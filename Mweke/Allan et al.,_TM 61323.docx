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49D" w14:textId="773F88E7" w:rsidR="000F79A6" w:rsidRDefault="000F79A6" w:rsidP="00F00A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79A6">
        <w:rPr>
          <w:rFonts w:ascii="Times New Roman" w:hAnsi="Times New Roman" w:cs="Times New Roman"/>
          <w:b/>
          <w:bCs/>
          <w:sz w:val="24"/>
          <w:szCs w:val="24"/>
          <w:lang w:val="en-US"/>
        </w:rPr>
        <w:t>Knowledge</w:t>
      </w:r>
      <w:r w:rsidR="00326E0F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0F79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attitude and practice on use of agricultural</w:t>
      </w:r>
      <w:r w:rsidR="006D3B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biologicals</w:t>
      </w:r>
      <w:r w:rsidRPr="000F79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Kenya: </w:t>
      </w:r>
      <w:r w:rsidR="00DD62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r w:rsidR="00326E0F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smallholder farmers</w:t>
      </w:r>
      <w:r w:rsidR="00326E0F" w:rsidRPr="000F79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’ </w:t>
      </w:r>
      <w:r w:rsidRPr="000F79A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perspective</w:t>
      </w:r>
    </w:p>
    <w:p w14:paraId="6C011313" w14:textId="3D9D7EC8" w:rsidR="00442651" w:rsidRPr="00F00A73" w:rsidRDefault="00F00A73" w:rsidP="00F00A7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Allan Mweke</w:t>
      </w:r>
      <w:r w:rsidRPr="00F00A73">
        <w:rPr>
          <w:rFonts w:ascii="Times New Roman" w:hAnsi="Times New Roman"/>
          <w:sz w:val="24"/>
          <w:szCs w:val="24"/>
          <w:vertAlign w:val="superscript"/>
          <w:lang w:val="en-US"/>
        </w:rPr>
        <w:t>1,2</w:t>
      </w:r>
      <w:r w:rsidR="00396484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* </w:t>
      </w:r>
      <w:r w:rsidR="00396484" w:rsidRPr="00F00A73">
        <w:rPr>
          <w:rFonts w:ascii="Times New Roman" w:hAnsi="Times New Roman"/>
          <w:sz w:val="24"/>
          <w:szCs w:val="24"/>
          <w:lang w:val="en-US"/>
        </w:rPr>
        <w:t>Erik Alexandersson</w:t>
      </w:r>
      <w:r w:rsidR="00396484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6 </w:t>
      </w:r>
      <w:r w:rsidR="00396484" w:rsidRPr="00F00A73">
        <w:rPr>
          <w:rFonts w:ascii="Times New Roman" w:hAnsi="Times New Roman"/>
          <w:sz w:val="24"/>
          <w:szCs w:val="24"/>
          <w:lang w:val="en-US"/>
        </w:rPr>
        <w:t>Tewodros Mulugeta</w:t>
      </w:r>
      <w:r w:rsidR="00396484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Mesia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Ilomo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96484" w:rsidRPr="00F00A73">
        <w:rPr>
          <w:rFonts w:ascii="Times New Roman" w:hAnsi="Times New Roman"/>
          <w:sz w:val="24"/>
          <w:szCs w:val="24"/>
          <w:lang w:val="en-US"/>
        </w:rPr>
        <w:t>Quenton</w:t>
      </w:r>
      <w:proofErr w:type="spellEnd"/>
      <w:r w:rsidR="00396484" w:rsidRPr="00F00A73">
        <w:rPr>
          <w:rFonts w:ascii="Times New Roman" w:hAnsi="Times New Roman"/>
          <w:sz w:val="24"/>
          <w:szCs w:val="24"/>
          <w:lang w:val="en-US"/>
        </w:rPr>
        <w:t xml:space="preserve"> Kritzinger</w:t>
      </w:r>
      <w:proofErr w:type="gramStart"/>
      <w:r w:rsidR="00396484" w:rsidRPr="00F00A73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="00396484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A73">
        <w:rPr>
          <w:rFonts w:ascii="Times New Roman" w:hAnsi="Times New Roman"/>
          <w:sz w:val="24"/>
          <w:szCs w:val="24"/>
          <w:lang w:val="en-US"/>
        </w:rPr>
        <w:t>Loreto Masuanyane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5</w:t>
      </w:r>
      <w:r w:rsidR="00396484">
        <w:rPr>
          <w:rFonts w:ascii="Times New Roman" w:hAnsi="Times New Roman"/>
          <w:sz w:val="24"/>
          <w:szCs w:val="24"/>
          <w:lang w:val="en-US"/>
        </w:rPr>
        <w:t xml:space="preserve"> Cecilia Onyango </w:t>
      </w:r>
      <w:r w:rsidR="00396484" w:rsidRPr="00F00A73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</w:p>
    <w:p w14:paraId="6757BEE1" w14:textId="77777777" w:rsidR="00F00A73" w:rsidRPr="00F00A73" w:rsidRDefault="00F00A73" w:rsidP="00F00A7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0A73">
        <w:rPr>
          <w:rFonts w:ascii="Times New Roman" w:hAnsi="Times New Roman"/>
          <w:sz w:val="24"/>
          <w:szCs w:val="24"/>
          <w:lang w:val="en-US"/>
        </w:rPr>
        <w:t>Department of Crop Plant Science and Crop Protection, University of Nairobi- P.O. Box 30197 Nairobi, Kenya</w:t>
      </w:r>
    </w:p>
    <w:p w14:paraId="02173D45" w14:textId="1422F2D1" w:rsidR="00F00A73" w:rsidRPr="00F00A73" w:rsidRDefault="00F00A73" w:rsidP="00F00A7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0A73">
        <w:rPr>
          <w:rFonts w:ascii="Times New Roman" w:hAnsi="Times New Roman"/>
          <w:sz w:val="24"/>
          <w:szCs w:val="24"/>
          <w:lang w:val="en-US"/>
        </w:rPr>
        <w:t xml:space="preserve">Department of Animal Health and Production, School of Pure and Applied Science,  </w:t>
      </w:r>
    </w:p>
    <w:p w14:paraId="0DBD041C" w14:textId="18F7A6E8" w:rsidR="00F00A73" w:rsidRPr="00F00A73" w:rsidRDefault="00F00A73" w:rsidP="00F00A7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0A73">
        <w:rPr>
          <w:rFonts w:ascii="Times New Roman" w:hAnsi="Times New Roman"/>
          <w:sz w:val="24"/>
          <w:szCs w:val="24"/>
          <w:lang w:val="en-US"/>
        </w:rPr>
        <w:tab/>
        <w:t>Mount Kenya University. PO BOX 342-01000 Thika, Kenya.</w:t>
      </w:r>
    </w:p>
    <w:p w14:paraId="7CBF5B25" w14:textId="74C56418" w:rsidR="00F00A73" w:rsidRPr="00F00A73" w:rsidRDefault="00F00A73" w:rsidP="00F00A7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0A73">
        <w:rPr>
          <w:rFonts w:ascii="Times New Roman" w:hAnsi="Times New Roman"/>
          <w:sz w:val="24"/>
          <w:szCs w:val="24"/>
          <w:lang w:val="en-US"/>
        </w:rPr>
        <w:t>Department plant and soil sciences, University of Pretoria, Pretoria, South Africa, 0002</w:t>
      </w:r>
    </w:p>
    <w:p w14:paraId="71558405" w14:textId="5D01162F" w:rsidR="003570BE" w:rsidRPr="00F00A73" w:rsidRDefault="003570BE" w:rsidP="00F00A7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0A73">
        <w:rPr>
          <w:rFonts w:ascii="Times New Roman" w:hAnsi="Times New Roman"/>
          <w:sz w:val="24"/>
          <w:szCs w:val="24"/>
          <w:lang w:val="en-US"/>
        </w:rPr>
        <w:t xml:space="preserve">Department of Biology, College of Natural and Computational Science, </w:t>
      </w:r>
      <w:proofErr w:type="spellStart"/>
      <w:r w:rsidRPr="00F00A73">
        <w:rPr>
          <w:rFonts w:ascii="Times New Roman" w:hAnsi="Times New Roman"/>
          <w:sz w:val="24"/>
          <w:szCs w:val="24"/>
          <w:lang w:val="en-US"/>
        </w:rPr>
        <w:t>Kotebe</w:t>
      </w:r>
      <w:proofErr w:type="spellEnd"/>
      <w:r w:rsidRPr="00F00A73">
        <w:rPr>
          <w:rFonts w:ascii="Times New Roman" w:hAnsi="Times New Roman"/>
          <w:sz w:val="24"/>
          <w:szCs w:val="24"/>
          <w:lang w:val="en-US"/>
        </w:rPr>
        <w:t xml:space="preserve"> University of Education. Addis Ababa, Ethiopia.</w:t>
      </w:r>
    </w:p>
    <w:p w14:paraId="00DFCAB5" w14:textId="1EC2AA9D" w:rsidR="00F00A73" w:rsidRPr="00F00A73" w:rsidRDefault="00F00A73" w:rsidP="00F00A7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0A73">
        <w:rPr>
          <w:rFonts w:ascii="Times New Roman" w:hAnsi="Times New Roman"/>
          <w:sz w:val="24"/>
          <w:szCs w:val="24"/>
          <w:lang w:val="en-US"/>
        </w:rPr>
        <w:t>Agricultural Research Council, South Africa.</w:t>
      </w:r>
    </w:p>
    <w:p w14:paraId="492410B1" w14:textId="5E49AAEC" w:rsidR="00F00A73" w:rsidRPr="00F00A73" w:rsidRDefault="00F00A73" w:rsidP="00F00A7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0A73">
        <w:rPr>
          <w:rFonts w:ascii="Times New Roman" w:hAnsi="Times New Roman"/>
          <w:sz w:val="24"/>
          <w:szCs w:val="24"/>
          <w:lang w:val="en-US"/>
        </w:rPr>
        <w:t xml:space="preserve">Department of Plant Breeding, Swedish University of Agricultural Sciences (SLU), SE-23053 </w:t>
      </w:r>
      <w:proofErr w:type="spellStart"/>
      <w:r w:rsidRPr="00F00A73">
        <w:rPr>
          <w:rFonts w:ascii="Times New Roman" w:hAnsi="Times New Roman"/>
          <w:sz w:val="24"/>
          <w:szCs w:val="24"/>
          <w:lang w:val="en-US"/>
        </w:rPr>
        <w:t>Lomma</w:t>
      </w:r>
      <w:proofErr w:type="spellEnd"/>
      <w:r w:rsidRPr="00F00A73">
        <w:rPr>
          <w:rFonts w:ascii="Times New Roman" w:hAnsi="Times New Roman"/>
          <w:sz w:val="24"/>
          <w:szCs w:val="24"/>
          <w:lang w:val="en-US"/>
        </w:rPr>
        <w:t>, Sweden.</w:t>
      </w:r>
    </w:p>
    <w:p w14:paraId="7C1CD690" w14:textId="77777777" w:rsidR="00F00A73" w:rsidRPr="00F00A73" w:rsidRDefault="00F00A73" w:rsidP="00F00A73">
      <w:pPr>
        <w:rPr>
          <w:rFonts w:ascii="Times New Roman" w:hAnsi="Times New Roman"/>
          <w:sz w:val="24"/>
          <w:szCs w:val="24"/>
          <w:lang w:val="en-US"/>
        </w:rPr>
      </w:pPr>
    </w:p>
    <w:p w14:paraId="66A7715D" w14:textId="624A753D" w:rsidR="00F00A73" w:rsidRPr="00F00A73" w:rsidRDefault="00F00A73" w:rsidP="00F00A73">
      <w:pPr>
        <w:rPr>
          <w:rFonts w:ascii="Times New Roman" w:hAnsi="Times New Roman"/>
          <w:sz w:val="24"/>
          <w:szCs w:val="24"/>
          <w:lang w:val="en-US"/>
        </w:rPr>
      </w:pPr>
      <w:r w:rsidRPr="00F00A73">
        <w:rPr>
          <w:rFonts w:ascii="Times New Roman" w:hAnsi="Times New Roman"/>
          <w:sz w:val="24"/>
          <w:szCs w:val="24"/>
          <w:lang w:val="en-US"/>
        </w:rPr>
        <w:t>Corresponding author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8" w:history="1">
        <w:r w:rsidRPr="00F82A2B">
          <w:rPr>
            <w:rStyle w:val="Hyperlink"/>
            <w:rFonts w:ascii="Times New Roman" w:hAnsi="Times New Roman"/>
            <w:sz w:val="24"/>
            <w:szCs w:val="24"/>
            <w:lang w:val="en-US"/>
          </w:rPr>
          <w:t>muekea@gmail.com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7B88035" w14:textId="77777777" w:rsidR="00F00A73" w:rsidRDefault="00F00A73">
      <w:pPr>
        <w:rPr>
          <w:rFonts w:ascii="Times New Roman" w:hAnsi="Times New Roman"/>
          <w:sz w:val="20"/>
          <w:szCs w:val="20"/>
          <w:lang w:val="en-US"/>
        </w:rPr>
      </w:pPr>
    </w:p>
    <w:p w14:paraId="208C6D54" w14:textId="77777777" w:rsidR="00F00A73" w:rsidRPr="00442651" w:rsidRDefault="00F00A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B343E" w14:textId="5D995965" w:rsidR="000F79A6" w:rsidRDefault="000F79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commentRangeStart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commentRangeEnd w:id="0"/>
      <w:r w:rsidR="008604D4">
        <w:rPr>
          <w:rStyle w:val="CommentReference"/>
        </w:rPr>
        <w:commentReference w:id="0"/>
      </w:r>
    </w:p>
    <w:p w14:paraId="5F0754E7" w14:textId="59F44B51" w:rsidR="000F79A6" w:rsidRPr="00A51FAC" w:rsidRDefault="00A51FAC" w:rsidP="00A51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1FAC">
        <w:rPr>
          <w:rFonts w:ascii="Times New Roman" w:hAnsi="Times New Roman" w:cs="Times New Roman"/>
          <w:sz w:val="24"/>
          <w:szCs w:val="24"/>
          <w:lang w:val="en-US"/>
        </w:rPr>
        <w:t>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can be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sustainable </w:t>
      </w:r>
      <w:r w:rsidR="00051F2C">
        <w:rPr>
          <w:rFonts w:ascii="Times New Roman" w:hAnsi="Times New Roman" w:cs="Times New Roman"/>
          <w:sz w:val="24"/>
          <w:szCs w:val="24"/>
          <w:lang w:val="en-US"/>
        </w:rPr>
        <w:t>options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of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 plant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1"/>
      <w:r>
        <w:rPr>
          <w:rFonts w:ascii="Times New Roman" w:hAnsi="Times New Roman" w:cs="Times New Roman"/>
          <w:sz w:val="24"/>
          <w:szCs w:val="24"/>
          <w:lang w:val="en-US"/>
        </w:rPr>
        <w:t>pests and diseases</w:t>
      </w:r>
      <w:commentRangeEnd w:id="1"/>
      <w:r w:rsidR="003570BE">
        <w:rPr>
          <w:rStyle w:val="CommentReference"/>
        </w:rPr>
        <w:commentReference w:id="1"/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lead to </w:t>
      </w:r>
      <w:r>
        <w:rPr>
          <w:rFonts w:ascii="Times New Roman" w:hAnsi="Times New Roman" w:cs="Times New Roman"/>
          <w:sz w:val="24"/>
          <w:szCs w:val="24"/>
          <w:lang w:val="en-US"/>
        </w:rPr>
        <w:t>enhance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crop production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>. They can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reduce reliance on synthetic 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agricultural </w:t>
      </w:r>
      <w:r>
        <w:rPr>
          <w:rFonts w:ascii="Times New Roman" w:hAnsi="Times New Roman" w:cs="Times New Roman"/>
          <w:sz w:val="24"/>
          <w:szCs w:val="24"/>
          <w:lang w:val="en-US"/>
        </w:rPr>
        <w:t>inputs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>, which often come from non-renewable sources,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>
        <w:rPr>
          <w:rFonts w:ascii="Times New Roman" w:hAnsi="Times New Roman" w:cs="Times New Roman"/>
          <w:sz w:val="24"/>
          <w:szCs w:val="24"/>
          <w:lang w:val="en-US"/>
        </w:rPr>
        <w:t>pose risks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 to the environment and farmer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However, in comparison to </w:t>
      </w:r>
      <w:r w:rsidR="001348A5">
        <w:rPr>
          <w:rFonts w:ascii="Times New Roman" w:hAnsi="Times New Roman" w:cs="Times New Roman"/>
          <w:sz w:val="24"/>
          <w:szCs w:val="24"/>
          <w:lang w:val="en-US"/>
        </w:rPr>
        <w:t>Europe and the Americas</w:t>
      </w:r>
      <w:commentRangeStart w:id="2"/>
      <w:r w:rsidR="00DD6227" w:rsidDel="00DD6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"/>
      <w:r w:rsidR="008604D4">
        <w:rPr>
          <w:rStyle w:val="CommentReference"/>
        </w:rPr>
        <w:commentReference w:id="2"/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51F2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 of biologicals</w:t>
      </w:r>
      <w:r w:rsidR="00A25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Sub-Saharan </w:t>
      </w:r>
      <w:r w:rsidR="00051F2C">
        <w:rPr>
          <w:rFonts w:ascii="Times New Roman" w:hAnsi="Times New Roman" w:cs="Times New Roman"/>
          <w:sz w:val="24"/>
          <w:szCs w:val="24"/>
          <w:lang w:val="en-US"/>
        </w:rPr>
        <w:t>Africa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 is 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 xml:space="preserve">To obtain a better understanding of the low adaption, we carried out a Knowledge, Attitude and Practice (KAP) 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 xml:space="preserve">analysis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among smallholder farmers in Kenya regarding the use of agricultural biologicals. 275 farmers were interviewed in the counties Kajiado, Kiambu and Machakos</w:t>
      </w:r>
      <w:r w:rsidR="00051F2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1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5443D" w:rsidRPr="0005443D">
        <w:rPr>
          <w:rFonts w:ascii="Times New Roman" w:hAnsi="Times New Roman" w:cs="Times New Roman"/>
          <w:sz w:val="24"/>
          <w:szCs w:val="24"/>
          <w:lang w:val="en-US"/>
        </w:rPr>
        <w:t>The majority of</w:t>
      </w:r>
      <w:proofErr w:type="gramEnd"/>
      <w:r w:rsidR="0005443D" w:rsidRPr="0005443D">
        <w:rPr>
          <w:rFonts w:ascii="Times New Roman" w:hAnsi="Times New Roman" w:cs="Times New Roman"/>
          <w:sz w:val="24"/>
          <w:szCs w:val="24"/>
          <w:lang w:val="en-US"/>
        </w:rPr>
        <w:t xml:space="preserve"> farmers (76%)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were deemed to have</w:t>
      </w:r>
      <w:r w:rsidR="00852E4C" w:rsidRPr="00054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3"/>
      <w:r w:rsidR="0005443D" w:rsidRPr="0005443D">
        <w:rPr>
          <w:rFonts w:ascii="Times New Roman" w:hAnsi="Times New Roman" w:cs="Times New Roman"/>
          <w:sz w:val="24"/>
          <w:szCs w:val="24"/>
          <w:lang w:val="en-US"/>
        </w:rPr>
        <w:t xml:space="preserve">relevant </w:t>
      </w:r>
      <w:commentRangeEnd w:id="3"/>
      <w:r w:rsidR="00852E4C">
        <w:rPr>
          <w:rStyle w:val="CommentReference"/>
        </w:rPr>
        <w:commentReference w:id="3"/>
      </w:r>
      <w:r w:rsidR="0005443D" w:rsidRPr="0005443D">
        <w:rPr>
          <w:rFonts w:ascii="Times New Roman" w:hAnsi="Times New Roman" w:cs="Times New Roman"/>
          <w:sz w:val="24"/>
          <w:szCs w:val="24"/>
          <w:lang w:val="en-US"/>
        </w:rPr>
        <w:t xml:space="preserve">knowledge </w:t>
      </w:r>
      <w:r w:rsidR="008604D4" w:rsidRPr="0005443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04D4" w:rsidRPr="00054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43D" w:rsidRPr="0005443D">
        <w:rPr>
          <w:rFonts w:ascii="Times New Roman" w:hAnsi="Times New Roman" w:cs="Times New Roman"/>
          <w:sz w:val="24"/>
          <w:szCs w:val="24"/>
          <w:lang w:val="en-US"/>
        </w:rPr>
        <w:t xml:space="preserve">agricultural biologicals </w:t>
      </w:r>
      <w:r w:rsidR="0005443D">
        <w:rPr>
          <w:rFonts w:ascii="Times New Roman" w:hAnsi="Times New Roman" w:cs="Times New Roman"/>
          <w:sz w:val="24"/>
          <w:szCs w:val="24"/>
          <w:lang w:val="en-US"/>
        </w:rPr>
        <w:t xml:space="preserve">even though some of the inputs they referred to as biologicals 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in fact </w:t>
      </w:r>
      <w:r w:rsidR="0005443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E1075">
        <w:rPr>
          <w:rFonts w:ascii="Times New Roman" w:hAnsi="Times New Roman" w:cs="Times New Roman"/>
          <w:sz w:val="24"/>
          <w:szCs w:val="24"/>
          <w:lang w:val="en-US"/>
        </w:rPr>
        <w:t xml:space="preserve"> and the majority (76%) were not trained 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with regards to </w:t>
      </w:r>
      <w:r w:rsidR="005E1075">
        <w:rPr>
          <w:rFonts w:ascii="Times New Roman" w:hAnsi="Times New Roman" w:cs="Times New Roman"/>
          <w:sz w:val="24"/>
          <w:szCs w:val="24"/>
          <w:lang w:val="en-US"/>
        </w:rPr>
        <w:t>agricultural biologicals.</w:t>
      </w:r>
      <w:r w:rsidR="00054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075">
        <w:rPr>
          <w:rFonts w:ascii="Times New Roman" w:hAnsi="Times New Roman" w:cs="Times New Roman"/>
          <w:sz w:val="24"/>
          <w:szCs w:val="24"/>
          <w:lang w:val="en-US"/>
        </w:rPr>
        <w:t xml:space="preserve">Almost half of the farmers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 xml:space="preserve">(40%) </w:t>
      </w:r>
      <w:r w:rsidR="005E1075">
        <w:rPr>
          <w:rFonts w:ascii="Times New Roman" w:hAnsi="Times New Roman" w:cs="Times New Roman"/>
          <w:sz w:val="24"/>
          <w:szCs w:val="24"/>
          <w:lang w:val="en-US"/>
        </w:rPr>
        <w:t xml:space="preserve">in the three counties obtained information on biologicals from neighbors while </w:t>
      </w:r>
      <w:proofErr w:type="spellStart"/>
      <w:r w:rsidR="005E1075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="005E1075">
        <w:rPr>
          <w:rFonts w:ascii="Times New Roman" w:hAnsi="Times New Roman" w:cs="Times New Roman"/>
          <w:sz w:val="24"/>
          <w:szCs w:val="24"/>
          <w:lang w:val="en-US"/>
        </w:rPr>
        <w:t xml:space="preserve">-dealers were key advisors to farmers 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5E1075">
        <w:rPr>
          <w:rFonts w:ascii="Times New Roman" w:hAnsi="Times New Roman" w:cs="Times New Roman"/>
          <w:sz w:val="24"/>
          <w:szCs w:val="24"/>
          <w:lang w:val="en-US"/>
        </w:rPr>
        <w:t>agricultural inputs</w:t>
      </w:r>
      <w:r w:rsidR="00DD6227">
        <w:rPr>
          <w:rFonts w:ascii="Times New Roman" w:hAnsi="Times New Roman" w:cs="Times New Roman"/>
          <w:sz w:val="24"/>
          <w:szCs w:val="24"/>
          <w:lang w:val="en-US"/>
        </w:rPr>
        <w:t xml:space="preserve"> in general</w:t>
      </w:r>
      <w:r w:rsidR="005E10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5443D">
        <w:rPr>
          <w:rFonts w:ascii="Times New Roman" w:hAnsi="Times New Roman" w:cs="Times New Roman"/>
          <w:sz w:val="24"/>
          <w:szCs w:val="24"/>
          <w:lang w:val="en-US"/>
        </w:rPr>
        <w:t xml:space="preserve">Kajiado 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ounty </w:t>
      </w:r>
      <w:r w:rsidR="0005443D">
        <w:rPr>
          <w:rFonts w:ascii="Times New Roman" w:hAnsi="Times New Roman" w:cs="Times New Roman"/>
          <w:sz w:val="24"/>
          <w:szCs w:val="24"/>
          <w:lang w:val="en-US"/>
        </w:rPr>
        <w:t xml:space="preserve">had the highest level of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 xml:space="preserve">reported use of biologicals </w:t>
      </w:r>
      <w:r w:rsidR="0005443D">
        <w:rPr>
          <w:rFonts w:ascii="Times New Roman" w:hAnsi="Times New Roman" w:cs="Times New Roman"/>
          <w:sz w:val="24"/>
          <w:szCs w:val="24"/>
          <w:lang w:val="en-US"/>
        </w:rPr>
        <w:t>(47%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 xml:space="preserve"> of farmers</w:t>
      </w:r>
      <w:r w:rsidR="0005443D">
        <w:rPr>
          <w:rFonts w:ascii="Times New Roman" w:hAnsi="Times New Roman" w:cs="Times New Roman"/>
          <w:sz w:val="24"/>
          <w:szCs w:val="24"/>
          <w:lang w:val="en-US"/>
        </w:rPr>
        <w:t>).</w:t>
      </w:r>
      <w:commentRangeStart w:id="4"/>
      <w:r w:rsidR="00054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4"/>
      <w:r w:rsidR="008604D4">
        <w:rPr>
          <w:rStyle w:val="CommentReference"/>
        </w:rPr>
        <w:commentReference w:id="4"/>
      </w:r>
      <w:commentRangeStart w:id="5"/>
      <w:r>
        <w:rPr>
          <w:rFonts w:ascii="Times New Roman" w:hAnsi="Times New Roman" w:cs="Times New Roman"/>
          <w:sz w:val="24"/>
          <w:szCs w:val="24"/>
          <w:lang w:val="en-US"/>
        </w:rPr>
        <w:t xml:space="preserve">Knowledge </w:t>
      </w:r>
      <w:r w:rsidR="003413B9">
        <w:rPr>
          <w:rFonts w:ascii="Times New Roman" w:hAnsi="Times New Roman" w:cs="Times New Roman"/>
          <w:sz w:val="24"/>
          <w:szCs w:val="24"/>
          <w:lang w:val="en-US"/>
        </w:rPr>
        <w:t xml:space="preserve">and attitude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did not </w:t>
      </w:r>
      <w:r w:rsidR="00F371AC">
        <w:rPr>
          <w:rFonts w:ascii="Times New Roman" w:hAnsi="Times New Roman" w:cs="Times New Roman"/>
          <w:sz w:val="24"/>
          <w:szCs w:val="24"/>
          <w:lang w:val="en-US"/>
        </w:rPr>
        <w:t xml:space="preserve">differ significantly </w:t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p&lt;</w:t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>0.0</w:t>
      </w:r>
      <w:r w:rsidR="00051F2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371AC">
        <w:rPr>
          <w:rFonts w:ascii="Times New Roman" w:hAnsi="Times New Roman" w:cs="Times New Roman"/>
          <w:sz w:val="24"/>
          <w:szCs w:val="24"/>
          <w:lang w:val="en-US"/>
        </w:rPr>
        <w:t xml:space="preserve">across the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F371AC">
        <w:rPr>
          <w:rFonts w:ascii="Times New Roman" w:hAnsi="Times New Roman" w:cs="Times New Roman"/>
          <w:sz w:val="24"/>
          <w:szCs w:val="24"/>
          <w:lang w:val="en-US"/>
        </w:rPr>
        <w:t xml:space="preserve"> counties</w:t>
      </w:r>
      <w:r w:rsidR="00852E4C" w:rsidRPr="00F00A73">
        <w:rPr>
          <w:rFonts w:ascii="Times New Roman" w:hAnsi="Times New Roman" w:cs="Times New Roman"/>
          <w:sz w:val="24"/>
          <w:szCs w:val="24"/>
          <w:lang w:val="en-GB"/>
        </w:rPr>
        <w:t>, h</w:t>
      </w:r>
      <w:proofErr w:type="spellStart"/>
      <w:r w:rsidR="003413B9">
        <w:rPr>
          <w:rFonts w:ascii="Times New Roman" w:hAnsi="Times New Roman" w:cs="Times New Roman"/>
          <w:sz w:val="24"/>
          <w:szCs w:val="24"/>
          <w:lang w:val="en-US"/>
        </w:rPr>
        <w:t>owever</w:t>
      </w:r>
      <w:proofErr w:type="spellEnd"/>
      <w:r w:rsidR="003413B9">
        <w:rPr>
          <w:rFonts w:ascii="Times New Roman" w:hAnsi="Times New Roman" w:cs="Times New Roman"/>
          <w:sz w:val="24"/>
          <w:szCs w:val="24"/>
          <w:lang w:val="en-US"/>
        </w:rPr>
        <w:t xml:space="preserve">, there was significant variation in </w:t>
      </w:r>
      <w:commentRangeStart w:id="6"/>
      <w:r w:rsidR="003413B9">
        <w:rPr>
          <w:rFonts w:ascii="Times New Roman" w:hAnsi="Times New Roman" w:cs="Times New Roman"/>
          <w:sz w:val="24"/>
          <w:szCs w:val="24"/>
          <w:lang w:val="en-US"/>
        </w:rPr>
        <w:t>practices</w:t>
      </w:r>
      <w:commentRangeEnd w:id="5"/>
      <w:r w:rsidR="00852E4C">
        <w:rPr>
          <w:rStyle w:val="CommentReference"/>
        </w:rPr>
        <w:commentReference w:id="5"/>
      </w:r>
      <w:commentRangeEnd w:id="6"/>
      <w:r w:rsidR="00852E4C">
        <w:rPr>
          <w:rStyle w:val="CommentReference"/>
        </w:rPr>
        <w:commentReference w:id="6"/>
      </w:r>
      <w:r w:rsidR="003413B9">
        <w:rPr>
          <w:rFonts w:ascii="Times New Roman" w:hAnsi="Times New Roman" w:cs="Times New Roman"/>
          <w:sz w:val="24"/>
          <w:szCs w:val="24"/>
          <w:lang w:val="en-US"/>
        </w:rPr>
        <w:t xml:space="preserve">. Years of </w:t>
      </w:r>
      <w:r w:rsidR="003413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farming 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 xml:space="preserve">and knowledge of agricultural biologicals positively correlated </w:t>
      </w:r>
      <w:r w:rsidR="003413B9">
        <w:rPr>
          <w:rFonts w:ascii="Times New Roman" w:hAnsi="Times New Roman" w:cs="Times New Roman"/>
          <w:sz w:val="24"/>
          <w:szCs w:val="24"/>
          <w:lang w:val="en-US"/>
        </w:rPr>
        <w:t>but not attitude and practice.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51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ven</w:t>
      </w:r>
      <w:commentRangeStart w:id="7"/>
      <w:r w:rsidR="00FB522D">
        <w:rPr>
          <w:rFonts w:ascii="Times New Roman" w:hAnsi="Times New Roman" w:cs="Times New Roman"/>
          <w:sz w:val="24"/>
          <w:szCs w:val="24"/>
          <w:lang w:val="en-US"/>
        </w:rPr>
        <w:t>sufficient</w:t>
      </w:r>
      <w:proofErr w:type="spellEnd"/>
      <w:r w:rsidR="00FB52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7"/>
      <w:r w:rsidR="008B7512">
        <w:rPr>
          <w:rStyle w:val="CommentReference"/>
        </w:rPr>
        <w:commentReference w:id="7"/>
      </w:r>
      <w:r w:rsidR="003413B9">
        <w:rPr>
          <w:rFonts w:ascii="Times New Roman" w:hAnsi="Times New Roman" w:cs="Times New Roman"/>
          <w:sz w:val="24"/>
          <w:szCs w:val="24"/>
          <w:lang w:val="en-US"/>
        </w:rPr>
        <w:t xml:space="preserve">knowledge 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051F2C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3B9">
        <w:rPr>
          <w:rFonts w:ascii="Times New Roman" w:hAnsi="Times New Roman" w:cs="Times New Roman"/>
          <w:sz w:val="24"/>
          <w:szCs w:val="24"/>
          <w:lang w:val="en-US"/>
        </w:rPr>
        <w:t xml:space="preserve">did not translate to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increased use</w:t>
      </w:r>
      <w:r w:rsidR="00341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8"/>
      <w:r w:rsidR="00FB522D">
        <w:rPr>
          <w:rFonts w:ascii="Times New Roman" w:hAnsi="Times New Roman" w:cs="Times New Roman"/>
          <w:sz w:val="24"/>
          <w:szCs w:val="24"/>
          <w:lang w:val="en-US"/>
        </w:rPr>
        <w:t xml:space="preserve">This means that knowledge 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>biological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 xml:space="preserve"> alone is not sufficient to ensure the use of biological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 xml:space="preserve"> among smallholder farmers in </w:t>
      </w:r>
      <w:commentRangeStart w:id="9"/>
      <w:r w:rsidR="00FB522D">
        <w:rPr>
          <w:rFonts w:ascii="Times New Roman" w:hAnsi="Times New Roman" w:cs="Times New Roman"/>
          <w:sz w:val="24"/>
          <w:szCs w:val="24"/>
          <w:lang w:val="en-US"/>
        </w:rPr>
        <w:t>Kenya</w:t>
      </w:r>
      <w:commentRangeEnd w:id="9"/>
      <w:r w:rsidR="008604D4">
        <w:rPr>
          <w:rStyle w:val="CommentReference"/>
        </w:rPr>
        <w:commentReference w:id="9"/>
      </w:r>
      <w:r w:rsidR="00FB522D">
        <w:rPr>
          <w:rFonts w:ascii="Times New Roman" w:hAnsi="Times New Roman" w:cs="Times New Roman"/>
          <w:sz w:val="24"/>
          <w:szCs w:val="24"/>
          <w:lang w:val="en-US"/>
        </w:rPr>
        <w:t>.</w:t>
      </w:r>
      <w:commentRangeEnd w:id="8"/>
      <w:r w:rsidR="008B7512">
        <w:rPr>
          <w:rStyle w:val="CommentReference"/>
        </w:rPr>
        <w:commentReference w:id="8"/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0C2FDB" w14:textId="5CD86C67" w:rsidR="000F79A6" w:rsidRDefault="003413B9" w:rsidP="006959A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959A1"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Keywords</w:t>
      </w:r>
    </w:p>
    <w:p w14:paraId="5ADE23B7" w14:textId="3362AD32" w:rsidR="006959A1" w:rsidRDefault="006959A1" w:rsidP="006959A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59A1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6959A1">
        <w:rPr>
          <w:rFonts w:ascii="Times New Roman" w:hAnsi="Times New Roman" w:cs="Times New Roman"/>
          <w:sz w:val="24"/>
          <w:szCs w:val="24"/>
          <w:lang w:val="en-US"/>
        </w:rPr>
        <w:t>smallholder farmers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knowledge,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attitude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52E4C">
        <w:rPr>
          <w:rFonts w:ascii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E810E0" w14:textId="77777777" w:rsidR="006959A1" w:rsidRDefault="006959A1" w:rsidP="006959A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CE78F8" w14:textId="3C1C25EF" w:rsidR="000F79A6" w:rsidRPr="006959A1" w:rsidRDefault="000F79A6" w:rsidP="006959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commentRangeStart w:id="1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  <w:commentRangeEnd w:id="10"/>
      <w:r w:rsidR="00F20013">
        <w:rPr>
          <w:rStyle w:val="CommentReference"/>
        </w:rPr>
        <w:commentReference w:id="10"/>
      </w:r>
    </w:p>
    <w:p w14:paraId="38142754" w14:textId="16703ACB" w:rsidR="0094335F" w:rsidRDefault="00745889" w:rsidP="008B7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889">
        <w:rPr>
          <w:rFonts w:ascii="Times New Roman" w:hAnsi="Times New Roman" w:cs="Times New Roman"/>
          <w:sz w:val="24"/>
          <w:szCs w:val="24"/>
          <w:lang w:val="en-US"/>
        </w:rPr>
        <w:t>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4D4" w:rsidRPr="00745889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del w:id="11" w:author="Dan mungai" w:date="2023-07-12T11:46:00Z">
        <w:r w:rsidR="007229F8" w:rsidDel="000E2BB5">
          <w:rPr>
            <w:rFonts w:ascii="Times New Roman" w:hAnsi="Times New Roman" w:cs="Times New Roman"/>
            <w:sz w:val="24"/>
            <w:szCs w:val="24"/>
            <w:lang w:val="en-US"/>
          </w:rPr>
          <w:delText>consist</w:delText>
        </w:r>
        <w:r w:rsidR="00F20013" w:rsidDel="000E2BB5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ins w:id="12" w:author="Dan mungai" w:date="2023-07-12T11:46:00Z">
        <w:r w:rsidR="000E2BB5">
          <w:rPr>
            <w:rFonts w:ascii="Times New Roman" w:hAnsi="Times New Roman" w:cs="Times New Roman"/>
            <w:sz w:val="24"/>
            <w:szCs w:val="24"/>
            <w:lang w:val="en-US"/>
          </w:rPr>
          <w:t>consist</w:t>
        </w:r>
      </w:ins>
      <w:r w:rsidR="007229F8">
        <w:rPr>
          <w:rFonts w:ascii="Times New Roman" w:hAnsi="Times New Roman" w:cs="Times New Roman"/>
          <w:sz w:val="24"/>
          <w:szCs w:val="24"/>
          <w:lang w:val="en-US"/>
        </w:rPr>
        <w:t xml:space="preserve"> of living organisms or derivatives of these. These can, for example, be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microorganisms, plant extracts, beneficial </w:t>
      </w:r>
      <w:r w:rsidR="00A50ED9" w:rsidRPr="00745889">
        <w:rPr>
          <w:rFonts w:ascii="Times New Roman" w:hAnsi="Times New Roman" w:cs="Times New Roman"/>
          <w:sz w:val="24"/>
          <w:szCs w:val="24"/>
          <w:lang w:val="en-US"/>
        </w:rPr>
        <w:t>insects,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or other organic matter. </w:t>
      </w:r>
      <w:commentRangeStart w:id="13"/>
      <w:r w:rsidR="007229F8">
        <w:rPr>
          <w:rFonts w:ascii="Times New Roman" w:hAnsi="Times New Roman" w:cs="Times New Roman"/>
          <w:sz w:val="24"/>
          <w:szCs w:val="24"/>
          <w:lang w:val="en-US"/>
        </w:rPr>
        <w:t xml:space="preserve">Agricultural biologicals </w:t>
      </w:r>
      <w:proofErr w:type="gramStart"/>
      <w:r w:rsidR="007229F8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7229F8">
        <w:rPr>
          <w:rFonts w:ascii="Times New Roman" w:hAnsi="Times New Roman" w:cs="Times New Roman"/>
          <w:sz w:val="24"/>
          <w:szCs w:val="24"/>
          <w:lang w:val="en-US"/>
        </w:rPr>
        <w:t xml:space="preserve"> an umbrella term for a large number of modes of action, and they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>iostimulants</w:t>
      </w:r>
      <w:proofErr w:type="spellEnd"/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(plant growth/productivity enhancement products)</w:t>
      </w:r>
      <w:r>
        <w:rPr>
          <w:rFonts w:ascii="Times New Roman" w:hAnsi="Times New Roman" w:cs="Times New Roman"/>
          <w:sz w:val="24"/>
          <w:szCs w:val="24"/>
          <w:lang w:val="en-US"/>
        </w:rPr>
        <w:t>; b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iopesticides (plant protection or biocontrol </w:t>
      </w:r>
      <w:r w:rsidR="00461C94" w:rsidRPr="00745889">
        <w:rPr>
          <w:rFonts w:ascii="Times New Roman" w:hAnsi="Times New Roman" w:cs="Times New Roman"/>
          <w:sz w:val="24"/>
          <w:szCs w:val="24"/>
          <w:lang w:val="en-US"/>
        </w:rPr>
        <w:t>products)</w:t>
      </w:r>
      <w:r w:rsidR="00461C94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B2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>iofertili</w:t>
      </w:r>
      <w:r w:rsidR="008604D4">
        <w:rPr>
          <w:rFonts w:ascii="Times New Roman" w:hAnsi="Times New Roman" w:cs="Times New Roman"/>
          <w:sz w:val="24"/>
          <w:szCs w:val="24"/>
          <w:lang w:val="en-US"/>
        </w:rPr>
        <w:t>zers</w:t>
      </w:r>
      <w:r w:rsidR="00B2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>(plant nutrition products)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3"/>
      <w:r w:rsidR="007229F8">
        <w:rPr>
          <w:rStyle w:val="CommentReference"/>
        </w:rPr>
        <w:commentReference w:id="13"/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commentRangeStart w:id="14"/>
      <w:proofErr w:type="spellStart"/>
      <w:r w:rsidR="00EC46FB" w:rsidRPr="00F64051">
        <w:rPr>
          <w:rFonts w:ascii="Times New Roman" w:hAnsi="Times New Roman" w:cs="Times New Roman"/>
          <w:sz w:val="24"/>
          <w:szCs w:val="24"/>
          <w:lang w:val="en-US"/>
        </w:rPr>
        <w:t>Adesemoye</w:t>
      </w:r>
      <w:proofErr w:type="spellEnd"/>
      <w:r w:rsidR="00EC46FB" w:rsidRPr="00F64051">
        <w:rPr>
          <w:rFonts w:ascii="Times New Roman" w:hAnsi="Times New Roman" w:cs="Times New Roman"/>
          <w:sz w:val="24"/>
          <w:szCs w:val="24"/>
          <w:lang w:val="en-US"/>
        </w:rPr>
        <w:t>, 2017</w:t>
      </w:r>
      <w:commentRangeEnd w:id="14"/>
      <w:r w:rsidR="007229F8">
        <w:rPr>
          <w:rStyle w:val="CommentReference"/>
        </w:rPr>
        <w:commentReference w:id="14"/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Farmers apply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either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complement chemical products </w:t>
      </w:r>
      <w:r w:rsidR="007229F8">
        <w:rPr>
          <w:rFonts w:ascii="Times New Roman" w:hAnsi="Times New Roman" w:cs="Times New Roman"/>
          <w:sz w:val="24"/>
          <w:szCs w:val="24"/>
          <w:lang w:val="en-US"/>
        </w:rPr>
        <w:t>as part of</w:t>
      </w:r>
      <w:r w:rsidR="007229F8"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an integrated pest management (IPM)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sz w:val="24"/>
          <w:szCs w:val="24"/>
          <w:lang w:val="en-US"/>
        </w:rPr>
        <w:t>solely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29F8">
        <w:rPr>
          <w:rFonts w:ascii="Times New Roman" w:hAnsi="Times New Roman" w:cs="Times New Roman"/>
          <w:sz w:val="24"/>
          <w:szCs w:val="24"/>
          <w:lang w:val="en-US"/>
        </w:rPr>
        <w:t xml:space="preserve">to improve growth and product value, and 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for protecting plants from disease, insect pests and </w:t>
      </w:r>
      <w:proofErr w:type="spellStart"/>
      <w:r w:rsidRPr="00745889">
        <w:rPr>
          <w:rFonts w:ascii="Times New Roman" w:hAnsi="Times New Roman" w:cs="Times New Roman"/>
          <w:sz w:val="24"/>
          <w:szCs w:val="24"/>
          <w:lang w:val="en-US"/>
        </w:rPr>
        <w:t>competiti</w:t>
      </w:r>
      <w:r w:rsidR="007229F8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weeds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35F">
        <w:rPr>
          <w:rFonts w:ascii="Times New Roman" w:hAnsi="Times New Roman" w:cs="Times New Roman"/>
          <w:sz w:val="24"/>
          <w:szCs w:val="24"/>
          <w:lang w:val="en-US"/>
        </w:rPr>
        <w:t>can be</w:t>
      </w:r>
      <w:r w:rsidR="0094335F"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35F"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35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>sustainable agricultur</w:t>
      </w:r>
      <w:r w:rsidR="0091101E">
        <w:rPr>
          <w:rFonts w:ascii="Times New Roman" w:hAnsi="Times New Roman" w:cs="Times New Roman"/>
          <w:sz w:val="24"/>
          <w:szCs w:val="24"/>
          <w:lang w:val="en-US"/>
        </w:rPr>
        <w:t>al production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because they </w:t>
      </w:r>
      <w:r w:rsidR="0094335F">
        <w:rPr>
          <w:rFonts w:ascii="Times New Roman" w:hAnsi="Times New Roman" w:cs="Times New Roman"/>
          <w:sz w:val="24"/>
          <w:szCs w:val="24"/>
          <w:lang w:val="en-US"/>
        </w:rPr>
        <w:t>can be</w:t>
      </w:r>
      <w:r w:rsidR="005C0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>safe</w:t>
      </w:r>
      <w:r w:rsidR="005C06D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5C06D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01E">
        <w:rPr>
          <w:rFonts w:ascii="Times New Roman" w:hAnsi="Times New Roman" w:cs="Times New Roman"/>
          <w:sz w:val="24"/>
          <w:szCs w:val="24"/>
          <w:lang w:val="en-US"/>
        </w:rPr>
        <w:t>users,</w:t>
      </w:r>
      <w:r w:rsidR="005C06D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91101E">
        <w:rPr>
          <w:rFonts w:ascii="Times New Roman" w:hAnsi="Times New Roman" w:cs="Times New Roman"/>
          <w:sz w:val="24"/>
          <w:szCs w:val="24"/>
          <w:lang w:val="en-US"/>
        </w:rPr>
        <w:t xml:space="preserve"> environment and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non-target</w:t>
      </w:r>
      <w:r w:rsidR="00D648DD">
        <w:rPr>
          <w:rFonts w:ascii="Times New Roman" w:hAnsi="Times New Roman" w:cs="Times New Roman"/>
          <w:sz w:val="24"/>
          <w:szCs w:val="24"/>
          <w:lang w:val="en-US"/>
        </w:rPr>
        <w:t xml:space="preserve"> organisms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4335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commentRangeStart w:id="15"/>
      <w:r w:rsidRPr="00745889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35F">
        <w:rPr>
          <w:rFonts w:ascii="Times New Roman" w:hAnsi="Times New Roman" w:cs="Times New Roman"/>
          <w:sz w:val="24"/>
          <w:szCs w:val="24"/>
          <w:lang w:val="en-US"/>
        </w:rPr>
        <w:t>accommodate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beneficial</w:t>
      </w:r>
      <w:r w:rsidR="00D648DD">
        <w:rPr>
          <w:rFonts w:ascii="Times New Roman" w:hAnsi="Times New Roman" w:cs="Times New Roman"/>
          <w:sz w:val="24"/>
          <w:szCs w:val="24"/>
          <w:lang w:val="en-US"/>
        </w:rPr>
        <w:t xml:space="preserve"> organisms</w:t>
      </w:r>
      <w:r w:rsidRPr="00745889">
        <w:rPr>
          <w:rFonts w:ascii="Times New Roman" w:hAnsi="Times New Roman" w:cs="Times New Roman"/>
          <w:sz w:val="24"/>
          <w:szCs w:val="24"/>
          <w:lang w:val="en-US"/>
        </w:rPr>
        <w:t xml:space="preserve"> to protect crops</w:t>
      </w:r>
      <w:commentRangeEnd w:id="15"/>
      <w:r w:rsidR="00F20013">
        <w:rPr>
          <w:rStyle w:val="CommentReference"/>
        </w:rPr>
        <w:commentReference w:id="15"/>
      </w:r>
      <w:r w:rsidR="0091101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commentRangeStart w:id="16"/>
      <w:proofErr w:type="spellStart"/>
      <w:r w:rsidR="002C1033" w:rsidRPr="006618BE">
        <w:rPr>
          <w:rFonts w:ascii="Times New Roman" w:hAnsi="Times New Roman" w:cs="Times New Roman"/>
          <w:sz w:val="24"/>
          <w:szCs w:val="24"/>
          <w:lang w:val="en-US"/>
        </w:rPr>
        <w:t>Grzywacz</w:t>
      </w:r>
      <w:proofErr w:type="spellEnd"/>
      <w:r w:rsidR="002C1033" w:rsidRPr="006618BE">
        <w:rPr>
          <w:rFonts w:ascii="Times New Roman" w:hAnsi="Times New Roman" w:cs="Times New Roman"/>
          <w:sz w:val="24"/>
          <w:szCs w:val="24"/>
          <w:lang w:val="en-US"/>
        </w:rPr>
        <w:t>, Cherry and Gwynn, 2009</w:t>
      </w:r>
      <w:commentRangeEnd w:id="16"/>
      <w:r w:rsidR="0094335F">
        <w:rPr>
          <w:rStyle w:val="CommentReference"/>
        </w:rPr>
        <w:commentReference w:id="16"/>
      </w:r>
      <w:r w:rsidR="0091101E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3B032A54" w14:textId="77777777" w:rsidR="0094335F" w:rsidRDefault="0094335F">
      <w:pPr>
        <w:spacing w:after="0" w:line="360" w:lineRule="auto"/>
        <w:jc w:val="both"/>
        <w:rPr>
          <w:ins w:id="17" w:author="Erik Alexandersson" w:date="2023-06-06T10:37:00Z"/>
          <w:rFonts w:ascii="Times New Roman" w:hAnsi="Times New Roman" w:cs="Times New Roman"/>
          <w:sz w:val="24"/>
          <w:szCs w:val="24"/>
          <w:lang w:val="en-US"/>
        </w:rPr>
      </w:pPr>
    </w:p>
    <w:p w14:paraId="6A9B3963" w14:textId="6E4738E7" w:rsidR="00D443D7" w:rsidRPr="00396484" w:rsidRDefault="00661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</w:t>
      </w:r>
      <w:r w:rsidR="00333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="00C87D0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E4A">
        <w:rPr>
          <w:rFonts w:ascii="Times New Roman" w:hAnsi="Times New Roman" w:cs="Times New Roman"/>
          <w:sz w:val="24"/>
          <w:szCs w:val="24"/>
          <w:lang w:val="en-US"/>
        </w:rPr>
        <w:t xml:space="preserve">efforts have been made </w:t>
      </w:r>
      <w:r w:rsidR="00A50ED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618BE">
        <w:rPr>
          <w:rFonts w:ascii="Times New Roman" w:hAnsi="Times New Roman" w:cs="Times New Roman"/>
          <w:sz w:val="24"/>
          <w:szCs w:val="24"/>
          <w:lang w:val="en-US"/>
        </w:rPr>
        <w:t xml:space="preserve"> identify, develop</w:t>
      </w:r>
      <w:r w:rsidR="00333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18BE">
        <w:rPr>
          <w:rFonts w:ascii="Times New Roman" w:hAnsi="Times New Roman" w:cs="Times New Roman"/>
          <w:sz w:val="24"/>
          <w:szCs w:val="24"/>
          <w:lang w:val="en-US"/>
        </w:rPr>
        <w:t xml:space="preserve">and promote </w:t>
      </w:r>
      <w:r w:rsidR="002C1033">
        <w:rPr>
          <w:rFonts w:ascii="Times New Roman" w:hAnsi="Times New Roman" w:cs="Times New Roman"/>
          <w:sz w:val="24"/>
          <w:szCs w:val="24"/>
          <w:lang w:val="en-US"/>
        </w:rPr>
        <w:t>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="002C1033" w:rsidRPr="00661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18BE">
        <w:rPr>
          <w:rFonts w:ascii="Times New Roman" w:hAnsi="Times New Roman" w:cs="Times New Roman"/>
          <w:sz w:val="24"/>
          <w:szCs w:val="24"/>
          <w:lang w:val="en-US"/>
        </w:rPr>
        <w:t>in Africa</w:t>
      </w:r>
      <w:r w:rsidR="00C87D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648DD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Pr="006618BE">
        <w:rPr>
          <w:rFonts w:ascii="Times New Roman" w:hAnsi="Times New Roman" w:cs="Times New Roman"/>
          <w:sz w:val="24"/>
          <w:szCs w:val="24"/>
          <w:lang w:val="en-US"/>
        </w:rPr>
        <w:t xml:space="preserve"> there has been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648DD">
        <w:rPr>
          <w:rFonts w:ascii="Times New Roman" w:hAnsi="Times New Roman" w:cs="Times New Roman"/>
          <w:sz w:val="24"/>
          <w:szCs w:val="24"/>
          <w:lang w:val="en-US"/>
        </w:rPr>
        <w:t xml:space="preserve">very slow </w:t>
      </w:r>
      <w:r w:rsidRPr="006618BE">
        <w:rPr>
          <w:rFonts w:ascii="Times New Roman" w:hAnsi="Times New Roman" w:cs="Times New Roman"/>
          <w:sz w:val="24"/>
          <w:szCs w:val="24"/>
          <w:lang w:val="en-US"/>
        </w:rPr>
        <w:t xml:space="preserve">uptake </w:t>
      </w:r>
      <w:r w:rsidR="00D648DD">
        <w:rPr>
          <w:rFonts w:ascii="Times New Roman" w:hAnsi="Times New Roman" w:cs="Times New Roman"/>
          <w:sz w:val="24"/>
          <w:szCs w:val="24"/>
          <w:lang w:val="en-US"/>
        </w:rPr>
        <w:t xml:space="preserve">with little impact </w:t>
      </w:r>
      <w:r w:rsidRPr="006618BE">
        <w:rPr>
          <w:rFonts w:ascii="Times New Roman" w:hAnsi="Times New Roman" w:cs="Times New Roman"/>
          <w:sz w:val="24"/>
          <w:szCs w:val="24"/>
          <w:lang w:val="en-US"/>
        </w:rPr>
        <w:t>compared to the funding</w:t>
      </w:r>
      <w:r w:rsidR="00333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18BE">
        <w:rPr>
          <w:rFonts w:ascii="Times New Roman" w:hAnsi="Times New Roman" w:cs="Times New Roman"/>
          <w:sz w:val="24"/>
          <w:szCs w:val="24"/>
          <w:lang w:val="en-US"/>
        </w:rPr>
        <w:t>provided</w:t>
      </w:r>
      <w:r w:rsidR="00333E4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333E4A" w:rsidRPr="00333E4A">
        <w:rPr>
          <w:rFonts w:ascii="Times New Roman" w:hAnsi="Times New Roman" w:cs="Times New Roman"/>
          <w:sz w:val="24"/>
          <w:szCs w:val="24"/>
          <w:lang w:val="en-US"/>
        </w:rPr>
        <w:t>Grzywacz</w:t>
      </w:r>
      <w:proofErr w:type="spellEnd"/>
      <w:r w:rsidR="00333E4A" w:rsidRPr="00333E4A">
        <w:rPr>
          <w:rFonts w:ascii="Times New Roman" w:hAnsi="Times New Roman" w:cs="Times New Roman"/>
          <w:sz w:val="24"/>
          <w:szCs w:val="24"/>
          <w:lang w:val="en-US"/>
        </w:rPr>
        <w:t>, Cherry and Gwynn, 2009</w:t>
      </w:r>
      <w:r w:rsidR="00A0155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A0155A" w:rsidRPr="00A0155A">
        <w:rPr>
          <w:rFonts w:ascii="Times New Roman" w:hAnsi="Times New Roman" w:cs="Times New Roman"/>
          <w:sz w:val="24"/>
          <w:szCs w:val="24"/>
          <w:lang w:val="en-US"/>
        </w:rPr>
        <w:t>Akutse</w:t>
      </w:r>
      <w:proofErr w:type="spellEnd"/>
      <w:r w:rsidR="00A0155A">
        <w:rPr>
          <w:rFonts w:ascii="Times New Roman" w:hAnsi="Times New Roman" w:cs="Times New Roman"/>
          <w:sz w:val="24"/>
          <w:szCs w:val="24"/>
          <w:lang w:val="en-US"/>
        </w:rPr>
        <w:t xml:space="preserve"> et al., 2020</w:t>
      </w:r>
      <w:r w:rsidR="00333E4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648DD">
        <w:rPr>
          <w:rFonts w:ascii="Times New Roman" w:hAnsi="Times New Roman" w:cs="Times New Roman"/>
          <w:sz w:val="24"/>
          <w:szCs w:val="24"/>
          <w:lang w:val="en-US"/>
        </w:rPr>
        <w:t xml:space="preserve"> even with </w:t>
      </w:r>
      <w:r w:rsidR="00044A1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648DD">
        <w:rPr>
          <w:rFonts w:ascii="Times New Roman" w:hAnsi="Times New Roman" w:cs="Times New Roman"/>
          <w:sz w:val="24"/>
          <w:szCs w:val="24"/>
          <w:lang w:val="en-US"/>
        </w:rPr>
        <w:t xml:space="preserve">evidence </w:t>
      </w:r>
      <w:r w:rsidR="000F0570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F0570" w:rsidRPr="000F0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8DD">
        <w:rPr>
          <w:rFonts w:ascii="Times New Roman" w:hAnsi="Times New Roman" w:cs="Times New Roman"/>
          <w:sz w:val="24"/>
          <w:szCs w:val="24"/>
          <w:lang w:val="en-US"/>
        </w:rPr>
        <w:t>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="000F0570" w:rsidRPr="000F0570">
        <w:rPr>
          <w:rFonts w:ascii="Times New Roman" w:hAnsi="Times New Roman" w:cs="Times New Roman"/>
          <w:sz w:val="24"/>
          <w:szCs w:val="24"/>
          <w:lang w:val="en-US"/>
        </w:rPr>
        <w:t xml:space="preserve"> have the potential</w:t>
      </w:r>
      <w:r w:rsidR="00004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570" w:rsidRPr="000F0570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04F02">
        <w:rPr>
          <w:rFonts w:ascii="Times New Roman" w:hAnsi="Times New Roman" w:cs="Times New Roman"/>
          <w:sz w:val="24"/>
          <w:szCs w:val="24"/>
          <w:lang w:val="en-US"/>
        </w:rPr>
        <w:t>suppress</w:t>
      </w:r>
      <w:r w:rsidR="000F0570" w:rsidRPr="000F0570">
        <w:rPr>
          <w:rFonts w:ascii="Times New Roman" w:hAnsi="Times New Roman" w:cs="Times New Roman"/>
          <w:sz w:val="24"/>
          <w:szCs w:val="24"/>
          <w:lang w:val="en-US"/>
        </w:rPr>
        <w:t xml:space="preserve"> pests and enhance yields (Tembo et al., 2018).</w:t>
      </w:r>
      <w:r w:rsidR="00004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A1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461C94">
        <w:rPr>
          <w:rFonts w:ascii="Times New Roman" w:hAnsi="Times New Roman" w:cs="Times New Roman"/>
          <w:sz w:val="24"/>
          <w:szCs w:val="24"/>
          <w:lang w:val="en-US"/>
        </w:rPr>
        <w:t>example,</w:t>
      </w:r>
      <w:r w:rsidR="00044A15">
        <w:rPr>
          <w:rFonts w:ascii="Times New Roman" w:hAnsi="Times New Roman" w:cs="Times New Roman"/>
          <w:sz w:val="24"/>
          <w:szCs w:val="24"/>
          <w:lang w:val="en-US"/>
        </w:rPr>
        <w:t xml:space="preserve"> the use of biological pesticides in Africa is estimated at 3% </w:t>
      </w:r>
      <w:r w:rsidR="00044A15" w:rsidRPr="00913934">
        <w:rPr>
          <w:rFonts w:ascii="Times New Roman" w:hAnsi="Times New Roman" w:cs="Times New Roman"/>
          <w:sz w:val="24"/>
          <w:szCs w:val="24"/>
          <w:lang w:val="en-US"/>
        </w:rPr>
        <w:t>of the world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's</w:t>
      </w:r>
      <w:r w:rsidR="00044A15" w:rsidRPr="00913934">
        <w:rPr>
          <w:rFonts w:ascii="Times New Roman" w:hAnsi="Times New Roman" w:cs="Times New Roman"/>
          <w:sz w:val="24"/>
          <w:szCs w:val="24"/>
          <w:lang w:val="en-US"/>
        </w:rPr>
        <w:t xml:space="preserve"> biopesticide market, </w:t>
      </w:r>
      <w:r w:rsidR="00044A15">
        <w:rPr>
          <w:rFonts w:ascii="Times New Roman" w:hAnsi="Times New Roman" w:cs="Times New Roman"/>
          <w:sz w:val="24"/>
          <w:szCs w:val="24"/>
          <w:lang w:val="en-US"/>
        </w:rPr>
        <w:t>but there is</w:t>
      </w:r>
      <w:r w:rsidR="00044A15" w:rsidRPr="00913934">
        <w:rPr>
          <w:rFonts w:ascii="Times New Roman" w:hAnsi="Times New Roman" w:cs="Times New Roman"/>
          <w:sz w:val="24"/>
          <w:szCs w:val="24"/>
          <w:lang w:val="en-US"/>
        </w:rPr>
        <w:t xml:space="preserve"> little</w:t>
      </w:r>
      <w:r w:rsidR="00044A15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 w:rsidR="00044A15" w:rsidRPr="00913934">
        <w:rPr>
          <w:rFonts w:ascii="Times New Roman" w:hAnsi="Times New Roman" w:cs="Times New Roman"/>
          <w:sz w:val="24"/>
          <w:szCs w:val="24"/>
          <w:lang w:val="en-US"/>
        </w:rPr>
        <w:t xml:space="preserve"> available on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44A15" w:rsidRPr="00913934">
        <w:rPr>
          <w:rFonts w:ascii="Times New Roman" w:hAnsi="Times New Roman" w:cs="Times New Roman"/>
          <w:sz w:val="24"/>
          <w:szCs w:val="24"/>
          <w:lang w:val="en-US"/>
        </w:rPr>
        <w:t>adoption rates of biopesticides on</w:t>
      </w:r>
      <w:r w:rsidR="00044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A15" w:rsidRPr="00913934">
        <w:rPr>
          <w:rFonts w:ascii="Times New Roman" w:hAnsi="Times New Roman" w:cs="Times New Roman"/>
          <w:sz w:val="24"/>
          <w:szCs w:val="24"/>
          <w:lang w:val="en-US"/>
        </w:rPr>
        <w:t>the continent (Olson, 2015)</w:t>
      </w:r>
      <w:r w:rsidR="00461C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87D0B">
        <w:rPr>
          <w:rFonts w:ascii="Times New Roman" w:hAnsi="Times New Roman" w:cs="Times New Roman"/>
          <w:sz w:val="24"/>
          <w:szCs w:val="24"/>
          <w:lang w:val="en-US"/>
        </w:rPr>
        <w:t xml:space="preserve"> This,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despite</w:t>
      </w:r>
      <w:r w:rsidR="00C87D0B">
        <w:rPr>
          <w:rFonts w:ascii="Times New Roman" w:hAnsi="Times New Roman" w:cs="Times New Roman"/>
          <w:sz w:val="24"/>
          <w:szCs w:val="24"/>
          <w:lang w:val="en-US"/>
        </w:rPr>
        <w:t xml:space="preserve"> the identification of biologicals in lab studies with potential use in African agriculture (</w:t>
      </w:r>
      <w:proofErr w:type="spellStart"/>
      <w:r w:rsidR="00C87D0B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="00C87D0B">
        <w:rPr>
          <w:rFonts w:ascii="Times New Roman" w:hAnsi="Times New Roman" w:cs="Times New Roman"/>
          <w:sz w:val="24"/>
          <w:szCs w:val="24"/>
          <w:lang w:val="en-US"/>
        </w:rPr>
        <w:t xml:space="preserve"> et al 2020). </w:t>
      </w:r>
      <w:r w:rsidR="002D0F9A">
        <w:rPr>
          <w:rFonts w:ascii="Times New Roman" w:hAnsi="Times New Roman" w:cs="Times New Roman"/>
          <w:sz w:val="24"/>
          <w:szCs w:val="24"/>
          <w:lang w:val="en-US"/>
        </w:rPr>
        <w:t xml:space="preserve">A study carried out in </w:t>
      </w:r>
      <w:r w:rsidR="00461C94">
        <w:rPr>
          <w:rFonts w:ascii="Times New Roman" w:hAnsi="Times New Roman" w:cs="Times New Roman"/>
          <w:sz w:val="24"/>
          <w:szCs w:val="24"/>
          <w:lang w:val="en-US"/>
        </w:rPr>
        <w:t>Kenya among</w:t>
      </w:r>
      <w:r w:rsidR="002D0F9A">
        <w:rPr>
          <w:rFonts w:ascii="Times New Roman" w:hAnsi="Times New Roman" w:cs="Times New Roman"/>
          <w:sz w:val="24"/>
          <w:szCs w:val="24"/>
          <w:lang w:val="en-US"/>
        </w:rPr>
        <w:t xml:space="preserve"> smallholder farmers on why they have not adopted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D0F9A">
        <w:rPr>
          <w:rFonts w:ascii="Times New Roman" w:hAnsi="Times New Roman" w:cs="Times New Roman"/>
          <w:sz w:val="24"/>
          <w:szCs w:val="24"/>
          <w:lang w:val="en-US"/>
        </w:rPr>
        <w:t xml:space="preserve">use of biopesticides identified </w:t>
      </w:r>
      <w:r w:rsidR="002D0F9A" w:rsidRPr="002D0F9A">
        <w:rPr>
          <w:rFonts w:ascii="Times New Roman" w:hAnsi="Times New Roman" w:cs="Times New Roman"/>
          <w:sz w:val="24"/>
          <w:szCs w:val="24"/>
          <w:lang w:val="en-US"/>
        </w:rPr>
        <w:t>perceptions of</w:t>
      </w:r>
      <w:r w:rsidR="002D0F9A">
        <w:rPr>
          <w:rFonts w:ascii="Times New Roman" w:hAnsi="Times New Roman" w:cs="Times New Roman"/>
          <w:sz w:val="24"/>
          <w:szCs w:val="24"/>
          <w:lang w:val="en-US"/>
        </w:rPr>
        <w:t xml:space="preserve"> their</w:t>
      </w:r>
      <w:r w:rsidR="002D0F9A" w:rsidRPr="002D0F9A">
        <w:rPr>
          <w:rFonts w:ascii="Times New Roman" w:hAnsi="Times New Roman" w:cs="Times New Roman"/>
          <w:sz w:val="24"/>
          <w:szCs w:val="24"/>
          <w:lang w:val="en-US"/>
        </w:rPr>
        <w:t xml:space="preserve"> effectiveness,</w:t>
      </w:r>
      <w:r w:rsidR="002D0F9A">
        <w:rPr>
          <w:rFonts w:ascii="Times New Roman" w:hAnsi="Times New Roman" w:cs="Times New Roman"/>
          <w:sz w:val="24"/>
          <w:szCs w:val="24"/>
          <w:lang w:val="en-US"/>
        </w:rPr>
        <w:t xml:space="preserve"> availability and cost as key reasons (</w:t>
      </w:r>
      <w:r w:rsidR="002D0F9A" w:rsidRPr="002D0F9A">
        <w:rPr>
          <w:rFonts w:ascii="Times New Roman" w:hAnsi="Times New Roman" w:cs="Times New Roman"/>
          <w:sz w:val="24"/>
          <w:szCs w:val="24"/>
          <w:lang w:val="en-US"/>
        </w:rPr>
        <w:t>Constantine</w:t>
      </w:r>
      <w:r w:rsidR="002D0F9A">
        <w:rPr>
          <w:rFonts w:ascii="Times New Roman" w:hAnsi="Times New Roman" w:cs="Times New Roman"/>
          <w:sz w:val="24"/>
          <w:szCs w:val="24"/>
          <w:lang w:val="en-US"/>
        </w:rPr>
        <w:t xml:space="preserve"> et al., 2020</w:t>
      </w:r>
      <w:r w:rsidR="00461C9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The adoption </w:t>
      </w:r>
      <w:r w:rsidR="00004F02">
        <w:rPr>
          <w:rFonts w:ascii="Times New Roman" w:hAnsi="Times New Roman" w:cs="Times New Roman"/>
          <w:sz w:val="24"/>
          <w:szCs w:val="24"/>
          <w:lang w:val="en-US"/>
        </w:rPr>
        <w:t xml:space="preserve">of alternatives to pesticides </w:t>
      </w:r>
      <w:r w:rsidR="00044A15">
        <w:rPr>
          <w:rFonts w:ascii="Times New Roman" w:hAnsi="Times New Roman" w:cs="Times New Roman"/>
          <w:sz w:val="24"/>
          <w:szCs w:val="24"/>
          <w:lang w:val="en-US"/>
        </w:rPr>
        <w:t>can be enhanced by</w:t>
      </w:r>
      <w:r w:rsidR="00004F02">
        <w:rPr>
          <w:rFonts w:ascii="Times New Roman" w:hAnsi="Times New Roman" w:cs="Times New Roman"/>
          <w:sz w:val="24"/>
          <w:szCs w:val="24"/>
          <w:lang w:val="en-US"/>
        </w:rPr>
        <w:t xml:space="preserve"> inc</w:t>
      </w:r>
      <w:r w:rsidR="00004F02"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reasing stakeholder </w:t>
      </w:r>
      <w:r w:rsidR="00004F02">
        <w:rPr>
          <w:rFonts w:ascii="Times New Roman" w:hAnsi="Times New Roman" w:cs="Times New Roman"/>
          <w:sz w:val="24"/>
          <w:szCs w:val="24"/>
          <w:lang w:val="en-US"/>
        </w:rPr>
        <w:t>involvement (</w:t>
      </w:r>
      <w:r w:rsidR="00004F02" w:rsidRPr="00004F02">
        <w:rPr>
          <w:rFonts w:ascii="Times New Roman" w:hAnsi="Times New Roman" w:cs="Times New Roman"/>
          <w:sz w:val="24"/>
          <w:szCs w:val="24"/>
          <w:lang w:val="en-US"/>
        </w:rPr>
        <w:t>Ratto</w:t>
      </w:r>
      <w:r w:rsidR="00004F02">
        <w:rPr>
          <w:rFonts w:ascii="Times New Roman" w:hAnsi="Times New Roman" w:cs="Times New Roman"/>
          <w:sz w:val="24"/>
          <w:szCs w:val="24"/>
          <w:lang w:val="en-US"/>
        </w:rPr>
        <w:t xml:space="preserve"> et al., 2022).</w:t>
      </w:r>
      <w:r w:rsidR="00044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43D7">
        <w:rPr>
          <w:rFonts w:ascii="Times New Roman" w:hAnsi="Times New Roman" w:cs="Times New Roman"/>
          <w:sz w:val="24"/>
          <w:szCs w:val="24"/>
          <w:lang w:val="en-US"/>
        </w:rPr>
        <w:t xml:space="preserve">This study therefore sought to </w:t>
      </w:r>
      <w:r w:rsidR="005D6693">
        <w:rPr>
          <w:rFonts w:ascii="Times New Roman" w:hAnsi="Times New Roman" w:cs="Times New Roman"/>
          <w:sz w:val="24"/>
          <w:szCs w:val="24"/>
          <w:lang w:val="en-US"/>
        </w:rPr>
        <w:t xml:space="preserve">document </w:t>
      </w:r>
      <w:r w:rsidR="00D443D7">
        <w:rPr>
          <w:rFonts w:ascii="Times New Roman" w:hAnsi="Times New Roman" w:cs="Times New Roman"/>
          <w:sz w:val="24"/>
          <w:szCs w:val="24"/>
          <w:lang w:val="en-US"/>
        </w:rPr>
        <w:t>smallholder farme</w:t>
      </w:r>
      <w:r w:rsidR="00F84C43">
        <w:rPr>
          <w:rFonts w:ascii="Times New Roman" w:hAnsi="Times New Roman" w:cs="Times New Roman"/>
          <w:sz w:val="24"/>
          <w:szCs w:val="24"/>
          <w:lang w:val="en-US"/>
        </w:rPr>
        <w:t xml:space="preserve">rs’ </w:t>
      </w:r>
      <w:proofErr w:type="spellStart"/>
      <w:r w:rsidR="00F20013">
        <w:rPr>
          <w:rFonts w:ascii="Times New Roman" w:hAnsi="Times New Roman" w:cs="Times New Roman"/>
          <w:sz w:val="24"/>
          <w:szCs w:val="24"/>
          <w:lang w:val="en-US"/>
        </w:rPr>
        <w:t>knowleledge</w:t>
      </w:r>
      <w:proofErr w:type="spellEnd"/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84C43">
        <w:rPr>
          <w:rFonts w:ascii="Times New Roman" w:hAnsi="Times New Roman" w:cs="Times New Roman"/>
          <w:sz w:val="24"/>
          <w:szCs w:val="24"/>
          <w:lang w:val="en-US"/>
        </w:rPr>
        <w:t xml:space="preserve">attitude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of agricultural biologicals </w:t>
      </w:r>
      <w:r w:rsidR="00F84C4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subsequent usage </w:t>
      </w:r>
      <w:r w:rsidR="00F84C43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84C43">
        <w:rPr>
          <w:rFonts w:ascii="Times New Roman" w:hAnsi="Times New Roman" w:cs="Times New Roman"/>
          <w:sz w:val="24"/>
          <w:szCs w:val="24"/>
          <w:lang w:val="en-US"/>
        </w:rPr>
        <w:t xml:space="preserve"> in Kenya.</w:t>
      </w:r>
    </w:p>
    <w:p w14:paraId="027E9A48" w14:textId="77777777" w:rsidR="006959A1" w:rsidRDefault="006959A1" w:rsidP="001B4E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A7C2FE" w14:textId="253F2517" w:rsidR="001B4EC8" w:rsidRPr="001B4EC8" w:rsidRDefault="001B4EC8" w:rsidP="001B4E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4EC8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Materials and methods</w:t>
      </w:r>
    </w:p>
    <w:p w14:paraId="010EF464" w14:textId="33CF612C" w:rsidR="006618BE" w:rsidRDefault="001B4EC8" w:rsidP="006959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4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study </w:t>
      </w:r>
      <w:proofErr w:type="gramStart"/>
      <w:r w:rsidRPr="001B4EC8">
        <w:rPr>
          <w:rFonts w:ascii="Times New Roman" w:hAnsi="Times New Roman" w:cs="Times New Roman"/>
          <w:b/>
          <w:bCs/>
          <w:sz w:val="24"/>
          <w:szCs w:val="24"/>
          <w:lang w:val="en-US"/>
        </w:rPr>
        <w:t>site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gramEnd"/>
    </w:p>
    <w:p w14:paraId="6948B090" w14:textId="3CEFC2E5" w:rsidR="00595FB7" w:rsidRDefault="001B4EC8" w:rsidP="00695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study was undertaken in 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Pr="001B4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AA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EC8">
        <w:rPr>
          <w:rFonts w:ascii="Times New Roman" w:hAnsi="Times New Roman" w:cs="Times New Roman"/>
          <w:sz w:val="24"/>
          <w:szCs w:val="24"/>
          <w:lang w:val="en-US"/>
        </w:rPr>
        <w:t>ounties</w:t>
      </w:r>
      <w:r w:rsidR="005D6693">
        <w:rPr>
          <w:rFonts w:ascii="Times New Roman" w:hAnsi="Times New Roman" w:cs="Times New Roman"/>
          <w:sz w:val="24"/>
          <w:szCs w:val="24"/>
          <w:lang w:val="en-US"/>
        </w:rPr>
        <w:t xml:space="preserve"> in Kenya, </w:t>
      </w:r>
      <w:r w:rsidR="007C4CDA">
        <w:rPr>
          <w:rFonts w:ascii="Times New Roman" w:hAnsi="Times New Roman" w:cs="Times New Roman"/>
          <w:sz w:val="24"/>
          <w:szCs w:val="24"/>
          <w:lang w:val="en-US"/>
        </w:rPr>
        <w:t>namely,</w:t>
      </w:r>
      <w:r w:rsidR="005D6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EC8">
        <w:rPr>
          <w:rFonts w:ascii="Times New Roman" w:hAnsi="Times New Roman" w:cs="Times New Roman"/>
          <w:sz w:val="24"/>
          <w:szCs w:val="24"/>
          <w:lang w:val="en-US"/>
        </w:rPr>
        <w:t xml:space="preserve">Machakos, Kajiado and Kiambu. Kajiado and Kiambu </w:t>
      </w:r>
      <w:r w:rsidR="00D268A6">
        <w:rPr>
          <w:rFonts w:ascii="Times New Roman" w:hAnsi="Times New Roman" w:cs="Times New Roman"/>
          <w:sz w:val="24"/>
          <w:szCs w:val="24"/>
          <w:lang w:val="en-US"/>
        </w:rPr>
        <w:t xml:space="preserve">neighbor the capital city Nairobi, </w:t>
      </w:r>
      <w:r w:rsidR="00D268A6" w:rsidRPr="001B4EC8">
        <w:rPr>
          <w:rFonts w:ascii="Times New Roman" w:hAnsi="Times New Roman" w:cs="Times New Roman"/>
          <w:sz w:val="24"/>
          <w:szCs w:val="24"/>
          <w:lang w:val="en-US"/>
        </w:rPr>
        <w:t xml:space="preserve">produce </w:t>
      </w:r>
      <w:r w:rsidR="00D268A6">
        <w:rPr>
          <w:rFonts w:ascii="Times New Roman" w:hAnsi="Times New Roman" w:cs="Times New Roman"/>
          <w:sz w:val="24"/>
          <w:szCs w:val="24"/>
          <w:lang w:val="en-US"/>
        </w:rPr>
        <w:t xml:space="preserve">a variety of </w:t>
      </w:r>
      <w:r w:rsidR="00A50ED9" w:rsidRPr="001B4EC8">
        <w:rPr>
          <w:rFonts w:ascii="Times New Roman" w:hAnsi="Times New Roman" w:cs="Times New Roman"/>
          <w:sz w:val="24"/>
          <w:szCs w:val="24"/>
          <w:lang w:val="en-US"/>
        </w:rPr>
        <w:t>vegetables</w:t>
      </w:r>
      <w:r w:rsidR="00D268A6" w:rsidRPr="001B4EC8">
        <w:rPr>
          <w:rFonts w:ascii="Times New Roman" w:hAnsi="Times New Roman" w:cs="Times New Roman"/>
          <w:sz w:val="24"/>
          <w:szCs w:val="24"/>
          <w:lang w:val="en-US"/>
        </w:rPr>
        <w:t xml:space="preserve"> and supply the city populace</w:t>
      </w:r>
      <w:r w:rsidR="00D268A6" w:rsidRPr="001B4EC8" w:rsidDel="00D26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EC8">
        <w:rPr>
          <w:rFonts w:ascii="Times New Roman" w:hAnsi="Times New Roman" w:cs="Times New Roman"/>
          <w:sz w:val="24"/>
          <w:szCs w:val="24"/>
          <w:lang w:val="en-US"/>
        </w:rPr>
        <w:t xml:space="preserve">while Machakos is </w:t>
      </w:r>
      <w:r w:rsidR="00D268A6">
        <w:rPr>
          <w:rFonts w:ascii="Times New Roman" w:hAnsi="Times New Roman" w:cs="Times New Roman"/>
          <w:sz w:val="24"/>
          <w:szCs w:val="24"/>
          <w:lang w:val="en-US"/>
        </w:rPr>
        <w:t xml:space="preserve">located </w:t>
      </w:r>
      <w:r w:rsidR="007C4CDA">
        <w:rPr>
          <w:rFonts w:ascii="Times New Roman" w:hAnsi="Times New Roman" w:cs="Times New Roman"/>
          <w:sz w:val="24"/>
          <w:szCs w:val="24"/>
          <w:lang w:val="en-US"/>
        </w:rPr>
        <w:t xml:space="preserve">about 70 </w:t>
      </w:r>
      <w:r w:rsidR="00D268A6">
        <w:rPr>
          <w:rFonts w:ascii="Times New Roman" w:hAnsi="Times New Roman" w:cs="Times New Roman"/>
          <w:sz w:val="24"/>
          <w:szCs w:val="24"/>
          <w:lang w:val="en-US"/>
        </w:rPr>
        <w:t>km from the city</w:t>
      </w:r>
      <w:r w:rsidR="007C4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C4CDA" w:rsidRPr="007C4CDA">
        <w:rPr>
          <w:rFonts w:ascii="Times New Roman" w:hAnsi="Times New Roman" w:cs="Times New Roman"/>
          <w:sz w:val="24"/>
          <w:szCs w:val="24"/>
          <w:lang w:val="en-US"/>
        </w:rPr>
        <w:t>1.5177° S, 37.2634° E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) with</w:t>
      </w:r>
      <w:r w:rsidR="007C4CDA" w:rsidRPr="007C4CDA">
        <w:rPr>
          <w:rFonts w:ascii="Times New Roman" w:hAnsi="Times New Roman" w:cs="Times New Roman"/>
          <w:sz w:val="24"/>
          <w:szCs w:val="24"/>
          <w:lang w:val="en-US"/>
        </w:rPr>
        <w:t xml:space="preserve"> an altitude of 1000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C4CDA" w:rsidRPr="007C4CDA">
        <w:rPr>
          <w:rFonts w:ascii="Times New Roman" w:hAnsi="Times New Roman" w:cs="Times New Roman"/>
          <w:sz w:val="24"/>
          <w:szCs w:val="24"/>
          <w:lang w:val="en-US"/>
        </w:rPr>
        <w:t>1600 m above sea level.</w:t>
      </w:r>
      <w:r w:rsidR="007C4CDA">
        <w:rPr>
          <w:rFonts w:ascii="Times New Roman" w:hAnsi="Times New Roman" w:cs="Times New Roman"/>
          <w:sz w:val="24"/>
          <w:szCs w:val="24"/>
          <w:lang w:val="en-US"/>
        </w:rPr>
        <w:t xml:space="preserve"> Farmers in the county </w:t>
      </w:r>
      <w:r w:rsidR="00D268A6" w:rsidRPr="001B4EC8">
        <w:rPr>
          <w:rFonts w:ascii="Times New Roman" w:hAnsi="Times New Roman" w:cs="Times New Roman"/>
          <w:sz w:val="24"/>
          <w:szCs w:val="24"/>
          <w:lang w:val="en-US"/>
        </w:rPr>
        <w:t>produce vegetables for both local and export markets</w:t>
      </w:r>
      <w:r w:rsidR="007C4CDA">
        <w:rPr>
          <w:rFonts w:ascii="Times New Roman" w:hAnsi="Times New Roman" w:cs="Times New Roman"/>
          <w:sz w:val="24"/>
          <w:szCs w:val="24"/>
          <w:lang w:val="en-US"/>
        </w:rPr>
        <w:t xml:space="preserve"> alongside subsistence </w:t>
      </w:r>
      <w:r w:rsidR="00C06E86">
        <w:rPr>
          <w:rFonts w:ascii="Times New Roman" w:hAnsi="Times New Roman" w:cs="Times New Roman"/>
          <w:sz w:val="24"/>
          <w:szCs w:val="24"/>
          <w:lang w:val="en-US"/>
        </w:rPr>
        <w:t xml:space="preserve">farming. </w:t>
      </w:r>
      <w:r w:rsidR="00D760E5" w:rsidRPr="00D760E5">
        <w:rPr>
          <w:rFonts w:ascii="Times New Roman" w:hAnsi="Times New Roman" w:cs="Times New Roman"/>
          <w:sz w:val="24"/>
          <w:szCs w:val="24"/>
          <w:lang w:val="en-US"/>
        </w:rPr>
        <w:t>Agriculture is the major source of livelihood in Machakos County, employing about 73 percent of the population and contributing approximately 70 percent to household incomes</w:t>
      </w:r>
      <w:r w:rsidR="00D760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06E86" w:rsidRPr="00FE298B">
        <w:rPr>
          <w:rFonts w:ascii="Times New Roman" w:hAnsi="Times New Roman" w:cs="Times New Roman"/>
          <w:sz w:val="24"/>
          <w:szCs w:val="24"/>
          <w:lang w:val="en-US"/>
        </w:rPr>
        <w:t xml:space="preserve"> Kajiado</w:t>
      </w:r>
      <w:r w:rsidR="007C4CDA" w:rsidRPr="00FE298B">
        <w:rPr>
          <w:rFonts w:ascii="Times New Roman" w:hAnsi="Times New Roman" w:cs="Times New Roman"/>
          <w:sz w:val="24"/>
          <w:szCs w:val="24"/>
          <w:lang w:val="en-US"/>
        </w:rPr>
        <w:t xml:space="preserve"> County</w:t>
      </w:r>
      <w:r w:rsidR="00F119C3">
        <w:rPr>
          <w:rFonts w:ascii="Times New Roman" w:hAnsi="Times New Roman" w:cs="Times New Roman"/>
          <w:sz w:val="24"/>
          <w:szCs w:val="24"/>
          <w:lang w:val="en-US"/>
        </w:rPr>
        <w:t xml:space="preserve"> is located 80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19C3">
        <w:rPr>
          <w:rFonts w:ascii="Times New Roman" w:hAnsi="Times New Roman" w:cs="Times New Roman"/>
          <w:sz w:val="24"/>
          <w:szCs w:val="24"/>
          <w:lang w:val="en-US"/>
        </w:rPr>
        <w:t xml:space="preserve">km south of Nairobi 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119C3" w:rsidRPr="00F119C3">
        <w:rPr>
          <w:rFonts w:ascii="Times New Roman" w:hAnsi="Times New Roman" w:cs="Times New Roman"/>
          <w:sz w:val="24"/>
          <w:szCs w:val="24"/>
          <w:lang w:val="en-US"/>
        </w:rPr>
        <w:t>2.0981° S, 36.7820° E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19C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06E86">
        <w:rPr>
          <w:rFonts w:ascii="Times New Roman" w:hAnsi="Times New Roman" w:cs="Times New Roman"/>
          <w:sz w:val="24"/>
          <w:szCs w:val="24"/>
          <w:lang w:val="en-US"/>
        </w:rPr>
        <w:t>the elevation ranges from</w:t>
      </w:r>
      <w:r w:rsidR="00F11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12B7" w:rsidRPr="009312B7">
        <w:rPr>
          <w:rFonts w:ascii="Times New Roman" w:hAnsi="Times New Roman" w:cs="Times New Roman"/>
          <w:sz w:val="24"/>
          <w:szCs w:val="24"/>
          <w:lang w:val="en-US"/>
        </w:rPr>
        <w:t>1,6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9312B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06E86" w:rsidRPr="00C06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12B7" w:rsidRPr="009312B7">
        <w:rPr>
          <w:rFonts w:ascii="Times New Roman" w:hAnsi="Times New Roman" w:cs="Times New Roman"/>
          <w:sz w:val="24"/>
          <w:szCs w:val="24"/>
          <w:lang w:val="en-US"/>
        </w:rPr>
        <w:t>1,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 xml:space="preserve">800 </w:t>
      </w:r>
      <w:r w:rsidR="00D760E5">
        <w:rPr>
          <w:rFonts w:ascii="Times New Roman" w:hAnsi="Times New Roman" w:cs="Times New Roman"/>
          <w:sz w:val="24"/>
          <w:szCs w:val="24"/>
          <w:lang w:val="en-US"/>
        </w:rPr>
        <w:t>m above</w:t>
      </w:r>
      <w:r w:rsidR="00F119C3">
        <w:rPr>
          <w:rFonts w:ascii="Times New Roman" w:hAnsi="Times New Roman" w:cs="Times New Roman"/>
          <w:sz w:val="24"/>
          <w:szCs w:val="24"/>
          <w:lang w:val="en-US"/>
        </w:rPr>
        <w:t xml:space="preserve"> sea level. </w:t>
      </w:r>
      <w:r w:rsidR="007C4C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C4CDA" w:rsidRPr="00FE298B">
        <w:rPr>
          <w:rFonts w:ascii="Times New Roman" w:hAnsi="Times New Roman" w:cs="Times New Roman"/>
          <w:sz w:val="24"/>
          <w:szCs w:val="24"/>
          <w:lang w:val="en-US"/>
        </w:rPr>
        <w:t xml:space="preserve">rop farming </w:t>
      </w:r>
      <w:r w:rsidR="00CB4A3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7C4CDA" w:rsidRPr="00FE298B">
        <w:rPr>
          <w:rFonts w:ascii="Times New Roman" w:hAnsi="Times New Roman" w:cs="Times New Roman"/>
          <w:sz w:val="24"/>
          <w:szCs w:val="24"/>
          <w:lang w:val="en-US"/>
        </w:rPr>
        <w:t xml:space="preserve"> the main economic </w:t>
      </w:r>
      <w:r w:rsidR="00CB4A3D" w:rsidRPr="00FE298B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CB4A3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C4CDA" w:rsidRPr="00FE298B">
        <w:rPr>
          <w:rFonts w:ascii="Times New Roman" w:hAnsi="Times New Roman" w:cs="Times New Roman"/>
          <w:sz w:val="24"/>
          <w:szCs w:val="24"/>
          <w:lang w:val="en-US"/>
        </w:rPr>
        <w:t xml:space="preserve"> is mainly</w:t>
      </w:r>
      <w:r w:rsidR="007C4CDA">
        <w:rPr>
          <w:rFonts w:ascii="Times New Roman" w:hAnsi="Times New Roman" w:cs="Times New Roman"/>
          <w:sz w:val="24"/>
          <w:szCs w:val="24"/>
          <w:lang w:val="en-US"/>
        </w:rPr>
        <w:t xml:space="preserve"> practiced</w:t>
      </w:r>
      <w:r w:rsidR="007C4CDA" w:rsidRPr="00FE298B">
        <w:rPr>
          <w:rFonts w:ascii="Times New Roman" w:hAnsi="Times New Roman" w:cs="Times New Roman"/>
          <w:sz w:val="24"/>
          <w:szCs w:val="24"/>
          <w:lang w:val="en-US"/>
        </w:rPr>
        <w:t xml:space="preserve"> in the southern and western parts of the county along rivers and springs. </w:t>
      </w:r>
      <w:r w:rsidR="00CB4A3D">
        <w:rPr>
          <w:rFonts w:ascii="Times New Roman" w:hAnsi="Times New Roman" w:cs="Times New Roman"/>
          <w:sz w:val="24"/>
          <w:szCs w:val="24"/>
          <w:lang w:val="en-US"/>
        </w:rPr>
        <w:t>There is substantial production of vegetables mainly for household consumption and sale to the local market.</w:t>
      </w:r>
      <w:r w:rsidR="00C06E86">
        <w:rPr>
          <w:rFonts w:ascii="Times New Roman" w:hAnsi="Times New Roman" w:cs="Times New Roman"/>
          <w:sz w:val="24"/>
          <w:szCs w:val="24"/>
          <w:lang w:val="en-US"/>
        </w:rPr>
        <w:t xml:space="preserve"> Kiambu is a peri-urban county that borders Nairobi city 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06E86" w:rsidRPr="00C06E86">
        <w:rPr>
          <w:rFonts w:ascii="Times New Roman" w:hAnsi="Times New Roman" w:cs="Times New Roman"/>
          <w:sz w:val="24"/>
          <w:szCs w:val="24"/>
          <w:lang w:val="en-US"/>
        </w:rPr>
        <w:t>1.1748° S, 36.8304° E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6E86">
        <w:rPr>
          <w:rFonts w:ascii="Times New Roman" w:hAnsi="Times New Roman" w:cs="Times New Roman"/>
          <w:sz w:val="24"/>
          <w:szCs w:val="24"/>
          <w:lang w:val="en-US"/>
        </w:rPr>
        <w:t xml:space="preserve"> and the elevation ranges between </w:t>
      </w:r>
      <w:r w:rsidR="00D760E5" w:rsidRPr="00C06E86">
        <w:rPr>
          <w:rFonts w:ascii="Times New Roman" w:hAnsi="Times New Roman" w:cs="Times New Roman"/>
          <w:sz w:val="24"/>
          <w:szCs w:val="24"/>
          <w:lang w:val="en-US"/>
        </w:rPr>
        <w:t>1,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D760E5" w:rsidRPr="00C06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60E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06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6E86" w:rsidRPr="00C06E86">
        <w:rPr>
          <w:rFonts w:ascii="Times New Roman" w:hAnsi="Times New Roman" w:cs="Times New Roman"/>
          <w:sz w:val="24"/>
          <w:szCs w:val="24"/>
          <w:lang w:val="en-US"/>
        </w:rPr>
        <w:t>3,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900</w:t>
      </w:r>
      <w:r w:rsidR="00C06E86">
        <w:rPr>
          <w:rFonts w:ascii="Times New Roman" w:hAnsi="Times New Roman" w:cs="Times New Roman"/>
          <w:sz w:val="24"/>
          <w:szCs w:val="24"/>
          <w:lang w:val="en-US"/>
        </w:rPr>
        <w:t xml:space="preserve"> meters above sea level.</w:t>
      </w:r>
      <w:r w:rsidR="00D76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60E5" w:rsidRPr="00D760E5">
        <w:rPr>
          <w:rFonts w:ascii="Times New Roman" w:hAnsi="Times New Roman" w:cs="Times New Roman"/>
          <w:sz w:val="24"/>
          <w:szCs w:val="24"/>
          <w:lang w:val="en-US"/>
        </w:rPr>
        <w:t xml:space="preserve">Agriculture is the </w:t>
      </w:r>
      <w:proofErr w:type="gramStart"/>
      <w:r w:rsidR="00D760E5" w:rsidRPr="00D760E5">
        <w:rPr>
          <w:rFonts w:ascii="Times New Roman" w:hAnsi="Times New Roman" w:cs="Times New Roman"/>
          <w:sz w:val="24"/>
          <w:szCs w:val="24"/>
          <w:lang w:val="en-US"/>
        </w:rPr>
        <w:t xml:space="preserve">leading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760E5" w:rsidRPr="00D760E5">
        <w:rPr>
          <w:rFonts w:ascii="Times New Roman" w:hAnsi="Times New Roman" w:cs="Times New Roman"/>
          <w:sz w:val="24"/>
          <w:szCs w:val="24"/>
          <w:lang w:val="en-US"/>
        </w:rPr>
        <w:t>sector</w:t>
      </w:r>
      <w:proofErr w:type="gramEnd"/>
      <w:r w:rsidR="00D760E5" w:rsidRPr="00D760E5">
        <w:rPr>
          <w:rFonts w:ascii="Times New Roman" w:hAnsi="Times New Roman" w:cs="Times New Roman"/>
          <w:sz w:val="24"/>
          <w:szCs w:val="24"/>
          <w:lang w:val="en-US"/>
        </w:rPr>
        <w:t xml:space="preserve"> in terms of employment, income earnings and overall contribution to the socio-economic well-being of the people</w:t>
      </w:r>
      <w:r w:rsidR="00D760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C4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18"/>
      <w:r w:rsidR="00D268A6" w:rsidRPr="00D268A6">
        <w:rPr>
          <w:rFonts w:ascii="Times New Roman" w:hAnsi="Times New Roman" w:cs="Times New Roman"/>
          <w:sz w:val="24"/>
          <w:szCs w:val="24"/>
          <w:lang w:val="en-US"/>
        </w:rPr>
        <w:t xml:space="preserve">These three counties were identified as counties that had reported </w:t>
      </w:r>
      <w:r w:rsidR="005D6693">
        <w:rPr>
          <w:rFonts w:ascii="Times New Roman" w:hAnsi="Times New Roman" w:cs="Times New Roman"/>
          <w:sz w:val="24"/>
          <w:szCs w:val="24"/>
          <w:lang w:val="en-US"/>
        </w:rPr>
        <w:t xml:space="preserve">to have </w:t>
      </w:r>
      <w:r w:rsidRPr="001B4EC8">
        <w:rPr>
          <w:rFonts w:ascii="Times New Roman" w:hAnsi="Times New Roman" w:cs="Times New Roman"/>
          <w:sz w:val="24"/>
          <w:szCs w:val="24"/>
          <w:lang w:val="en-US"/>
        </w:rPr>
        <w:t>heavy usage of pesticides in vegetables,</w:t>
      </w:r>
      <w:r w:rsidR="00634AA5">
        <w:rPr>
          <w:rFonts w:ascii="Times New Roman" w:hAnsi="Times New Roman" w:cs="Times New Roman"/>
          <w:sz w:val="24"/>
          <w:szCs w:val="24"/>
          <w:lang w:val="en-US"/>
        </w:rPr>
        <w:t xml:space="preserve"> and because</w:t>
      </w:r>
      <w:r w:rsidRPr="001B4EC8">
        <w:rPr>
          <w:rFonts w:ascii="Times New Roman" w:hAnsi="Times New Roman" w:cs="Times New Roman"/>
          <w:sz w:val="24"/>
          <w:szCs w:val="24"/>
          <w:lang w:val="en-US"/>
        </w:rPr>
        <w:t xml:space="preserve"> the farm sizes are small</w:t>
      </w:r>
      <w:r w:rsidR="00D26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B4EC8">
        <w:rPr>
          <w:rFonts w:ascii="Times New Roman" w:hAnsi="Times New Roman" w:cs="Times New Roman"/>
          <w:sz w:val="24"/>
          <w:szCs w:val="24"/>
          <w:lang w:val="en-US"/>
        </w:rPr>
        <w:t>farmers tend to practice intensive farming</w:t>
      </w:r>
      <w:commentRangeEnd w:id="18"/>
      <w:r w:rsidR="00F20013">
        <w:rPr>
          <w:rStyle w:val="CommentReference"/>
        </w:rPr>
        <w:commentReference w:id="18"/>
      </w:r>
      <w:r w:rsidR="007173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089EEC" w14:textId="77777777" w:rsidR="00991504" w:rsidRDefault="00991504" w:rsidP="006959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9EEF8E" w14:textId="42023219" w:rsidR="001A162B" w:rsidRPr="001A162B" w:rsidRDefault="001A16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commentRangeStart w:id="19"/>
      <w:commentRangeStart w:id="20"/>
      <w:r w:rsidRPr="001A162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collection</w:t>
      </w:r>
      <w:commentRangeEnd w:id="19"/>
      <w:r w:rsidR="00B00B2B">
        <w:rPr>
          <w:rStyle w:val="CommentReference"/>
        </w:rPr>
        <w:commentReference w:id="19"/>
      </w:r>
      <w:commentRangeEnd w:id="20"/>
      <w:r w:rsidR="00E13E4A">
        <w:rPr>
          <w:rStyle w:val="CommentReference"/>
        </w:rPr>
        <w:commentReference w:id="20"/>
      </w:r>
    </w:p>
    <w:p w14:paraId="1C4B608F" w14:textId="69020B0E" w:rsidR="007019DF" w:rsidRPr="007019DF" w:rsidRDefault="00D268A6" w:rsidP="00D30A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survey was conducted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 xml:space="preserve"> between February and March 2022 </w:t>
      </w:r>
      <w:r>
        <w:rPr>
          <w:rFonts w:ascii="Times New Roman" w:hAnsi="Times New Roman" w:cs="Times New Roman"/>
          <w:sz w:val="24"/>
          <w:szCs w:val="24"/>
          <w:lang w:val="en-US"/>
        </w:rPr>
        <w:t>using a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 questionnaire </w:t>
      </w:r>
      <w:r>
        <w:rPr>
          <w:rFonts w:ascii="Times New Roman" w:hAnsi="Times New Roman" w:cs="Times New Roman"/>
          <w:sz w:val="24"/>
          <w:szCs w:val="24"/>
          <w:lang w:val="en-US"/>
        </w:rPr>
        <w:t>with both open and closed questions. F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>ace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to-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face interviews were conducted </w:t>
      </w:r>
      <w:r>
        <w:rPr>
          <w:rFonts w:ascii="Times New Roman" w:hAnsi="Times New Roman" w:cs="Times New Roman"/>
          <w:sz w:val="24"/>
          <w:szCs w:val="24"/>
          <w:lang w:val="en-US"/>
        </w:rPr>
        <w:t>involving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 farmers and </w:t>
      </w:r>
      <w:proofErr w:type="spellStart"/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>-dealers.</w:t>
      </w:r>
      <w:r w:rsidR="008E3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4A88" w:rsidRPr="00C64A88">
        <w:rPr>
          <w:rFonts w:ascii="Times New Roman" w:hAnsi="Times New Roman" w:cs="Times New Roman"/>
          <w:sz w:val="24"/>
          <w:szCs w:val="24"/>
          <w:lang w:val="en-US"/>
        </w:rPr>
        <w:t xml:space="preserve">A total of 275 smallholder farmers 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C5D3A" w:rsidRPr="00C64A88">
        <w:rPr>
          <w:rFonts w:ascii="Times New Roman" w:hAnsi="Times New Roman" w:cs="Times New Roman"/>
          <w:sz w:val="24"/>
          <w:szCs w:val="24"/>
          <w:lang w:val="en-US"/>
        </w:rPr>
        <w:t>95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7C5D3A" w:rsidRPr="00C64A88">
        <w:rPr>
          <w:rFonts w:ascii="Times New Roman" w:hAnsi="Times New Roman" w:cs="Times New Roman"/>
          <w:sz w:val="24"/>
          <w:szCs w:val="24"/>
          <w:lang w:val="en-US"/>
        </w:rPr>
        <w:t>Kajiado, 108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7C5D3A" w:rsidRPr="00C64A88">
        <w:rPr>
          <w:rFonts w:ascii="Times New Roman" w:hAnsi="Times New Roman" w:cs="Times New Roman"/>
          <w:sz w:val="24"/>
          <w:szCs w:val="24"/>
          <w:lang w:val="en-US"/>
        </w:rPr>
        <w:t>Ki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C5D3A" w:rsidRPr="00C64A88">
        <w:rPr>
          <w:rFonts w:ascii="Times New Roman" w:hAnsi="Times New Roman" w:cs="Times New Roman"/>
          <w:sz w:val="24"/>
          <w:szCs w:val="24"/>
          <w:lang w:val="en-US"/>
        </w:rPr>
        <w:t>mbu and 72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7C5D3A" w:rsidRPr="00C64A88">
        <w:rPr>
          <w:rFonts w:ascii="Times New Roman" w:hAnsi="Times New Roman" w:cs="Times New Roman"/>
          <w:sz w:val="24"/>
          <w:szCs w:val="24"/>
          <w:lang w:val="en-US"/>
        </w:rPr>
        <w:t>Machakos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64A88" w:rsidRPr="00C64A88">
        <w:rPr>
          <w:rFonts w:ascii="Times New Roman" w:hAnsi="Times New Roman" w:cs="Times New Roman"/>
          <w:sz w:val="24"/>
          <w:szCs w:val="24"/>
          <w:lang w:val="en-US"/>
        </w:rPr>
        <w:t xml:space="preserve">were interviewed. </w:t>
      </w:r>
      <w:r w:rsidR="00932746">
        <w:rPr>
          <w:rFonts w:ascii="Times New Roman" w:hAnsi="Times New Roman" w:cs="Times New Roman"/>
          <w:sz w:val="24"/>
          <w:szCs w:val="24"/>
          <w:lang w:val="en-US"/>
        </w:rPr>
        <w:t xml:space="preserve">Simple random sampling was 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="00932746">
        <w:rPr>
          <w:rFonts w:ascii="Times New Roman" w:hAnsi="Times New Roman" w:cs="Times New Roman"/>
          <w:sz w:val="24"/>
          <w:szCs w:val="24"/>
          <w:lang w:val="en-US"/>
        </w:rPr>
        <w:t xml:space="preserve"> to select farmers</w:t>
      </w:r>
      <w:r w:rsidR="00A96CF7">
        <w:rPr>
          <w:rFonts w:ascii="Times New Roman" w:hAnsi="Times New Roman" w:cs="Times New Roman"/>
          <w:sz w:val="24"/>
          <w:szCs w:val="24"/>
          <w:lang w:val="en-US"/>
        </w:rPr>
        <w:t xml:space="preserve"> in different </w:t>
      </w:r>
      <w:commentRangeStart w:id="21"/>
      <w:commentRangeStart w:id="22"/>
      <w:r w:rsidR="00A96CF7">
        <w:rPr>
          <w:rFonts w:ascii="Times New Roman" w:hAnsi="Times New Roman" w:cs="Times New Roman"/>
          <w:sz w:val="24"/>
          <w:szCs w:val="24"/>
          <w:lang w:val="en-US"/>
        </w:rPr>
        <w:t xml:space="preserve">sub-counties </w:t>
      </w:r>
      <w:commentRangeEnd w:id="21"/>
      <w:r w:rsidR="00B145F4">
        <w:rPr>
          <w:rStyle w:val="CommentReference"/>
        </w:rPr>
        <w:commentReference w:id="21"/>
      </w:r>
      <w:commentRangeEnd w:id="22"/>
      <w:r w:rsidR="00E13E4A">
        <w:rPr>
          <w:rStyle w:val="CommentReference"/>
        </w:rPr>
        <w:commentReference w:id="22"/>
      </w:r>
      <w:r w:rsidR="00A96CF7">
        <w:rPr>
          <w:rFonts w:ascii="Times New Roman" w:hAnsi="Times New Roman" w:cs="Times New Roman"/>
          <w:sz w:val="24"/>
          <w:szCs w:val="24"/>
          <w:lang w:val="en-US"/>
        </w:rPr>
        <w:t>within the three counties</w:t>
      </w:r>
      <w:r w:rsidR="00932746">
        <w:rPr>
          <w:rFonts w:ascii="Times New Roman" w:hAnsi="Times New Roman" w:cs="Times New Roman"/>
          <w:sz w:val="24"/>
          <w:szCs w:val="24"/>
          <w:lang w:val="en-US"/>
        </w:rPr>
        <w:t xml:space="preserve"> to be </w:t>
      </w:r>
      <w:r w:rsidR="00A96CF7">
        <w:rPr>
          <w:rFonts w:ascii="Times New Roman" w:hAnsi="Times New Roman" w:cs="Times New Roman"/>
          <w:sz w:val="24"/>
          <w:szCs w:val="24"/>
          <w:lang w:val="en-US"/>
        </w:rPr>
        <w:t>interviewed.</w:t>
      </w:r>
      <w:r w:rsidR="0093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Six enumerators were involved in data collection, and it took about 20 minutes to interview </w:t>
      </w:r>
      <w:r w:rsidR="00B145F4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A9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farmer. The farmers were interviewed </w:t>
      </w:r>
      <w:r w:rsidR="00A96CF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 their farms.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>commencement of the interviews, consent was sought from farmers by explaining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the purpose of the </w:t>
      </w:r>
      <w:r w:rsidR="00A96CF7">
        <w:rPr>
          <w:rFonts w:ascii="Times New Roman" w:hAnsi="Times New Roman" w:cs="Times New Roman"/>
          <w:sz w:val="24"/>
          <w:szCs w:val="24"/>
          <w:lang w:val="en-US"/>
        </w:rPr>
        <w:t xml:space="preserve">interview 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50ED9">
        <w:rPr>
          <w:rFonts w:ascii="Times New Roman" w:hAnsi="Times New Roman" w:cs="Times New Roman"/>
          <w:sz w:val="24"/>
          <w:szCs w:val="24"/>
          <w:lang w:val="en-US"/>
        </w:rPr>
        <w:t>allowing</w:t>
      </w:r>
      <w:r w:rsidR="007B24EF">
        <w:rPr>
          <w:rFonts w:ascii="Times New Roman" w:hAnsi="Times New Roman" w:cs="Times New Roman"/>
          <w:sz w:val="24"/>
          <w:szCs w:val="24"/>
          <w:lang w:val="en-US"/>
        </w:rPr>
        <w:t xml:space="preserve"> them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decide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 whether to continue with the interview or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>opt-</w:t>
      </w:r>
      <w:r w:rsidR="007B24EF">
        <w:rPr>
          <w:rFonts w:ascii="Times New Roman" w:hAnsi="Times New Roman" w:cs="Times New Roman"/>
          <w:sz w:val="24"/>
          <w:szCs w:val="24"/>
          <w:lang w:val="en-US"/>
        </w:rPr>
        <w:t xml:space="preserve">out. The questionnaires were pretested and validated by 15 farmers before data collection commenced. </w:t>
      </w:r>
      <w:r w:rsidR="00712B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23"/>
      <w:r w:rsidR="008E38C2">
        <w:rPr>
          <w:rFonts w:ascii="Times New Roman" w:hAnsi="Times New Roman" w:cs="Times New Roman"/>
          <w:sz w:val="24"/>
          <w:szCs w:val="24"/>
          <w:lang w:val="en-US"/>
        </w:rPr>
        <w:t xml:space="preserve">Data collected included: 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7C5D3A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>under production</w:t>
      </w:r>
      <w:r w:rsidR="008E38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age and gender of people involved in farming, types of crops grown and 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 xml:space="preserve">access to 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market, use of inputs 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 types of inputs used, knowledge and awareness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, their accessibility, perceived efficacy, their application, their benefits and advantages over conventional inputs, types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 used and any policies and regulations on </w:t>
      </w:r>
      <w:r w:rsidR="00F2001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8E38C2" w:rsidRPr="008E38C2">
        <w:rPr>
          <w:rFonts w:ascii="Times New Roman" w:hAnsi="Times New Roman" w:cs="Times New Roman"/>
          <w:sz w:val="24"/>
          <w:szCs w:val="24"/>
          <w:lang w:val="en-US"/>
        </w:rPr>
        <w:t xml:space="preserve"> in Kenya</w:t>
      </w:r>
      <w:r w:rsidR="008E38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commentRangeEnd w:id="23"/>
      <w:r w:rsidR="00F20013">
        <w:rPr>
          <w:rStyle w:val="CommentReference"/>
        </w:rPr>
        <w:commentReference w:id="23"/>
      </w:r>
      <w:commentRangeStart w:id="24"/>
      <w:commentRangeStart w:id="25"/>
      <w:r w:rsidR="007C5D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E38C2">
        <w:rPr>
          <w:rFonts w:ascii="Times New Roman" w:hAnsi="Times New Roman" w:cs="Times New Roman"/>
          <w:sz w:val="24"/>
          <w:szCs w:val="24"/>
          <w:lang w:val="en-US"/>
        </w:rPr>
        <w:t>bservation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3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5D3A">
        <w:rPr>
          <w:rFonts w:ascii="Times New Roman" w:hAnsi="Times New Roman" w:cs="Times New Roman"/>
          <w:sz w:val="24"/>
          <w:szCs w:val="24"/>
          <w:lang w:val="en-US"/>
        </w:rPr>
        <w:t xml:space="preserve">were also made and documented </w:t>
      </w:r>
      <w:r w:rsidR="008E38C2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="00EC46FB">
        <w:rPr>
          <w:rFonts w:ascii="Times New Roman" w:hAnsi="Times New Roman" w:cs="Times New Roman"/>
          <w:sz w:val="24"/>
          <w:szCs w:val="24"/>
          <w:lang w:val="en-US"/>
        </w:rPr>
        <w:t>farmers’</w:t>
      </w:r>
      <w:r w:rsidR="008E38C2">
        <w:rPr>
          <w:rFonts w:ascii="Times New Roman" w:hAnsi="Times New Roman" w:cs="Times New Roman"/>
          <w:sz w:val="24"/>
          <w:szCs w:val="24"/>
          <w:lang w:val="en-US"/>
        </w:rPr>
        <w:t xml:space="preserve"> practices. </w:t>
      </w:r>
      <w:r w:rsidR="007019DF" w:rsidRPr="007019DF">
        <w:rPr>
          <w:rFonts w:ascii="Times New Roman" w:hAnsi="Times New Roman" w:cs="Times New Roman"/>
          <w:sz w:val="24"/>
          <w:szCs w:val="24"/>
          <w:lang w:val="en-US"/>
        </w:rPr>
        <w:t xml:space="preserve">The data were </w:t>
      </w:r>
      <w:r w:rsidR="00A52671">
        <w:rPr>
          <w:rFonts w:ascii="Times New Roman" w:hAnsi="Times New Roman" w:cs="Times New Roman"/>
          <w:sz w:val="24"/>
          <w:szCs w:val="24"/>
          <w:lang w:val="en-US"/>
        </w:rPr>
        <w:t>captured</w:t>
      </w:r>
      <w:r w:rsidR="007019DF" w:rsidRPr="007019DF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commentRangeStart w:id="26"/>
      <w:r w:rsidR="007019DF" w:rsidRPr="007019DF">
        <w:rPr>
          <w:rFonts w:ascii="Times New Roman" w:hAnsi="Times New Roman" w:cs="Times New Roman"/>
          <w:sz w:val="24"/>
          <w:szCs w:val="24"/>
          <w:lang w:val="en-US"/>
        </w:rPr>
        <w:t xml:space="preserve">ODK </w:t>
      </w:r>
      <w:commentRangeEnd w:id="26"/>
      <w:r w:rsidR="00B00B2B">
        <w:rPr>
          <w:rStyle w:val="CommentReference"/>
        </w:rPr>
        <w:commentReference w:id="26"/>
      </w:r>
      <w:r w:rsidR="007019DF" w:rsidRPr="007019DF">
        <w:rPr>
          <w:rFonts w:ascii="Times New Roman" w:hAnsi="Times New Roman" w:cs="Times New Roman"/>
          <w:sz w:val="24"/>
          <w:szCs w:val="24"/>
          <w:lang w:val="en-US"/>
        </w:rPr>
        <w:t>collect App</w:t>
      </w:r>
      <w:r w:rsidR="00A52671">
        <w:rPr>
          <w:rFonts w:ascii="Times New Roman" w:hAnsi="Times New Roman" w:cs="Times New Roman"/>
          <w:sz w:val="24"/>
          <w:szCs w:val="24"/>
          <w:lang w:val="en-US"/>
        </w:rPr>
        <w:t>lication</w:t>
      </w:r>
      <w:r w:rsidR="004768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019DF" w:rsidRPr="007019DF">
        <w:rPr>
          <w:rFonts w:ascii="Times New Roman" w:hAnsi="Times New Roman" w:cs="Times New Roman"/>
          <w:sz w:val="24"/>
          <w:szCs w:val="24"/>
          <w:lang w:val="en-US"/>
        </w:rPr>
        <w:t xml:space="preserve"> which is an open</w:t>
      </w:r>
      <w:r w:rsidR="008E38C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019DF" w:rsidRPr="007019DF">
        <w:rPr>
          <w:rFonts w:ascii="Times New Roman" w:hAnsi="Times New Roman" w:cs="Times New Roman"/>
          <w:sz w:val="24"/>
          <w:szCs w:val="24"/>
          <w:lang w:val="en-US"/>
        </w:rPr>
        <w:t>source Android app that replaces paper forms used in survey-based data gathering</w:t>
      </w:r>
      <w:commentRangeEnd w:id="24"/>
      <w:r w:rsidR="00F20013">
        <w:rPr>
          <w:rStyle w:val="CommentReference"/>
        </w:rPr>
        <w:commentReference w:id="24"/>
      </w:r>
      <w:commentRangeEnd w:id="25"/>
      <w:r w:rsidR="00E13E4A">
        <w:rPr>
          <w:rStyle w:val="CommentReference"/>
        </w:rPr>
        <w:commentReference w:id="25"/>
      </w:r>
      <w:r w:rsidR="007019DF" w:rsidRPr="007019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3ED8A7B" w14:textId="77777777" w:rsidR="007019DF" w:rsidRDefault="007019DF" w:rsidP="00D30A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DCD6B9" w14:textId="12C3FDD5" w:rsidR="00176839" w:rsidRDefault="00E7762B" w:rsidP="00D30A85">
      <w:pPr>
        <w:spacing w:after="0" w:line="360" w:lineRule="auto"/>
        <w:jc w:val="both"/>
        <w:rPr>
          <w:ins w:id="27" w:author="Dan mungai" w:date="2023-07-12T12:15:00Z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62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analysis</w:t>
      </w:r>
    </w:p>
    <w:p w14:paraId="1043C83F" w14:textId="11A49242" w:rsidR="00FB0423" w:rsidRDefault="00FB0423" w:rsidP="00D30A85">
      <w:pPr>
        <w:spacing w:after="0" w:line="360" w:lineRule="auto"/>
        <w:jc w:val="both"/>
        <w:rPr>
          <w:ins w:id="28" w:author="Dan mungai" w:date="2023-07-12T12:30:00Z"/>
          <w:rFonts w:ascii="Times New Roman" w:hAnsi="Times New Roman" w:cs="Times New Roman"/>
          <w:b/>
          <w:bCs/>
          <w:sz w:val="24"/>
          <w:szCs w:val="24"/>
          <w:lang w:val="en-US"/>
        </w:rPr>
      </w:pPr>
      <w:ins w:id="29" w:author="Dan mungai" w:date="2023-07-12T12:16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Data </w:t>
        </w:r>
      </w:ins>
      <w:ins w:id="30" w:author="Dan mungai" w:date="2023-07-12T12:17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was downloaded from the </w:t>
        </w:r>
        <w:proofErr w:type="spellStart"/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kobotoolbox</w:t>
        </w:r>
        <w:proofErr w:type="spellEnd"/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website repository into excel sheets in Microsoft Excel 2021. The </w:t>
        </w:r>
      </w:ins>
      <w:ins w:id="31" w:author="Dan mungai" w:date="2023-07-12T12:18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data was cleaned by redoing the variables, removing and imputing missingness in readiness for descriptive and inferential statis</w:t>
        </w:r>
      </w:ins>
      <w:ins w:id="32" w:author="Dan mungai" w:date="2023-07-12T12:19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tics. Categorical variables in social demographics were illustrated in tables as percentage proportions while continuous variables </w:t>
        </w:r>
      </w:ins>
      <w:ins w:id="33" w:author="Dan mungai" w:date="2023-07-12T12:22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were illustrated as means and standard deviations. </w:t>
        </w:r>
      </w:ins>
      <w:ins w:id="34" w:author="Dan mungai" w:date="2023-07-12T12:23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The knowledge questions were </w:t>
        </w:r>
      </w:ins>
      <w:ins w:id="35" w:author="Dan mungai" w:date="2023-07-12T12:24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coded </w:t>
        </w:r>
      </w:ins>
      <w:ins w:id="36" w:author="Dan mungai" w:date="2023-07-12T12:23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int</w:t>
        </w:r>
      </w:ins>
      <w:ins w:id="37" w:author="Dan mungai" w:date="2023-07-12T12:24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o sufficient and insufficient knowledge depending on the responses given. Sufficient kn</w:t>
        </w:r>
      </w:ins>
      <w:ins w:id="38" w:author="Dan mungai" w:date="2023-07-12T12:25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owledge was given a value of 1 and insufficient knowledge a value of 0. The recoded values were used to determine the total knowledge score. </w:t>
        </w:r>
        <w:r w:rsidR="00F81704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Attitudes were coded into </w:t>
        </w:r>
      </w:ins>
      <w:ins w:id="39" w:author="Dan mungai" w:date="2023-07-12T12:26:00Z">
        <w:r w:rsidR="00F81704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preferrable and not-preferrable attitudes for agree and strongly agree responses</w:t>
        </w:r>
      </w:ins>
      <w:ins w:id="40" w:author="Dan mungai" w:date="2023-07-12T12:27:00Z">
        <w:r w:rsidR="00F81704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and disagree and strongly disagree responses respectively. Preferable </w:t>
        </w:r>
      </w:ins>
      <w:ins w:id="41" w:author="Dan mungai" w:date="2023-07-12T12:28:00Z">
        <w:r w:rsidR="00F81704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attitudes</w:t>
        </w:r>
      </w:ins>
      <w:ins w:id="42" w:author="Dan mungai" w:date="2023-07-12T12:27:00Z">
        <w:r w:rsidR="00F81704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were given a value of 1 while no-preferred attitude responses were given a v</w:t>
        </w:r>
      </w:ins>
      <w:ins w:id="43" w:author="Dan mungai" w:date="2023-07-12T12:28:00Z">
        <w:r w:rsidR="00F81704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alue of 0. A sum of the individual scores was used to determine the total attitude score for each respondent farmer. </w:t>
        </w:r>
      </w:ins>
      <w:ins w:id="44" w:author="Dan mungai" w:date="2023-07-12T12:29:00Z">
        <w:r w:rsidR="00F81704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Practices were coded into valid and invalid practices regarding biologicals. Valid responses were given a score of 1 while invalid practices’ responses were given a value of 0. </w:t>
        </w:r>
      </w:ins>
      <w:ins w:id="45" w:author="Dan mungai" w:date="2023-07-12T12:30:00Z">
        <w:r w:rsidR="00F81704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Similarly total practices scores were derived from the sum of individual scores for each farmer. </w:t>
        </w:r>
      </w:ins>
    </w:p>
    <w:p w14:paraId="7B7CA4C8" w14:textId="57EE37F4" w:rsidR="00F81704" w:rsidRDefault="00F81704" w:rsidP="00D30A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ins w:id="46" w:author="Dan mungai" w:date="2023-07-12T12:30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Association between </w:t>
        </w:r>
      </w:ins>
      <w:ins w:id="47" w:author="Dan mungai" w:date="2023-07-12T12:31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social demographics and knowledge, attitudes and practices, was determined by use of a chi-square test of association using a 95% </w:t>
        </w:r>
      </w:ins>
      <w:ins w:id="48" w:author="Dan mungai" w:date="2023-07-12T12:32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confidence interval. A Pearson’s correlation coefficient was used to determine the correlation between knowledge, attitudes and pr</w:t>
        </w:r>
      </w:ins>
      <w:ins w:id="49" w:author="Dan mungai" w:date="2023-07-12T12:33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actices. Logistic regression analysis was used to </w:t>
        </w:r>
      </w:ins>
      <w:ins w:id="50" w:author="Dan mungai" w:date="2023-07-12T12:34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determine the influence of social demographics, farm characteristics, training, household incomes</w:t>
        </w:r>
      </w:ins>
      <w:ins w:id="51" w:author="Dan mungai" w:date="2023-07-12T12:35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on knowledge, attitude and practices regarding biologicals. </w:t>
        </w:r>
      </w:ins>
    </w:p>
    <w:p w14:paraId="5A377D12" w14:textId="7A75C3BF" w:rsidR="00A50ED9" w:rsidRDefault="00DC1C2B" w:rsidP="001768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del w:id="52" w:author="Erik Alexandersson" w:date="2023-06-06T20:59:00Z">
        <w:r w:rsidDel="0099150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53" w:author="Dan mungai" w:date="2023-07-12T12:36:00Z">
        <w:r w:rsidR="00A52671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D</w:delText>
        </w:r>
        <w:r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ata </w:delText>
        </w:r>
        <w:r w:rsidR="007B24EF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collected using </w:delText>
        </w:r>
        <w:r w:rsidR="00F20013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  <w:r w:rsidR="007B24EF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ODK collection application was downloaded into </w:delText>
        </w:r>
        <w:r w:rsidR="00F20013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Excel </w:delText>
        </w:r>
        <w:r w:rsidR="007B24EF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and cleaned before </w:delText>
        </w:r>
        <w:r w:rsidR="00F20013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  <w:r w:rsidR="007B24EF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analysis. </w:delText>
        </w:r>
        <w:commentRangeStart w:id="54"/>
        <w:r w:rsidR="00017BDE" w:rsidRP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  <w:r w:rsid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quantitative</w:delText>
        </w:r>
        <w:r w:rsidR="00017BDE" w:rsidRP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data set </w:delText>
        </w:r>
        <w:r w:rsidR="00F20013" w:rsidRP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w</w:delText>
        </w:r>
        <w:r w:rsidR="00F20013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as</w:delText>
        </w:r>
        <w:r w:rsidR="00F20013" w:rsidRP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analyzed using</w:delText>
        </w:r>
        <w:r w:rsidR="00017BDE" w:rsidRP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descriptive statistics such as mean, median, standard deviation, and range</w:delText>
        </w:r>
        <w:commentRangeEnd w:id="54"/>
        <w:r w:rsidR="004B03D7" w:rsidDel="00B30A24">
          <w:rPr>
            <w:rStyle w:val="CommentReference"/>
          </w:rPr>
          <w:commentReference w:id="54"/>
        </w:r>
        <w:r w:rsid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  <w:r w:rsidR="00017BDE" w:rsidRPr="00017BD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991504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 </w:delText>
        </w:r>
        <w:r w:rsidR="0081781E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Pearson chi-square test </w:delText>
        </w:r>
        <w:r w:rsid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was used to </w:delText>
        </w:r>
        <w:r w:rsidR="00AD4696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analyze</w:delText>
        </w:r>
        <w:r w:rsidR="0081781E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association</w:delText>
        </w:r>
        <w:r w:rsidR="00991504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  <w:r w:rsidR="0081781E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between demographic and socio-economic aspects </w:delText>
        </w:r>
        <w:r w:rsid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including </w:delText>
        </w:r>
        <w:r w:rsidR="0081781E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age, sex, education, </w:delText>
        </w:r>
        <w:r w:rsidR="0081781E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delText xml:space="preserve">training, and farm size </w:delText>
        </w:r>
        <w:r w:rsidR="00991504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as well as</w:delText>
        </w:r>
        <w:r w:rsidR="00991504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81781E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farmers’ knowledge, attitudes, and practices of agricultural inputs and </w:delText>
        </w:r>
        <w:r w:rsidR="006D3B6F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agricultural biologicals</w:delText>
        </w:r>
        <w:r w:rsidR="00257DD9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  <w:r w:rsidR="0081781E" w:rsidRPr="0081781E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commentRangeStart w:id="55"/>
        <w:r w:rsidR="007C5D3A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Significant differences between means were determined using </w:delText>
        </w:r>
        <w:r w:rsidR="00A52671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  <w:r w:rsidR="00A52671" w:rsidRPr="00E02183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991504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  <w:r w:rsidR="00A52671" w:rsidRPr="00E02183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tudent t-test</w:delText>
        </w:r>
        <w:r w:rsidR="00C60881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  <w:commentRangeEnd w:id="55"/>
        <w:r w:rsidR="00F20013" w:rsidDel="00B30A24">
          <w:rPr>
            <w:rStyle w:val="CommentReference"/>
          </w:rPr>
          <w:commentReference w:id="55"/>
        </w:r>
        <w:r w:rsidR="00A52671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commentRangeStart w:id="56"/>
        <w:r w:rsid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L</w:delText>
        </w:r>
        <w:r w:rsidR="00A60EB0" w:rsidRP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ogistic regression analysis was </w:delText>
        </w:r>
        <w:r w:rsid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car</w:delText>
        </w:r>
        <w:r w:rsidR="0047689C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r</w:delText>
        </w:r>
        <w:r w:rsid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ied out </w:delText>
        </w:r>
        <w:r w:rsidR="00A60EB0" w:rsidRP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to assess the association between the </w:delText>
        </w:r>
        <w:commentRangeStart w:id="57"/>
        <w:r w:rsidR="00A60EB0" w:rsidRP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dependent</w:delText>
        </w:r>
        <w:commentRangeEnd w:id="57"/>
        <w:r w:rsidR="00F20013" w:rsidDel="00B30A24">
          <w:rPr>
            <w:rStyle w:val="CommentReference"/>
          </w:rPr>
          <w:commentReference w:id="57"/>
        </w:r>
        <w:r w:rsidR="00A60EB0" w:rsidRP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and the independent variables to </w:delText>
        </w:r>
        <w:r w:rsid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differentiate</w:delText>
        </w:r>
        <w:r w:rsidR="00A60EB0" w:rsidRP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statistically significant results</w:delText>
        </w:r>
        <w:commentRangeEnd w:id="56"/>
        <w:r w:rsidR="004B03D7" w:rsidDel="00B30A24">
          <w:rPr>
            <w:rStyle w:val="CommentReference"/>
          </w:rPr>
          <w:commentReference w:id="56"/>
        </w:r>
        <w:r w:rsidR="00A60EB0" w:rsidRPr="00A60EB0" w:rsidDel="00B30A24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</w:p>
    <w:p w14:paraId="6084321A" w14:textId="575104F1" w:rsidR="00155300" w:rsidRDefault="00155300" w:rsidP="00176839">
      <w:pPr>
        <w:spacing w:line="360" w:lineRule="auto"/>
        <w:jc w:val="both"/>
        <w:rPr>
          <w:ins w:id="58" w:author="Dan mungai" w:date="2023-07-11T14:10:00Z"/>
          <w:rFonts w:ascii="Times New Roman" w:hAnsi="Times New Roman" w:cs="Times New Roman"/>
          <w:b/>
          <w:bCs/>
          <w:sz w:val="24"/>
          <w:szCs w:val="24"/>
          <w:lang w:val="en-US"/>
        </w:rPr>
      </w:pPr>
      <w:commentRangeStart w:id="59"/>
      <w:r w:rsidRPr="0015530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  <w:commentRangeEnd w:id="59"/>
      <w:r w:rsidR="00BE0B10">
        <w:rPr>
          <w:rStyle w:val="CommentReference"/>
        </w:rPr>
        <w:commentReference w:id="59"/>
      </w:r>
    </w:p>
    <w:p w14:paraId="455B2625" w14:textId="6F5F518A" w:rsidR="002E2984" w:rsidRDefault="002E2984" w:rsidP="00176839">
      <w:pPr>
        <w:spacing w:line="360" w:lineRule="auto"/>
        <w:jc w:val="both"/>
        <w:rPr>
          <w:ins w:id="60" w:author="Dan mungai" w:date="2023-07-11T14:13:00Z"/>
          <w:rFonts w:ascii="Times New Roman" w:hAnsi="Times New Roman" w:cs="Times New Roman"/>
          <w:b/>
          <w:bCs/>
          <w:sz w:val="24"/>
          <w:szCs w:val="24"/>
          <w:lang w:val="en-US"/>
        </w:rPr>
      </w:pPr>
      <w:ins w:id="61" w:author="Dan mungai" w:date="2023-07-11T14:10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Social Demographics</w:t>
        </w:r>
      </w:ins>
    </w:p>
    <w:p w14:paraId="2C8179C3" w14:textId="20796F19" w:rsidR="002E2984" w:rsidRDefault="00B772F3" w:rsidP="00176839">
      <w:pPr>
        <w:spacing w:line="360" w:lineRule="auto"/>
        <w:jc w:val="both"/>
        <w:rPr>
          <w:ins w:id="62" w:author="Dan mungai" w:date="2023-07-11T14:10:00Z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ins w:id="63" w:author="Dan mungai" w:date="2023-07-11T15:44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The majority of</w:t>
        </w:r>
        <w:proofErr w:type="gramEnd"/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farmers were aged between 36 and 50 y</w:t>
        </w:r>
      </w:ins>
      <w:ins w:id="64" w:author="Dan mungai" w:date="2023-07-11T15:45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ears (72%) with a primary school education (42%).</w:t>
        </w:r>
      </w:ins>
      <w:ins w:id="65" w:author="Dan mungai" w:date="2023-07-11T15:46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The majority were married (79%) and average </w:t>
        </w:r>
      </w:ins>
      <w:ins w:id="66" w:author="Dan mungai" w:date="2023-07-11T15:47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household income ranged between 5000 and 10000 Kenya shillings. The </w:t>
        </w:r>
      </w:ins>
      <w:ins w:id="67" w:author="Dan mungai" w:date="2023-07-11T15:48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household head was mainly the male in the house and the household had done farming </w:t>
        </w:r>
      </w:ins>
      <w:ins w:id="68" w:author="Dan mungai" w:date="2023-07-11T15:49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for </w:t>
        </w:r>
      </w:ins>
      <w:ins w:id="69" w:author="Dan mungai" w:date="2023-07-11T15:50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an average of 13 years. </w:t>
        </w:r>
      </w:ins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</w:tblBorders>
        <w:tblLook w:val="0020" w:firstRow="1" w:lastRow="0" w:firstColumn="0" w:lastColumn="0" w:noHBand="0" w:noVBand="0"/>
        <w:tblPrChange w:id="70" w:author="Dan mungai" w:date="2023-07-11T14:16:00Z">
          <w:tblPr>
            <w:tblStyle w:val="Table"/>
            <w:tblW w:w="5000" w:type="pct"/>
            <w:tblBorders>
              <w:top w:val="single" w:sz="4" w:space="0" w:color="auto"/>
              <w:bottom w:val="single" w:sz="4" w:space="0" w:color="auto"/>
            </w:tblBorders>
            <w:tblLook w:val="0020" w:firstRow="1" w:lastRow="0" w:firstColumn="0" w:lastColumn="0" w:noHBand="0" w:noVBand="0"/>
          </w:tblPr>
        </w:tblPrChange>
      </w:tblPr>
      <w:tblGrid>
        <w:gridCol w:w="6800"/>
        <w:gridCol w:w="2226"/>
        <w:tblGridChange w:id="71">
          <w:tblGrid>
            <w:gridCol w:w="5"/>
            <w:gridCol w:w="6793"/>
            <w:gridCol w:w="2"/>
            <w:gridCol w:w="2221"/>
            <w:gridCol w:w="5"/>
          </w:tblGrid>
        </w:tblGridChange>
      </w:tblGrid>
      <w:tr w:rsidR="002E2984" w14:paraId="4211396D" w14:textId="77777777" w:rsidTr="002E2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72" w:author="Dan mungai" w:date="2023-07-11T14:13:00Z"/>
          <w:trPrChange w:id="73" w:author="Dan mungai" w:date="2023-07-11T14:16:00Z">
            <w:trPr>
              <w:gridBefore w:val="1"/>
              <w:gridAfter w:val="0"/>
              <w:tblHeader/>
            </w:trPr>
          </w:trPrChange>
        </w:trPr>
        <w:tc>
          <w:tcPr>
            <w:tcW w:w="0" w:type="pct"/>
            <w:tcBorders>
              <w:top w:val="single" w:sz="4" w:space="0" w:color="auto"/>
              <w:bottom w:val="single" w:sz="4" w:space="0" w:color="auto"/>
            </w:tcBorders>
            <w:tcPrChange w:id="74" w:author="Dan mungai" w:date="2023-07-11T14:16:00Z">
              <w:tcPr>
                <w:tcW w:w="3767" w:type="pct"/>
              </w:tcPr>
            </w:tcPrChange>
          </w:tcPr>
          <w:p w14:paraId="5182D6A9" w14:textId="77777777" w:rsidR="002E2984" w:rsidRDefault="002E2984" w:rsidP="00BD3CF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5" w:author="Dan mungai" w:date="2023-07-11T14:13:00Z"/>
              </w:rPr>
            </w:pPr>
            <w:ins w:id="76" w:author="Dan mungai" w:date="2023-07-11T14:13:00Z">
              <w:r>
                <w:rPr>
                  <w:b/>
                  <w:bCs/>
                </w:rPr>
                <w:t>Social Demographics</w:t>
              </w:r>
            </w:ins>
          </w:p>
        </w:tc>
        <w:tc>
          <w:tcPr>
            <w:tcW w:w="0" w:type="pct"/>
            <w:tcBorders>
              <w:top w:val="single" w:sz="4" w:space="0" w:color="auto"/>
              <w:bottom w:val="single" w:sz="4" w:space="0" w:color="auto"/>
            </w:tcBorders>
            <w:tcPrChange w:id="77" w:author="Dan mungai" w:date="2023-07-11T14:16:00Z">
              <w:tcPr>
                <w:tcW w:w="1233" w:type="pct"/>
                <w:gridSpan w:val="2"/>
              </w:tcPr>
            </w:tcPrChange>
          </w:tcPr>
          <w:p w14:paraId="2371E1DF" w14:textId="77777777" w:rsidR="002E2984" w:rsidRDefault="002E2984" w:rsidP="00BD3CF0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8" w:author="Dan mungai" w:date="2023-07-11T14:13:00Z"/>
              </w:rPr>
            </w:pPr>
            <w:ins w:id="79" w:author="Dan mungai" w:date="2023-07-11T14:13:00Z">
              <w:r>
                <w:t>Frequency</w:t>
              </w:r>
            </w:ins>
          </w:p>
        </w:tc>
      </w:tr>
      <w:tr w:rsidR="002E2984" w14:paraId="06569FD7" w14:textId="77777777" w:rsidTr="002E2984">
        <w:trPr>
          <w:ins w:id="80" w:author="Dan mungai" w:date="2023-07-11T14:13:00Z"/>
          <w:trPrChange w:id="81" w:author="Dan mungai" w:date="2023-07-11T14:16:00Z">
            <w:trPr>
              <w:gridBefore w:val="1"/>
              <w:gridAfter w:val="0"/>
            </w:trPr>
          </w:trPrChange>
        </w:trPr>
        <w:tc>
          <w:tcPr>
            <w:tcW w:w="0" w:type="pct"/>
            <w:tcBorders>
              <w:top w:val="single" w:sz="4" w:space="0" w:color="auto"/>
            </w:tcBorders>
            <w:tcPrChange w:id="82" w:author="Dan mungai" w:date="2023-07-11T14:16:00Z">
              <w:tcPr>
                <w:tcW w:w="3767" w:type="pct"/>
              </w:tcPr>
            </w:tcPrChange>
          </w:tcPr>
          <w:p w14:paraId="1A53D6A7" w14:textId="77777777" w:rsidR="002E2984" w:rsidRDefault="002E2984" w:rsidP="00BD3CF0">
            <w:pPr>
              <w:pStyle w:val="Compact"/>
              <w:rPr>
                <w:ins w:id="83" w:author="Dan mungai" w:date="2023-07-11T14:13:00Z"/>
              </w:rPr>
            </w:pPr>
            <w:ins w:id="84" w:author="Dan mungai" w:date="2023-07-11T14:13:00Z">
              <w:r>
                <w:rPr>
                  <w:b/>
                  <w:bCs/>
                </w:rPr>
                <w:t>Age</w:t>
              </w:r>
            </w:ins>
          </w:p>
        </w:tc>
        <w:tc>
          <w:tcPr>
            <w:tcW w:w="0" w:type="pct"/>
            <w:tcBorders>
              <w:top w:val="single" w:sz="4" w:space="0" w:color="auto"/>
            </w:tcBorders>
            <w:tcPrChange w:id="85" w:author="Dan mungai" w:date="2023-07-11T14:16:00Z">
              <w:tcPr>
                <w:tcW w:w="1233" w:type="pct"/>
                <w:gridSpan w:val="2"/>
              </w:tcPr>
            </w:tcPrChange>
          </w:tcPr>
          <w:p w14:paraId="1D5E8A6E" w14:textId="77777777" w:rsidR="002E2984" w:rsidRDefault="002E2984" w:rsidP="00BD3CF0">
            <w:pPr>
              <w:pStyle w:val="Compact"/>
              <w:rPr>
                <w:ins w:id="86" w:author="Dan mungai" w:date="2023-07-11T14:13:00Z"/>
              </w:rPr>
            </w:pPr>
          </w:p>
        </w:tc>
      </w:tr>
      <w:tr w:rsidR="002E2984" w14:paraId="6DD436F8" w14:textId="77777777" w:rsidTr="002E2984">
        <w:trPr>
          <w:ins w:id="87" w:author="Dan mungai" w:date="2023-07-11T14:13:00Z"/>
        </w:trPr>
        <w:tc>
          <w:tcPr>
            <w:tcW w:w="3767" w:type="pct"/>
          </w:tcPr>
          <w:p w14:paraId="1B6C2040" w14:textId="77777777" w:rsidR="002E2984" w:rsidRDefault="002E2984" w:rsidP="00BD3CF0">
            <w:pPr>
              <w:pStyle w:val="Compact"/>
              <w:rPr>
                <w:ins w:id="88" w:author="Dan mungai" w:date="2023-07-11T14:13:00Z"/>
              </w:rPr>
            </w:pPr>
            <w:ins w:id="89" w:author="Dan mungai" w:date="2023-07-11T14:13:00Z">
              <w:r>
                <w:t>18-35</w:t>
              </w:r>
            </w:ins>
          </w:p>
        </w:tc>
        <w:tc>
          <w:tcPr>
            <w:tcW w:w="1233" w:type="pct"/>
          </w:tcPr>
          <w:p w14:paraId="1E1DEDCD" w14:textId="77777777" w:rsidR="002E2984" w:rsidRDefault="002E2984" w:rsidP="00BD3CF0">
            <w:pPr>
              <w:pStyle w:val="Compact"/>
              <w:jc w:val="center"/>
              <w:rPr>
                <w:ins w:id="90" w:author="Dan mungai" w:date="2023-07-11T14:13:00Z"/>
              </w:rPr>
            </w:pPr>
            <w:ins w:id="91" w:author="Dan mungai" w:date="2023-07-11T14:13:00Z">
              <w:r>
                <w:t>5 (1.8%)</w:t>
              </w:r>
            </w:ins>
          </w:p>
        </w:tc>
      </w:tr>
      <w:tr w:rsidR="002E2984" w14:paraId="497B9DE9" w14:textId="77777777" w:rsidTr="002E2984">
        <w:trPr>
          <w:ins w:id="92" w:author="Dan mungai" w:date="2023-07-11T14:13:00Z"/>
        </w:trPr>
        <w:tc>
          <w:tcPr>
            <w:tcW w:w="3767" w:type="pct"/>
          </w:tcPr>
          <w:p w14:paraId="7DAA206D" w14:textId="77777777" w:rsidR="002E2984" w:rsidRDefault="002E2984" w:rsidP="00BD3CF0">
            <w:pPr>
              <w:pStyle w:val="Compact"/>
              <w:rPr>
                <w:ins w:id="93" w:author="Dan mungai" w:date="2023-07-11T14:13:00Z"/>
              </w:rPr>
            </w:pPr>
            <w:ins w:id="94" w:author="Dan mungai" w:date="2023-07-11T14:13:00Z">
              <w:r>
                <w:t>36-50</w:t>
              </w:r>
            </w:ins>
          </w:p>
        </w:tc>
        <w:tc>
          <w:tcPr>
            <w:tcW w:w="1233" w:type="pct"/>
          </w:tcPr>
          <w:p w14:paraId="02AAF9B3" w14:textId="77777777" w:rsidR="002E2984" w:rsidRDefault="002E2984" w:rsidP="00BD3CF0">
            <w:pPr>
              <w:pStyle w:val="Compact"/>
              <w:jc w:val="center"/>
              <w:rPr>
                <w:ins w:id="95" w:author="Dan mungai" w:date="2023-07-11T14:13:00Z"/>
              </w:rPr>
            </w:pPr>
            <w:ins w:id="96" w:author="Dan mungai" w:date="2023-07-11T14:13:00Z">
              <w:r>
                <w:t>198 (72%)</w:t>
              </w:r>
            </w:ins>
          </w:p>
        </w:tc>
      </w:tr>
      <w:tr w:rsidR="002E2984" w14:paraId="070F27DC" w14:textId="77777777" w:rsidTr="002E2984">
        <w:trPr>
          <w:ins w:id="97" w:author="Dan mungai" w:date="2023-07-11T14:13:00Z"/>
        </w:trPr>
        <w:tc>
          <w:tcPr>
            <w:tcW w:w="3767" w:type="pct"/>
          </w:tcPr>
          <w:p w14:paraId="70CB4604" w14:textId="77777777" w:rsidR="002E2984" w:rsidRDefault="002E2984" w:rsidP="00BD3CF0">
            <w:pPr>
              <w:pStyle w:val="Compact"/>
              <w:rPr>
                <w:ins w:id="98" w:author="Dan mungai" w:date="2023-07-11T14:13:00Z"/>
              </w:rPr>
            </w:pPr>
            <w:ins w:id="99" w:author="Dan mungai" w:date="2023-07-11T14:13:00Z">
              <w:r>
                <w:t>51-60</w:t>
              </w:r>
            </w:ins>
          </w:p>
        </w:tc>
        <w:tc>
          <w:tcPr>
            <w:tcW w:w="1233" w:type="pct"/>
          </w:tcPr>
          <w:p w14:paraId="4149FC1E" w14:textId="77777777" w:rsidR="002E2984" w:rsidRDefault="002E2984" w:rsidP="00BD3CF0">
            <w:pPr>
              <w:pStyle w:val="Compact"/>
              <w:jc w:val="center"/>
              <w:rPr>
                <w:ins w:id="100" w:author="Dan mungai" w:date="2023-07-11T14:13:00Z"/>
              </w:rPr>
            </w:pPr>
            <w:ins w:id="101" w:author="Dan mungai" w:date="2023-07-11T14:13:00Z">
              <w:r>
                <w:t>46 (17%)</w:t>
              </w:r>
            </w:ins>
          </w:p>
        </w:tc>
      </w:tr>
      <w:tr w:rsidR="002E2984" w14:paraId="35037364" w14:textId="77777777" w:rsidTr="002E2984">
        <w:trPr>
          <w:ins w:id="102" w:author="Dan mungai" w:date="2023-07-11T14:13:00Z"/>
        </w:trPr>
        <w:tc>
          <w:tcPr>
            <w:tcW w:w="3767" w:type="pct"/>
          </w:tcPr>
          <w:p w14:paraId="689AC47D" w14:textId="77777777" w:rsidR="002E2984" w:rsidRDefault="002E2984" w:rsidP="00BD3CF0">
            <w:pPr>
              <w:pStyle w:val="Compact"/>
              <w:rPr>
                <w:ins w:id="103" w:author="Dan mungai" w:date="2023-07-11T14:13:00Z"/>
              </w:rPr>
            </w:pPr>
            <w:ins w:id="104" w:author="Dan mungai" w:date="2023-07-11T14:13:00Z">
              <w:r>
                <w:t>Above 60</w:t>
              </w:r>
            </w:ins>
          </w:p>
        </w:tc>
        <w:tc>
          <w:tcPr>
            <w:tcW w:w="1233" w:type="pct"/>
          </w:tcPr>
          <w:p w14:paraId="1470CC8D" w14:textId="77777777" w:rsidR="002E2984" w:rsidRDefault="002E2984" w:rsidP="00BD3CF0">
            <w:pPr>
              <w:pStyle w:val="Compact"/>
              <w:jc w:val="center"/>
              <w:rPr>
                <w:ins w:id="105" w:author="Dan mungai" w:date="2023-07-11T14:13:00Z"/>
              </w:rPr>
            </w:pPr>
            <w:ins w:id="106" w:author="Dan mungai" w:date="2023-07-11T14:13:00Z">
              <w:r>
                <w:t>26 (9.5%)</w:t>
              </w:r>
            </w:ins>
          </w:p>
        </w:tc>
      </w:tr>
      <w:tr w:rsidR="002E2984" w14:paraId="472A2136" w14:textId="77777777" w:rsidTr="002E2984">
        <w:trPr>
          <w:ins w:id="107" w:author="Dan mungai" w:date="2023-07-11T14:13:00Z"/>
        </w:trPr>
        <w:tc>
          <w:tcPr>
            <w:tcW w:w="3767" w:type="pct"/>
          </w:tcPr>
          <w:p w14:paraId="01D10351" w14:textId="6887AEC8" w:rsidR="002E2984" w:rsidRDefault="002E2984" w:rsidP="00BD3CF0">
            <w:pPr>
              <w:pStyle w:val="Compact"/>
              <w:rPr>
                <w:ins w:id="108" w:author="Dan mungai" w:date="2023-07-11T14:13:00Z"/>
              </w:rPr>
            </w:pPr>
            <w:ins w:id="109" w:author="Dan mungai" w:date="2023-07-11T14:13:00Z">
              <w:r>
                <w:rPr>
                  <w:b/>
                  <w:bCs/>
                </w:rPr>
                <w:t>Education level</w:t>
              </w:r>
            </w:ins>
          </w:p>
        </w:tc>
        <w:tc>
          <w:tcPr>
            <w:tcW w:w="1233" w:type="pct"/>
          </w:tcPr>
          <w:p w14:paraId="4A78F2C6" w14:textId="77777777" w:rsidR="002E2984" w:rsidRDefault="002E2984" w:rsidP="00BD3CF0">
            <w:pPr>
              <w:pStyle w:val="Compact"/>
              <w:rPr>
                <w:ins w:id="110" w:author="Dan mungai" w:date="2023-07-11T14:13:00Z"/>
              </w:rPr>
            </w:pPr>
          </w:p>
        </w:tc>
      </w:tr>
      <w:tr w:rsidR="002E2984" w14:paraId="1778FB93" w14:textId="77777777" w:rsidTr="002E2984">
        <w:trPr>
          <w:ins w:id="111" w:author="Dan mungai" w:date="2023-07-11T14:13:00Z"/>
        </w:trPr>
        <w:tc>
          <w:tcPr>
            <w:tcW w:w="3767" w:type="pct"/>
          </w:tcPr>
          <w:p w14:paraId="18A4DC25" w14:textId="61AE00AC" w:rsidR="002E2984" w:rsidRDefault="002E2984" w:rsidP="00BD3CF0">
            <w:pPr>
              <w:pStyle w:val="Compact"/>
              <w:rPr>
                <w:ins w:id="112" w:author="Dan mungai" w:date="2023-07-11T14:13:00Z"/>
              </w:rPr>
            </w:pPr>
            <w:ins w:id="113" w:author="Dan mungai" w:date="2023-07-11T14:13:00Z">
              <w:r>
                <w:t>No schooling</w:t>
              </w:r>
            </w:ins>
          </w:p>
        </w:tc>
        <w:tc>
          <w:tcPr>
            <w:tcW w:w="1233" w:type="pct"/>
          </w:tcPr>
          <w:p w14:paraId="079E2E98" w14:textId="77777777" w:rsidR="002E2984" w:rsidRDefault="002E2984" w:rsidP="00BD3CF0">
            <w:pPr>
              <w:pStyle w:val="Compact"/>
              <w:jc w:val="center"/>
              <w:rPr>
                <w:ins w:id="114" w:author="Dan mungai" w:date="2023-07-11T14:13:00Z"/>
              </w:rPr>
            </w:pPr>
            <w:ins w:id="115" w:author="Dan mungai" w:date="2023-07-11T14:13:00Z">
              <w:r>
                <w:t>7 (2.5%)</w:t>
              </w:r>
            </w:ins>
          </w:p>
        </w:tc>
      </w:tr>
      <w:tr w:rsidR="002E2984" w14:paraId="4F6FA9B7" w14:textId="77777777" w:rsidTr="002E2984">
        <w:trPr>
          <w:ins w:id="116" w:author="Dan mungai" w:date="2023-07-11T14:13:00Z"/>
        </w:trPr>
        <w:tc>
          <w:tcPr>
            <w:tcW w:w="3767" w:type="pct"/>
          </w:tcPr>
          <w:p w14:paraId="4E830307" w14:textId="542E8B6A" w:rsidR="002E2984" w:rsidRDefault="002E2984" w:rsidP="00BD3CF0">
            <w:pPr>
              <w:pStyle w:val="Compact"/>
              <w:rPr>
                <w:ins w:id="117" w:author="Dan mungai" w:date="2023-07-11T14:13:00Z"/>
              </w:rPr>
            </w:pPr>
            <w:ins w:id="118" w:author="Dan mungai" w:date="2023-07-11T14:13:00Z">
              <w:r>
                <w:t>Primary education</w:t>
              </w:r>
            </w:ins>
          </w:p>
        </w:tc>
        <w:tc>
          <w:tcPr>
            <w:tcW w:w="1233" w:type="pct"/>
          </w:tcPr>
          <w:p w14:paraId="13180421" w14:textId="77777777" w:rsidR="002E2984" w:rsidRDefault="002E2984" w:rsidP="00BD3CF0">
            <w:pPr>
              <w:pStyle w:val="Compact"/>
              <w:jc w:val="center"/>
              <w:rPr>
                <w:ins w:id="119" w:author="Dan mungai" w:date="2023-07-11T14:13:00Z"/>
              </w:rPr>
            </w:pPr>
            <w:ins w:id="120" w:author="Dan mungai" w:date="2023-07-11T14:13:00Z">
              <w:r>
                <w:t>116 (42%)</w:t>
              </w:r>
            </w:ins>
          </w:p>
        </w:tc>
      </w:tr>
      <w:tr w:rsidR="002E2984" w14:paraId="6DACC414" w14:textId="77777777" w:rsidTr="002E2984">
        <w:trPr>
          <w:ins w:id="121" w:author="Dan mungai" w:date="2023-07-11T14:13:00Z"/>
        </w:trPr>
        <w:tc>
          <w:tcPr>
            <w:tcW w:w="3767" w:type="pct"/>
          </w:tcPr>
          <w:p w14:paraId="449B12FB" w14:textId="6F2225EB" w:rsidR="002E2984" w:rsidRDefault="002E2984" w:rsidP="00BD3CF0">
            <w:pPr>
              <w:pStyle w:val="Compact"/>
              <w:rPr>
                <w:ins w:id="122" w:author="Dan mungai" w:date="2023-07-11T14:13:00Z"/>
              </w:rPr>
            </w:pPr>
            <w:ins w:id="123" w:author="Dan mungai" w:date="2023-07-11T14:13:00Z">
              <w:r>
                <w:t>Secondary education</w:t>
              </w:r>
            </w:ins>
          </w:p>
        </w:tc>
        <w:tc>
          <w:tcPr>
            <w:tcW w:w="1233" w:type="pct"/>
          </w:tcPr>
          <w:p w14:paraId="0C33F0C4" w14:textId="77777777" w:rsidR="002E2984" w:rsidRDefault="002E2984" w:rsidP="00BD3CF0">
            <w:pPr>
              <w:pStyle w:val="Compact"/>
              <w:jc w:val="center"/>
              <w:rPr>
                <w:ins w:id="124" w:author="Dan mungai" w:date="2023-07-11T14:13:00Z"/>
              </w:rPr>
            </w:pPr>
            <w:ins w:id="125" w:author="Dan mungai" w:date="2023-07-11T14:13:00Z">
              <w:r>
                <w:t>99 (36%)</w:t>
              </w:r>
            </w:ins>
          </w:p>
        </w:tc>
      </w:tr>
      <w:tr w:rsidR="002E2984" w14:paraId="097CEA1A" w14:textId="77777777" w:rsidTr="002E2984">
        <w:trPr>
          <w:ins w:id="126" w:author="Dan mungai" w:date="2023-07-11T14:13:00Z"/>
        </w:trPr>
        <w:tc>
          <w:tcPr>
            <w:tcW w:w="3767" w:type="pct"/>
          </w:tcPr>
          <w:p w14:paraId="37350650" w14:textId="6CA4AE1E" w:rsidR="002E2984" w:rsidRDefault="002E2984" w:rsidP="00BD3CF0">
            <w:pPr>
              <w:pStyle w:val="Compact"/>
              <w:rPr>
                <w:ins w:id="127" w:author="Dan mungai" w:date="2023-07-11T14:13:00Z"/>
              </w:rPr>
            </w:pPr>
            <w:ins w:id="128" w:author="Dan mungai" w:date="2023-07-11T14:13:00Z">
              <w:r>
                <w:t>College</w:t>
              </w:r>
            </w:ins>
            <w:ins w:id="129" w:author="Dan mungai" w:date="2023-07-11T14:14:00Z">
              <w:r>
                <w:t xml:space="preserve"> </w:t>
              </w:r>
            </w:ins>
            <w:ins w:id="130" w:author="Dan mungai" w:date="2023-07-11T14:13:00Z">
              <w:r>
                <w:t>training</w:t>
              </w:r>
            </w:ins>
            <w:ins w:id="131" w:author="Dan mungai" w:date="2023-07-11T14:14:00Z">
              <w:r>
                <w:t xml:space="preserve"> </w:t>
              </w:r>
            </w:ins>
            <w:ins w:id="132" w:author="Dan mungai" w:date="2023-07-11T14:13:00Z">
              <w:r>
                <w:t>certificate</w:t>
              </w:r>
            </w:ins>
            <w:ins w:id="133" w:author="Dan mungai" w:date="2023-07-11T14:14:00Z">
              <w:r>
                <w:t xml:space="preserve"> </w:t>
              </w:r>
            </w:ins>
            <w:ins w:id="134" w:author="Dan mungai" w:date="2023-07-11T14:13:00Z">
              <w:r>
                <w:t>diploma</w:t>
              </w:r>
            </w:ins>
          </w:p>
        </w:tc>
        <w:tc>
          <w:tcPr>
            <w:tcW w:w="1233" w:type="pct"/>
          </w:tcPr>
          <w:p w14:paraId="083FF4B9" w14:textId="77777777" w:rsidR="002E2984" w:rsidRDefault="002E2984" w:rsidP="00BD3CF0">
            <w:pPr>
              <w:pStyle w:val="Compact"/>
              <w:jc w:val="center"/>
              <w:rPr>
                <w:ins w:id="135" w:author="Dan mungai" w:date="2023-07-11T14:13:00Z"/>
              </w:rPr>
            </w:pPr>
            <w:ins w:id="136" w:author="Dan mungai" w:date="2023-07-11T14:13:00Z">
              <w:r>
                <w:t>41 (15%)</w:t>
              </w:r>
            </w:ins>
          </w:p>
        </w:tc>
      </w:tr>
      <w:tr w:rsidR="002E2984" w14:paraId="3B3B7332" w14:textId="77777777" w:rsidTr="002E2984">
        <w:trPr>
          <w:ins w:id="137" w:author="Dan mungai" w:date="2023-07-11T14:13:00Z"/>
        </w:trPr>
        <w:tc>
          <w:tcPr>
            <w:tcW w:w="3767" w:type="pct"/>
          </w:tcPr>
          <w:p w14:paraId="33A698DD" w14:textId="14EDD01D" w:rsidR="002E2984" w:rsidRDefault="002E2984" w:rsidP="00BD3CF0">
            <w:pPr>
              <w:pStyle w:val="Compact"/>
              <w:rPr>
                <w:ins w:id="138" w:author="Dan mungai" w:date="2023-07-11T14:13:00Z"/>
              </w:rPr>
            </w:pPr>
            <w:ins w:id="139" w:author="Dan mungai" w:date="2023-07-11T14:15:00Z">
              <w:r>
                <w:t>Bachelor’s</w:t>
              </w:r>
            </w:ins>
            <w:ins w:id="140" w:author="Dan mungai" w:date="2023-07-11T14:14:00Z">
              <w:r>
                <w:t xml:space="preserve"> </w:t>
              </w:r>
            </w:ins>
            <w:ins w:id="141" w:author="Dan mungai" w:date="2023-07-11T14:13:00Z">
              <w:r>
                <w:t>degree</w:t>
              </w:r>
            </w:ins>
            <w:ins w:id="142" w:author="Dan mungai" w:date="2023-07-11T14:14:00Z">
              <w:r>
                <w:t xml:space="preserve"> </w:t>
              </w:r>
            </w:ins>
            <w:ins w:id="143" w:author="Dan mungai" w:date="2023-07-11T14:13:00Z">
              <w:r>
                <w:t>and</w:t>
              </w:r>
            </w:ins>
            <w:ins w:id="144" w:author="Dan mungai" w:date="2023-07-11T14:14:00Z">
              <w:r>
                <w:t xml:space="preserve"> </w:t>
              </w:r>
            </w:ins>
            <w:ins w:id="145" w:author="Dan mungai" w:date="2023-07-11T14:13:00Z">
              <w:r>
                <w:t>above</w:t>
              </w:r>
            </w:ins>
          </w:p>
        </w:tc>
        <w:tc>
          <w:tcPr>
            <w:tcW w:w="1233" w:type="pct"/>
          </w:tcPr>
          <w:p w14:paraId="19432051" w14:textId="77777777" w:rsidR="002E2984" w:rsidRDefault="002E2984" w:rsidP="00BD3CF0">
            <w:pPr>
              <w:pStyle w:val="Compact"/>
              <w:jc w:val="center"/>
              <w:rPr>
                <w:ins w:id="146" w:author="Dan mungai" w:date="2023-07-11T14:13:00Z"/>
              </w:rPr>
            </w:pPr>
            <w:ins w:id="147" w:author="Dan mungai" w:date="2023-07-11T14:13:00Z">
              <w:r>
                <w:t>12 (4.4%)</w:t>
              </w:r>
            </w:ins>
          </w:p>
        </w:tc>
      </w:tr>
      <w:tr w:rsidR="002E2984" w14:paraId="404037D8" w14:textId="77777777" w:rsidTr="002E2984">
        <w:trPr>
          <w:ins w:id="148" w:author="Dan mungai" w:date="2023-07-11T14:13:00Z"/>
        </w:trPr>
        <w:tc>
          <w:tcPr>
            <w:tcW w:w="3767" w:type="pct"/>
          </w:tcPr>
          <w:p w14:paraId="69F3AF11" w14:textId="2EDFD4C9" w:rsidR="002E2984" w:rsidRDefault="002E2984" w:rsidP="00BD3CF0">
            <w:pPr>
              <w:pStyle w:val="Compact"/>
              <w:rPr>
                <w:ins w:id="149" w:author="Dan mungai" w:date="2023-07-11T14:13:00Z"/>
              </w:rPr>
            </w:pPr>
            <w:ins w:id="150" w:author="Dan mungai" w:date="2023-07-11T14:13:00Z">
              <w:r>
                <w:rPr>
                  <w:b/>
                  <w:bCs/>
                </w:rPr>
                <w:t>Marital</w:t>
              </w:r>
            </w:ins>
            <w:ins w:id="151" w:author="Dan mungai" w:date="2023-07-11T14:14:00Z">
              <w:r>
                <w:rPr>
                  <w:b/>
                  <w:bCs/>
                </w:rPr>
                <w:t xml:space="preserve"> </w:t>
              </w:r>
            </w:ins>
            <w:ins w:id="152" w:author="Dan mungai" w:date="2023-07-11T14:13:00Z">
              <w:r>
                <w:rPr>
                  <w:b/>
                  <w:bCs/>
                </w:rPr>
                <w:t>status</w:t>
              </w:r>
            </w:ins>
          </w:p>
        </w:tc>
        <w:tc>
          <w:tcPr>
            <w:tcW w:w="1233" w:type="pct"/>
          </w:tcPr>
          <w:p w14:paraId="44901171" w14:textId="77777777" w:rsidR="002E2984" w:rsidRDefault="002E2984" w:rsidP="00BD3CF0">
            <w:pPr>
              <w:pStyle w:val="Compact"/>
              <w:rPr>
                <w:ins w:id="153" w:author="Dan mungai" w:date="2023-07-11T14:13:00Z"/>
              </w:rPr>
            </w:pPr>
          </w:p>
        </w:tc>
      </w:tr>
      <w:tr w:rsidR="002E2984" w14:paraId="01A4724E" w14:textId="77777777" w:rsidTr="002E2984">
        <w:trPr>
          <w:ins w:id="154" w:author="Dan mungai" w:date="2023-07-11T14:13:00Z"/>
        </w:trPr>
        <w:tc>
          <w:tcPr>
            <w:tcW w:w="3767" w:type="pct"/>
          </w:tcPr>
          <w:p w14:paraId="415DDD5F" w14:textId="77777777" w:rsidR="002E2984" w:rsidRDefault="002E2984" w:rsidP="00BD3CF0">
            <w:pPr>
              <w:pStyle w:val="Compact"/>
              <w:rPr>
                <w:ins w:id="155" w:author="Dan mungai" w:date="2023-07-11T14:13:00Z"/>
              </w:rPr>
            </w:pPr>
            <w:ins w:id="156" w:author="Dan mungai" w:date="2023-07-11T14:13:00Z">
              <w:r>
                <w:t>single</w:t>
              </w:r>
            </w:ins>
          </w:p>
        </w:tc>
        <w:tc>
          <w:tcPr>
            <w:tcW w:w="1233" w:type="pct"/>
          </w:tcPr>
          <w:p w14:paraId="49025AC8" w14:textId="77777777" w:rsidR="002E2984" w:rsidRDefault="002E2984" w:rsidP="00BD3CF0">
            <w:pPr>
              <w:pStyle w:val="Compact"/>
              <w:jc w:val="center"/>
              <w:rPr>
                <w:ins w:id="157" w:author="Dan mungai" w:date="2023-07-11T14:13:00Z"/>
              </w:rPr>
            </w:pPr>
            <w:ins w:id="158" w:author="Dan mungai" w:date="2023-07-11T14:13:00Z">
              <w:r>
                <w:t>42 (15%)</w:t>
              </w:r>
            </w:ins>
          </w:p>
        </w:tc>
      </w:tr>
      <w:tr w:rsidR="002E2984" w14:paraId="26C3521E" w14:textId="77777777" w:rsidTr="002E2984">
        <w:trPr>
          <w:ins w:id="159" w:author="Dan mungai" w:date="2023-07-11T14:13:00Z"/>
        </w:trPr>
        <w:tc>
          <w:tcPr>
            <w:tcW w:w="3767" w:type="pct"/>
          </w:tcPr>
          <w:p w14:paraId="0875A136" w14:textId="77777777" w:rsidR="002E2984" w:rsidRDefault="002E2984" w:rsidP="00BD3CF0">
            <w:pPr>
              <w:pStyle w:val="Compact"/>
              <w:rPr>
                <w:ins w:id="160" w:author="Dan mungai" w:date="2023-07-11T14:13:00Z"/>
              </w:rPr>
            </w:pPr>
            <w:ins w:id="161" w:author="Dan mungai" w:date="2023-07-11T14:13:00Z">
              <w:r>
                <w:t>married</w:t>
              </w:r>
            </w:ins>
          </w:p>
        </w:tc>
        <w:tc>
          <w:tcPr>
            <w:tcW w:w="1233" w:type="pct"/>
          </w:tcPr>
          <w:p w14:paraId="23B64BFE" w14:textId="77777777" w:rsidR="002E2984" w:rsidRDefault="002E2984" w:rsidP="00BD3CF0">
            <w:pPr>
              <w:pStyle w:val="Compact"/>
              <w:jc w:val="center"/>
              <w:rPr>
                <w:ins w:id="162" w:author="Dan mungai" w:date="2023-07-11T14:13:00Z"/>
              </w:rPr>
            </w:pPr>
            <w:ins w:id="163" w:author="Dan mungai" w:date="2023-07-11T14:13:00Z">
              <w:r>
                <w:t>216 (79%)</w:t>
              </w:r>
            </w:ins>
          </w:p>
        </w:tc>
      </w:tr>
      <w:tr w:rsidR="002E2984" w14:paraId="0C5B2EFE" w14:textId="77777777" w:rsidTr="002E2984">
        <w:trPr>
          <w:ins w:id="164" w:author="Dan mungai" w:date="2023-07-11T14:13:00Z"/>
        </w:trPr>
        <w:tc>
          <w:tcPr>
            <w:tcW w:w="3767" w:type="pct"/>
          </w:tcPr>
          <w:p w14:paraId="1B626209" w14:textId="77777777" w:rsidR="002E2984" w:rsidRDefault="002E2984" w:rsidP="00BD3CF0">
            <w:pPr>
              <w:pStyle w:val="Compact"/>
              <w:rPr>
                <w:ins w:id="165" w:author="Dan mungai" w:date="2023-07-11T14:13:00Z"/>
              </w:rPr>
            </w:pPr>
            <w:ins w:id="166" w:author="Dan mungai" w:date="2023-07-11T14:13:00Z">
              <w:r>
                <w:t>windowed</w:t>
              </w:r>
            </w:ins>
          </w:p>
        </w:tc>
        <w:tc>
          <w:tcPr>
            <w:tcW w:w="1233" w:type="pct"/>
          </w:tcPr>
          <w:p w14:paraId="2857AE9D" w14:textId="77777777" w:rsidR="002E2984" w:rsidRDefault="002E2984" w:rsidP="00BD3CF0">
            <w:pPr>
              <w:pStyle w:val="Compact"/>
              <w:jc w:val="center"/>
              <w:rPr>
                <w:ins w:id="167" w:author="Dan mungai" w:date="2023-07-11T14:13:00Z"/>
              </w:rPr>
            </w:pPr>
            <w:ins w:id="168" w:author="Dan mungai" w:date="2023-07-11T14:13:00Z">
              <w:r>
                <w:t>11 (4.0%)</w:t>
              </w:r>
            </w:ins>
          </w:p>
        </w:tc>
      </w:tr>
      <w:tr w:rsidR="002E2984" w14:paraId="615E053E" w14:textId="77777777" w:rsidTr="002E2984">
        <w:trPr>
          <w:ins w:id="169" w:author="Dan mungai" w:date="2023-07-11T14:13:00Z"/>
        </w:trPr>
        <w:tc>
          <w:tcPr>
            <w:tcW w:w="3767" w:type="pct"/>
          </w:tcPr>
          <w:p w14:paraId="1723EA5C" w14:textId="77777777" w:rsidR="002E2984" w:rsidRDefault="002E2984" w:rsidP="00BD3CF0">
            <w:pPr>
              <w:pStyle w:val="Compact"/>
              <w:rPr>
                <w:ins w:id="170" w:author="Dan mungai" w:date="2023-07-11T14:13:00Z"/>
              </w:rPr>
            </w:pPr>
            <w:ins w:id="171" w:author="Dan mungai" w:date="2023-07-11T14:13:00Z">
              <w:r>
                <w:t>separated</w:t>
              </w:r>
            </w:ins>
          </w:p>
        </w:tc>
        <w:tc>
          <w:tcPr>
            <w:tcW w:w="1233" w:type="pct"/>
          </w:tcPr>
          <w:p w14:paraId="57E29A9F" w14:textId="77777777" w:rsidR="002E2984" w:rsidRDefault="002E2984" w:rsidP="00BD3CF0">
            <w:pPr>
              <w:pStyle w:val="Compact"/>
              <w:jc w:val="center"/>
              <w:rPr>
                <w:ins w:id="172" w:author="Dan mungai" w:date="2023-07-11T14:13:00Z"/>
              </w:rPr>
            </w:pPr>
            <w:ins w:id="173" w:author="Dan mungai" w:date="2023-07-11T14:13:00Z">
              <w:r>
                <w:t>2 (0.7%)</w:t>
              </w:r>
            </w:ins>
          </w:p>
        </w:tc>
      </w:tr>
      <w:tr w:rsidR="002E2984" w14:paraId="532BF20D" w14:textId="77777777" w:rsidTr="002E2984">
        <w:trPr>
          <w:ins w:id="174" w:author="Dan mungai" w:date="2023-07-11T14:13:00Z"/>
        </w:trPr>
        <w:tc>
          <w:tcPr>
            <w:tcW w:w="3767" w:type="pct"/>
          </w:tcPr>
          <w:p w14:paraId="1BB90902" w14:textId="77777777" w:rsidR="002E2984" w:rsidRDefault="002E2984" w:rsidP="00BD3CF0">
            <w:pPr>
              <w:pStyle w:val="Compact"/>
              <w:rPr>
                <w:ins w:id="175" w:author="Dan mungai" w:date="2023-07-11T14:13:00Z"/>
              </w:rPr>
            </w:pPr>
            <w:ins w:id="176" w:author="Dan mungai" w:date="2023-07-11T14:13:00Z">
              <w:r>
                <w:t>divorced</w:t>
              </w:r>
            </w:ins>
          </w:p>
        </w:tc>
        <w:tc>
          <w:tcPr>
            <w:tcW w:w="1233" w:type="pct"/>
          </w:tcPr>
          <w:p w14:paraId="249B511E" w14:textId="77777777" w:rsidR="002E2984" w:rsidRDefault="002E2984" w:rsidP="00BD3CF0">
            <w:pPr>
              <w:pStyle w:val="Compact"/>
              <w:jc w:val="center"/>
              <w:rPr>
                <w:ins w:id="177" w:author="Dan mungai" w:date="2023-07-11T14:13:00Z"/>
              </w:rPr>
            </w:pPr>
            <w:ins w:id="178" w:author="Dan mungai" w:date="2023-07-11T14:13:00Z">
              <w:r>
                <w:t>3 (1.1%)</w:t>
              </w:r>
            </w:ins>
          </w:p>
        </w:tc>
      </w:tr>
      <w:tr w:rsidR="002E2984" w14:paraId="5DDB351B" w14:textId="77777777" w:rsidTr="002E2984">
        <w:trPr>
          <w:ins w:id="179" w:author="Dan mungai" w:date="2023-07-11T14:13:00Z"/>
        </w:trPr>
        <w:tc>
          <w:tcPr>
            <w:tcW w:w="3767" w:type="pct"/>
          </w:tcPr>
          <w:p w14:paraId="595D0B51" w14:textId="361AF958" w:rsidR="002E2984" w:rsidRDefault="002E2984" w:rsidP="00BD3CF0">
            <w:pPr>
              <w:pStyle w:val="Compact"/>
              <w:rPr>
                <w:ins w:id="180" w:author="Dan mungai" w:date="2023-07-11T14:13:00Z"/>
              </w:rPr>
            </w:pPr>
            <w:ins w:id="181" w:author="Dan mungai" w:date="2023-07-11T14:14:00Z">
              <w:r>
                <w:rPr>
                  <w:b/>
                  <w:bCs/>
                </w:rPr>
                <w:t>Household income</w:t>
              </w:r>
            </w:ins>
          </w:p>
        </w:tc>
        <w:tc>
          <w:tcPr>
            <w:tcW w:w="1233" w:type="pct"/>
          </w:tcPr>
          <w:p w14:paraId="618805DB" w14:textId="77777777" w:rsidR="002E2984" w:rsidRDefault="002E2984" w:rsidP="00BD3CF0">
            <w:pPr>
              <w:pStyle w:val="Compact"/>
              <w:rPr>
                <w:ins w:id="182" w:author="Dan mungai" w:date="2023-07-11T14:13:00Z"/>
              </w:rPr>
            </w:pPr>
          </w:p>
        </w:tc>
      </w:tr>
      <w:tr w:rsidR="002E2984" w14:paraId="3C7E2408" w14:textId="77777777" w:rsidTr="002E2984">
        <w:trPr>
          <w:ins w:id="183" w:author="Dan mungai" w:date="2023-07-11T14:13:00Z"/>
        </w:trPr>
        <w:tc>
          <w:tcPr>
            <w:tcW w:w="3767" w:type="pct"/>
          </w:tcPr>
          <w:p w14:paraId="7CC8C444" w14:textId="77777777" w:rsidR="002E2984" w:rsidRDefault="002E2984" w:rsidP="00BD3CF0">
            <w:pPr>
              <w:pStyle w:val="Compact"/>
              <w:rPr>
                <w:ins w:id="184" w:author="Dan mungai" w:date="2023-07-11T14:13:00Z"/>
              </w:rPr>
            </w:pPr>
            <w:ins w:id="185" w:author="Dan mungai" w:date="2023-07-11T14:13:00Z">
              <w:r>
                <w:t>10000-20000</w:t>
              </w:r>
            </w:ins>
          </w:p>
        </w:tc>
        <w:tc>
          <w:tcPr>
            <w:tcW w:w="1233" w:type="pct"/>
          </w:tcPr>
          <w:p w14:paraId="3D1E62E2" w14:textId="77777777" w:rsidR="002E2984" w:rsidRDefault="002E2984" w:rsidP="00BD3CF0">
            <w:pPr>
              <w:pStyle w:val="Compact"/>
              <w:jc w:val="center"/>
              <w:rPr>
                <w:ins w:id="186" w:author="Dan mungai" w:date="2023-07-11T14:13:00Z"/>
              </w:rPr>
            </w:pPr>
            <w:ins w:id="187" w:author="Dan mungai" w:date="2023-07-11T14:13:00Z">
              <w:r>
                <w:t>103 (38%)</w:t>
              </w:r>
            </w:ins>
          </w:p>
        </w:tc>
      </w:tr>
      <w:tr w:rsidR="002E2984" w14:paraId="5EC75137" w14:textId="77777777" w:rsidTr="002E2984">
        <w:trPr>
          <w:ins w:id="188" w:author="Dan mungai" w:date="2023-07-11T14:13:00Z"/>
        </w:trPr>
        <w:tc>
          <w:tcPr>
            <w:tcW w:w="3767" w:type="pct"/>
          </w:tcPr>
          <w:p w14:paraId="72DBE3FB" w14:textId="77777777" w:rsidR="002E2984" w:rsidRDefault="002E2984" w:rsidP="00BD3CF0">
            <w:pPr>
              <w:pStyle w:val="Compact"/>
              <w:rPr>
                <w:ins w:id="189" w:author="Dan mungai" w:date="2023-07-11T14:13:00Z"/>
              </w:rPr>
            </w:pPr>
            <w:ins w:id="190" w:author="Dan mungai" w:date="2023-07-11T14:13:00Z">
              <w:r>
                <w:t>5000-10000</w:t>
              </w:r>
            </w:ins>
          </w:p>
        </w:tc>
        <w:tc>
          <w:tcPr>
            <w:tcW w:w="1233" w:type="pct"/>
          </w:tcPr>
          <w:p w14:paraId="78C5FEA7" w14:textId="77777777" w:rsidR="002E2984" w:rsidRDefault="002E2984" w:rsidP="00BD3CF0">
            <w:pPr>
              <w:pStyle w:val="Compact"/>
              <w:jc w:val="center"/>
              <w:rPr>
                <w:ins w:id="191" w:author="Dan mungai" w:date="2023-07-11T14:13:00Z"/>
              </w:rPr>
            </w:pPr>
            <w:ins w:id="192" w:author="Dan mungai" w:date="2023-07-11T14:13:00Z">
              <w:r>
                <w:t>111 (41%)</w:t>
              </w:r>
            </w:ins>
          </w:p>
        </w:tc>
      </w:tr>
      <w:tr w:rsidR="002E2984" w14:paraId="617D899B" w14:textId="77777777" w:rsidTr="002E2984">
        <w:trPr>
          <w:ins w:id="193" w:author="Dan mungai" w:date="2023-07-11T14:13:00Z"/>
        </w:trPr>
        <w:tc>
          <w:tcPr>
            <w:tcW w:w="3767" w:type="pct"/>
          </w:tcPr>
          <w:p w14:paraId="1F839143" w14:textId="77777777" w:rsidR="002E2984" w:rsidRDefault="002E2984" w:rsidP="00BD3CF0">
            <w:pPr>
              <w:pStyle w:val="Compact"/>
              <w:rPr>
                <w:ins w:id="194" w:author="Dan mungai" w:date="2023-07-11T14:13:00Z"/>
              </w:rPr>
            </w:pPr>
            <w:ins w:id="195" w:author="Dan mungai" w:date="2023-07-11T14:13:00Z">
              <w:r>
                <w:t>Below 5000</w:t>
              </w:r>
            </w:ins>
          </w:p>
        </w:tc>
        <w:tc>
          <w:tcPr>
            <w:tcW w:w="1233" w:type="pct"/>
          </w:tcPr>
          <w:p w14:paraId="1568687F" w14:textId="77777777" w:rsidR="002E2984" w:rsidRDefault="002E2984" w:rsidP="00BD3CF0">
            <w:pPr>
              <w:pStyle w:val="Compact"/>
              <w:jc w:val="center"/>
              <w:rPr>
                <w:ins w:id="196" w:author="Dan mungai" w:date="2023-07-11T14:13:00Z"/>
              </w:rPr>
            </w:pPr>
            <w:ins w:id="197" w:author="Dan mungai" w:date="2023-07-11T14:13:00Z">
              <w:r>
                <w:t>58 (21%)</w:t>
              </w:r>
            </w:ins>
          </w:p>
        </w:tc>
      </w:tr>
      <w:tr w:rsidR="002E2984" w14:paraId="2AB385E4" w14:textId="77777777" w:rsidTr="002E2984">
        <w:trPr>
          <w:ins w:id="198" w:author="Dan mungai" w:date="2023-07-11T14:13:00Z"/>
        </w:trPr>
        <w:tc>
          <w:tcPr>
            <w:tcW w:w="3767" w:type="pct"/>
          </w:tcPr>
          <w:p w14:paraId="2814E55D" w14:textId="150FDCED" w:rsidR="002E2984" w:rsidRDefault="002E2984" w:rsidP="00BD3CF0">
            <w:pPr>
              <w:pStyle w:val="Compact"/>
              <w:rPr>
                <w:ins w:id="199" w:author="Dan mungai" w:date="2023-07-11T14:13:00Z"/>
              </w:rPr>
            </w:pPr>
            <w:ins w:id="200" w:author="Dan mungai" w:date="2023-07-11T14:13:00Z">
              <w:r>
                <w:rPr>
                  <w:b/>
                  <w:bCs/>
                </w:rPr>
                <w:t>Head</w:t>
              </w:r>
            </w:ins>
            <w:ins w:id="201" w:author="Dan mungai" w:date="2023-07-11T14:14:00Z">
              <w:r>
                <w:rPr>
                  <w:b/>
                  <w:bCs/>
                </w:rPr>
                <w:t xml:space="preserve"> </w:t>
              </w:r>
            </w:ins>
            <w:ins w:id="202" w:author="Dan mungai" w:date="2023-07-11T14:13:00Z">
              <w:r>
                <w:rPr>
                  <w:b/>
                  <w:bCs/>
                </w:rPr>
                <w:t>of</w:t>
              </w:r>
            </w:ins>
            <w:ins w:id="203" w:author="Dan mungai" w:date="2023-07-11T14:14:00Z">
              <w:r>
                <w:rPr>
                  <w:b/>
                  <w:bCs/>
                </w:rPr>
                <w:t xml:space="preserve"> </w:t>
              </w:r>
            </w:ins>
            <w:ins w:id="204" w:author="Dan mungai" w:date="2023-07-11T14:13:00Z">
              <w:r>
                <w:rPr>
                  <w:b/>
                  <w:bCs/>
                </w:rPr>
                <w:t>household</w:t>
              </w:r>
            </w:ins>
          </w:p>
        </w:tc>
        <w:tc>
          <w:tcPr>
            <w:tcW w:w="1233" w:type="pct"/>
          </w:tcPr>
          <w:p w14:paraId="44AFE365" w14:textId="77777777" w:rsidR="002E2984" w:rsidRDefault="002E2984" w:rsidP="00BD3CF0">
            <w:pPr>
              <w:pStyle w:val="Compact"/>
              <w:rPr>
                <w:ins w:id="205" w:author="Dan mungai" w:date="2023-07-11T14:13:00Z"/>
              </w:rPr>
            </w:pPr>
          </w:p>
        </w:tc>
      </w:tr>
      <w:tr w:rsidR="002E2984" w14:paraId="1F117EF0" w14:textId="77777777" w:rsidTr="002E2984">
        <w:trPr>
          <w:ins w:id="206" w:author="Dan mungai" w:date="2023-07-11T14:13:00Z"/>
        </w:trPr>
        <w:tc>
          <w:tcPr>
            <w:tcW w:w="3767" w:type="pct"/>
          </w:tcPr>
          <w:p w14:paraId="44243A65" w14:textId="77777777" w:rsidR="002E2984" w:rsidRDefault="002E2984" w:rsidP="00BD3CF0">
            <w:pPr>
              <w:pStyle w:val="Compact"/>
              <w:rPr>
                <w:ins w:id="207" w:author="Dan mungai" w:date="2023-07-11T14:13:00Z"/>
              </w:rPr>
            </w:pPr>
            <w:ins w:id="208" w:author="Dan mungai" w:date="2023-07-11T14:13:00Z">
              <w:r>
                <w:lastRenderedPageBreak/>
                <w:t>female</w:t>
              </w:r>
            </w:ins>
          </w:p>
        </w:tc>
        <w:tc>
          <w:tcPr>
            <w:tcW w:w="1233" w:type="pct"/>
          </w:tcPr>
          <w:p w14:paraId="3CE101DE" w14:textId="77777777" w:rsidR="002E2984" w:rsidRDefault="002E2984" w:rsidP="00BD3CF0">
            <w:pPr>
              <w:pStyle w:val="Compact"/>
              <w:jc w:val="center"/>
              <w:rPr>
                <w:ins w:id="209" w:author="Dan mungai" w:date="2023-07-11T14:13:00Z"/>
              </w:rPr>
            </w:pPr>
            <w:ins w:id="210" w:author="Dan mungai" w:date="2023-07-11T14:13:00Z">
              <w:r>
                <w:t>38 (14%)</w:t>
              </w:r>
            </w:ins>
          </w:p>
        </w:tc>
      </w:tr>
      <w:tr w:rsidR="002E2984" w14:paraId="55BBB671" w14:textId="77777777" w:rsidTr="002E2984">
        <w:trPr>
          <w:ins w:id="211" w:author="Dan mungai" w:date="2023-07-11T14:13:00Z"/>
        </w:trPr>
        <w:tc>
          <w:tcPr>
            <w:tcW w:w="3767" w:type="pct"/>
          </w:tcPr>
          <w:p w14:paraId="7D3F7621" w14:textId="77777777" w:rsidR="002E2984" w:rsidRDefault="002E2984" w:rsidP="00BD3CF0">
            <w:pPr>
              <w:pStyle w:val="Compact"/>
              <w:rPr>
                <w:ins w:id="212" w:author="Dan mungai" w:date="2023-07-11T14:13:00Z"/>
              </w:rPr>
            </w:pPr>
            <w:ins w:id="213" w:author="Dan mungai" w:date="2023-07-11T14:13:00Z">
              <w:r>
                <w:t>male</w:t>
              </w:r>
            </w:ins>
          </w:p>
        </w:tc>
        <w:tc>
          <w:tcPr>
            <w:tcW w:w="1233" w:type="pct"/>
          </w:tcPr>
          <w:p w14:paraId="06A3D1FE" w14:textId="77777777" w:rsidR="002E2984" w:rsidRDefault="002E2984" w:rsidP="00BD3CF0">
            <w:pPr>
              <w:pStyle w:val="Compact"/>
              <w:jc w:val="center"/>
              <w:rPr>
                <w:ins w:id="214" w:author="Dan mungai" w:date="2023-07-11T14:13:00Z"/>
              </w:rPr>
            </w:pPr>
            <w:ins w:id="215" w:author="Dan mungai" w:date="2023-07-11T14:13:00Z">
              <w:r>
                <w:t>237 (86%)</w:t>
              </w:r>
            </w:ins>
          </w:p>
        </w:tc>
      </w:tr>
      <w:tr w:rsidR="002E2984" w14:paraId="4DD57EC3" w14:textId="77777777" w:rsidTr="002E2984">
        <w:trPr>
          <w:ins w:id="216" w:author="Dan mungai" w:date="2023-07-11T14:13:00Z"/>
        </w:trPr>
        <w:tc>
          <w:tcPr>
            <w:tcW w:w="3767" w:type="pct"/>
          </w:tcPr>
          <w:p w14:paraId="1D52FD98" w14:textId="5151CD9A" w:rsidR="002E2984" w:rsidRDefault="002E2984" w:rsidP="00BD3CF0">
            <w:pPr>
              <w:pStyle w:val="Compact"/>
              <w:rPr>
                <w:ins w:id="217" w:author="Dan mungai" w:date="2023-07-11T14:13:00Z"/>
              </w:rPr>
            </w:pPr>
            <w:ins w:id="218" w:author="Dan mungai" w:date="2023-07-11T14:16:00Z">
              <w:r>
                <w:rPr>
                  <w:b/>
                  <w:bCs/>
                </w:rPr>
                <w:t>F</w:t>
              </w:r>
            </w:ins>
            <w:ins w:id="219" w:author="Dan mungai" w:date="2023-07-11T14:14:00Z">
              <w:r>
                <w:rPr>
                  <w:b/>
                  <w:bCs/>
                </w:rPr>
                <w:t>arming</w:t>
              </w:r>
            </w:ins>
            <w:ins w:id="220" w:author="Dan mungai" w:date="2023-07-11T14:15:00Z">
              <w:r>
                <w:rPr>
                  <w:b/>
                  <w:bCs/>
                </w:rPr>
                <w:t xml:space="preserve"> </w:t>
              </w:r>
            </w:ins>
            <w:ins w:id="221" w:author="Dan mungai" w:date="2023-07-11T14:14:00Z">
              <w:r>
                <w:rPr>
                  <w:b/>
                  <w:bCs/>
                </w:rPr>
                <w:t>years</w:t>
              </w:r>
            </w:ins>
          </w:p>
        </w:tc>
        <w:tc>
          <w:tcPr>
            <w:tcW w:w="1233" w:type="pct"/>
          </w:tcPr>
          <w:p w14:paraId="13D78351" w14:textId="77777777" w:rsidR="002E2984" w:rsidRDefault="002E2984" w:rsidP="00BD3CF0">
            <w:pPr>
              <w:pStyle w:val="Compact"/>
              <w:jc w:val="center"/>
              <w:rPr>
                <w:ins w:id="222" w:author="Dan mungai" w:date="2023-07-11T14:13:00Z"/>
              </w:rPr>
            </w:pPr>
            <w:ins w:id="223" w:author="Dan mungai" w:date="2023-07-11T14:13:00Z">
              <w:r>
                <w:t>13</w:t>
              </w:r>
            </w:ins>
          </w:p>
        </w:tc>
      </w:tr>
    </w:tbl>
    <w:p w14:paraId="48DB378A" w14:textId="77777777" w:rsidR="002E2984" w:rsidRDefault="002E2984" w:rsidP="001768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4463FA" w14:textId="4B1E77D8" w:rsidR="005224E1" w:rsidRDefault="005224E1" w:rsidP="007F79E2">
      <w:pPr>
        <w:tabs>
          <w:tab w:val="left" w:pos="990"/>
        </w:tabs>
        <w:rPr>
          <w:ins w:id="224" w:author="Dan mungai" w:date="2023-07-11T15:51:00Z"/>
          <w:rFonts w:ascii="Times New Roman" w:hAnsi="Times New Roman" w:cs="Times New Roman"/>
          <w:b/>
          <w:bCs/>
          <w:sz w:val="24"/>
          <w:szCs w:val="24"/>
          <w:lang w:val="en-US"/>
        </w:rPr>
      </w:pPr>
      <w:commentRangeStart w:id="225"/>
      <w:commentRangeStart w:id="226"/>
      <w:r w:rsidRPr="00A50ED9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commentRangeEnd w:id="225"/>
      <w:r w:rsidR="00EB63E2">
        <w:rPr>
          <w:rStyle w:val="CommentReference"/>
        </w:rPr>
        <w:commentReference w:id="225"/>
      </w:r>
      <w:commentRangeEnd w:id="226"/>
      <w:r w:rsidR="00E13E4A">
        <w:rPr>
          <w:rStyle w:val="CommentReference"/>
        </w:rPr>
        <w:commentReference w:id="226"/>
      </w:r>
      <w:r w:rsidRPr="00A50ED9">
        <w:rPr>
          <w:rFonts w:ascii="Times New Roman" w:hAnsi="Times New Roman" w:cs="Times New Roman"/>
          <w:b/>
          <w:bCs/>
          <w:sz w:val="24"/>
          <w:szCs w:val="24"/>
          <w:lang w:val="en-US"/>
        </w:rPr>
        <w:t>mallholder farmers’</w:t>
      </w:r>
      <w:r w:rsidR="00A50ED9" w:rsidRPr="00A50E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50ED9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91250C" w:rsidRPr="00A50E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nowledge </w:t>
      </w:r>
      <w:r w:rsidR="00A50ED9" w:rsidRPr="00A50E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use of </w:t>
      </w:r>
      <w:r w:rsidRPr="00A50ED9">
        <w:rPr>
          <w:rFonts w:ascii="Times New Roman" w:hAnsi="Times New Roman" w:cs="Times New Roman"/>
          <w:b/>
          <w:bCs/>
          <w:sz w:val="24"/>
          <w:szCs w:val="24"/>
          <w:lang w:val="en-US"/>
        </w:rPr>
        <w:t>agricultural biological</w:t>
      </w:r>
    </w:p>
    <w:tbl>
      <w:tblPr>
        <w:tblStyle w:val="Table"/>
        <w:tblW w:w="5000" w:type="pct"/>
        <w:tblLook w:val="0020" w:firstRow="1" w:lastRow="0" w:firstColumn="0" w:lastColumn="0" w:noHBand="0" w:noVBand="0"/>
        <w:tblPrChange w:id="227" w:author="Dan mungai" w:date="2023-07-12T11:38:00Z">
          <w:tblPr>
            <w:tblStyle w:val="Table"/>
            <w:tblW w:w="0" w:type="auto"/>
            <w:tblLook w:val="0020" w:firstRow="1" w:lastRow="0" w:firstColumn="0" w:lastColumn="0" w:noHBand="0" w:noVBand="0"/>
          </w:tblPr>
        </w:tblPrChange>
      </w:tblPr>
      <w:tblGrid>
        <w:gridCol w:w="4771"/>
        <w:gridCol w:w="4255"/>
        <w:tblGridChange w:id="228">
          <w:tblGrid>
            <w:gridCol w:w="2720"/>
            <w:gridCol w:w="2425"/>
          </w:tblGrid>
        </w:tblGridChange>
      </w:tblGrid>
      <w:tr w:rsidR="000E2BB5" w14:paraId="3692DE3A" w14:textId="77777777" w:rsidTr="000E2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229" w:author="Dan mungai" w:date="2023-07-12T11:37:00Z"/>
          <w:trPrChange w:id="230" w:author="Dan mungai" w:date="2023-07-12T11:38:00Z">
            <w:trPr>
              <w:tblHeader/>
            </w:trPr>
          </w:trPrChange>
        </w:trPr>
        <w:tc>
          <w:tcPr>
            <w:tcW w:w="2643" w:type="pct"/>
            <w:tcBorders>
              <w:top w:val="single" w:sz="4" w:space="0" w:color="auto"/>
              <w:bottom w:val="single" w:sz="4" w:space="0" w:color="auto"/>
            </w:tcBorders>
            <w:tcPrChange w:id="231" w:author="Dan mungai" w:date="2023-07-12T11:38:00Z">
              <w:tcPr>
                <w:tcW w:w="0" w:type="auto"/>
              </w:tcPr>
            </w:tcPrChange>
          </w:tcPr>
          <w:p w14:paraId="24FA403C" w14:textId="77777777" w:rsidR="000E2BB5" w:rsidRDefault="000E2BB5" w:rsidP="008C112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Dan mungai" w:date="2023-07-12T11:37:00Z"/>
              </w:rPr>
            </w:pPr>
            <w:ins w:id="233" w:author="Dan mungai" w:date="2023-07-12T11:37:00Z">
              <w:r>
                <w:t>Knowledge Statement</w:t>
              </w:r>
            </w:ins>
          </w:p>
        </w:tc>
        <w:tc>
          <w:tcPr>
            <w:tcW w:w="2357" w:type="pct"/>
            <w:tcBorders>
              <w:top w:val="single" w:sz="4" w:space="0" w:color="auto"/>
              <w:bottom w:val="single" w:sz="4" w:space="0" w:color="auto"/>
            </w:tcBorders>
            <w:tcPrChange w:id="234" w:author="Dan mungai" w:date="2023-07-12T11:38:00Z">
              <w:tcPr>
                <w:tcW w:w="0" w:type="auto"/>
              </w:tcPr>
            </w:tcPrChange>
          </w:tcPr>
          <w:p w14:paraId="2F7F0295" w14:textId="77777777" w:rsidR="000E2BB5" w:rsidRDefault="000E2BB5" w:rsidP="008C1125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Dan mungai" w:date="2023-07-12T11:37:00Z"/>
              </w:rPr>
            </w:pPr>
            <w:ins w:id="236" w:author="Dan mungai" w:date="2023-07-12T11:37:00Z">
              <w:r>
                <w:t>Knowledge Prevalence</w:t>
              </w:r>
            </w:ins>
          </w:p>
        </w:tc>
      </w:tr>
      <w:tr w:rsidR="000E2BB5" w14:paraId="50ECC915" w14:textId="77777777" w:rsidTr="000E2BB5">
        <w:trPr>
          <w:ins w:id="237" w:author="Dan mungai" w:date="2023-07-12T11:37:00Z"/>
        </w:trPr>
        <w:tc>
          <w:tcPr>
            <w:tcW w:w="2643" w:type="pct"/>
            <w:tcBorders>
              <w:top w:val="single" w:sz="4" w:space="0" w:color="auto"/>
            </w:tcBorders>
            <w:tcPrChange w:id="238" w:author="Dan mungai" w:date="2023-07-12T11:38:00Z">
              <w:tcPr>
                <w:tcW w:w="0" w:type="auto"/>
              </w:tcPr>
            </w:tcPrChange>
          </w:tcPr>
          <w:p w14:paraId="3B643794" w14:textId="267789A8" w:rsidR="000E2BB5" w:rsidRDefault="000E2BB5" w:rsidP="008C1125">
            <w:pPr>
              <w:pStyle w:val="Compact"/>
              <w:rPr>
                <w:ins w:id="239" w:author="Dan mungai" w:date="2023-07-12T11:37:00Z"/>
              </w:rPr>
            </w:pPr>
            <w:ins w:id="240" w:author="Dan mungai" w:date="2023-07-12T11:37:00Z">
              <w:r>
                <w:t>Pesticide</w:t>
              </w:r>
            </w:ins>
            <w:ins w:id="241" w:author="Dan mungai" w:date="2023-07-12T11:38:00Z">
              <w:r>
                <w:t xml:space="preserve"> </w:t>
              </w:r>
            </w:ins>
            <w:ins w:id="242" w:author="Dan mungai" w:date="2023-07-12T11:37:00Z">
              <w:r>
                <w:t>purpose</w:t>
              </w:r>
            </w:ins>
          </w:p>
        </w:tc>
        <w:tc>
          <w:tcPr>
            <w:tcW w:w="2357" w:type="pct"/>
            <w:tcBorders>
              <w:top w:val="single" w:sz="4" w:space="0" w:color="auto"/>
            </w:tcBorders>
            <w:tcPrChange w:id="243" w:author="Dan mungai" w:date="2023-07-12T11:38:00Z">
              <w:tcPr>
                <w:tcW w:w="0" w:type="auto"/>
              </w:tcPr>
            </w:tcPrChange>
          </w:tcPr>
          <w:p w14:paraId="0EB500CF" w14:textId="77777777" w:rsidR="000E2BB5" w:rsidRDefault="000E2BB5" w:rsidP="008C1125">
            <w:pPr>
              <w:pStyle w:val="Compact"/>
              <w:rPr>
                <w:ins w:id="244" w:author="Dan mungai" w:date="2023-07-12T11:37:00Z"/>
              </w:rPr>
            </w:pPr>
          </w:p>
        </w:tc>
      </w:tr>
      <w:tr w:rsidR="000E2BB5" w14:paraId="7FF39B62" w14:textId="77777777" w:rsidTr="000E2BB5">
        <w:trPr>
          <w:ins w:id="245" w:author="Dan mungai" w:date="2023-07-12T11:37:00Z"/>
        </w:trPr>
        <w:tc>
          <w:tcPr>
            <w:tcW w:w="2643" w:type="pct"/>
            <w:tcPrChange w:id="246" w:author="Dan mungai" w:date="2023-07-12T11:37:00Z">
              <w:tcPr>
                <w:tcW w:w="0" w:type="auto"/>
              </w:tcPr>
            </w:tcPrChange>
          </w:tcPr>
          <w:p w14:paraId="26EB1A33" w14:textId="77777777" w:rsidR="000E2BB5" w:rsidRDefault="000E2BB5" w:rsidP="008C1125">
            <w:pPr>
              <w:pStyle w:val="Compact"/>
              <w:rPr>
                <w:ins w:id="247" w:author="Dan mungai" w:date="2023-07-12T11:37:00Z"/>
              </w:rPr>
            </w:pPr>
            <w:ins w:id="248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249" w:author="Dan mungai" w:date="2023-07-12T11:37:00Z">
              <w:tcPr>
                <w:tcW w:w="0" w:type="auto"/>
              </w:tcPr>
            </w:tcPrChange>
          </w:tcPr>
          <w:p w14:paraId="2458DBC3" w14:textId="77777777" w:rsidR="000E2BB5" w:rsidRDefault="000E2BB5" w:rsidP="008C1125">
            <w:pPr>
              <w:pStyle w:val="Compact"/>
              <w:jc w:val="center"/>
              <w:rPr>
                <w:ins w:id="250" w:author="Dan mungai" w:date="2023-07-12T11:37:00Z"/>
              </w:rPr>
            </w:pPr>
            <w:ins w:id="251" w:author="Dan mungai" w:date="2023-07-12T11:37:00Z">
              <w:r>
                <w:t>46 (17%)</w:t>
              </w:r>
            </w:ins>
          </w:p>
        </w:tc>
      </w:tr>
      <w:tr w:rsidR="000E2BB5" w14:paraId="01A4C2B6" w14:textId="77777777" w:rsidTr="000E2BB5">
        <w:trPr>
          <w:ins w:id="252" w:author="Dan mungai" w:date="2023-07-12T11:37:00Z"/>
        </w:trPr>
        <w:tc>
          <w:tcPr>
            <w:tcW w:w="2643" w:type="pct"/>
            <w:tcPrChange w:id="253" w:author="Dan mungai" w:date="2023-07-12T11:37:00Z">
              <w:tcPr>
                <w:tcW w:w="0" w:type="auto"/>
              </w:tcPr>
            </w:tcPrChange>
          </w:tcPr>
          <w:p w14:paraId="3F9CECBF" w14:textId="77777777" w:rsidR="000E2BB5" w:rsidRDefault="000E2BB5" w:rsidP="008C1125">
            <w:pPr>
              <w:pStyle w:val="Compact"/>
              <w:rPr>
                <w:ins w:id="254" w:author="Dan mungai" w:date="2023-07-12T11:37:00Z"/>
              </w:rPr>
            </w:pPr>
            <w:ins w:id="255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PrChange w:id="256" w:author="Dan mungai" w:date="2023-07-12T11:37:00Z">
              <w:tcPr>
                <w:tcW w:w="0" w:type="auto"/>
              </w:tcPr>
            </w:tcPrChange>
          </w:tcPr>
          <w:p w14:paraId="023335D4" w14:textId="77777777" w:rsidR="000E2BB5" w:rsidRDefault="000E2BB5" w:rsidP="008C1125">
            <w:pPr>
              <w:pStyle w:val="Compact"/>
              <w:jc w:val="center"/>
              <w:rPr>
                <w:ins w:id="257" w:author="Dan mungai" w:date="2023-07-12T11:37:00Z"/>
              </w:rPr>
            </w:pPr>
            <w:ins w:id="258" w:author="Dan mungai" w:date="2023-07-12T11:37:00Z">
              <w:r>
                <w:t>229 (83%)</w:t>
              </w:r>
            </w:ins>
          </w:p>
        </w:tc>
      </w:tr>
      <w:tr w:rsidR="000E2BB5" w14:paraId="734612CA" w14:textId="77777777" w:rsidTr="000E2BB5">
        <w:trPr>
          <w:ins w:id="259" w:author="Dan mungai" w:date="2023-07-12T11:37:00Z"/>
        </w:trPr>
        <w:tc>
          <w:tcPr>
            <w:tcW w:w="2643" w:type="pct"/>
            <w:tcPrChange w:id="260" w:author="Dan mungai" w:date="2023-07-12T11:37:00Z">
              <w:tcPr>
                <w:tcW w:w="0" w:type="auto"/>
              </w:tcPr>
            </w:tcPrChange>
          </w:tcPr>
          <w:p w14:paraId="28CE788B" w14:textId="0859C6C2" w:rsidR="000E2BB5" w:rsidRDefault="000E2BB5" w:rsidP="008C1125">
            <w:pPr>
              <w:pStyle w:val="Compact"/>
              <w:rPr>
                <w:ins w:id="261" w:author="Dan mungai" w:date="2023-07-12T11:37:00Z"/>
              </w:rPr>
            </w:pPr>
            <w:ins w:id="262" w:author="Dan mungai" w:date="2023-07-12T11:37:00Z">
              <w:r>
                <w:t>Fertilizer</w:t>
              </w:r>
            </w:ins>
            <w:ins w:id="263" w:author="Dan mungai" w:date="2023-07-12T11:38:00Z">
              <w:r>
                <w:t xml:space="preserve"> </w:t>
              </w:r>
            </w:ins>
            <w:ins w:id="264" w:author="Dan mungai" w:date="2023-07-12T11:37:00Z">
              <w:r>
                <w:t>purpose</w:t>
              </w:r>
            </w:ins>
          </w:p>
        </w:tc>
        <w:tc>
          <w:tcPr>
            <w:tcW w:w="2357" w:type="pct"/>
            <w:tcPrChange w:id="265" w:author="Dan mungai" w:date="2023-07-12T11:37:00Z">
              <w:tcPr>
                <w:tcW w:w="0" w:type="auto"/>
              </w:tcPr>
            </w:tcPrChange>
          </w:tcPr>
          <w:p w14:paraId="13F32E5B" w14:textId="77777777" w:rsidR="000E2BB5" w:rsidRDefault="000E2BB5" w:rsidP="008C1125">
            <w:pPr>
              <w:pStyle w:val="Compact"/>
              <w:rPr>
                <w:ins w:id="266" w:author="Dan mungai" w:date="2023-07-12T11:37:00Z"/>
              </w:rPr>
            </w:pPr>
          </w:p>
        </w:tc>
      </w:tr>
      <w:tr w:rsidR="000E2BB5" w14:paraId="64A71B24" w14:textId="77777777" w:rsidTr="000E2BB5">
        <w:trPr>
          <w:ins w:id="267" w:author="Dan mungai" w:date="2023-07-12T11:37:00Z"/>
        </w:trPr>
        <w:tc>
          <w:tcPr>
            <w:tcW w:w="2643" w:type="pct"/>
            <w:tcPrChange w:id="268" w:author="Dan mungai" w:date="2023-07-12T11:37:00Z">
              <w:tcPr>
                <w:tcW w:w="0" w:type="auto"/>
              </w:tcPr>
            </w:tcPrChange>
          </w:tcPr>
          <w:p w14:paraId="624BBAA4" w14:textId="77777777" w:rsidR="000E2BB5" w:rsidRDefault="000E2BB5" w:rsidP="008C1125">
            <w:pPr>
              <w:pStyle w:val="Compact"/>
              <w:rPr>
                <w:ins w:id="269" w:author="Dan mungai" w:date="2023-07-12T11:37:00Z"/>
              </w:rPr>
            </w:pPr>
            <w:ins w:id="270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271" w:author="Dan mungai" w:date="2023-07-12T11:37:00Z">
              <w:tcPr>
                <w:tcW w:w="0" w:type="auto"/>
              </w:tcPr>
            </w:tcPrChange>
          </w:tcPr>
          <w:p w14:paraId="0E44135A" w14:textId="77777777" w:rsidR="000E2BB5" w:rsidRDefault="000E2BB5" w:rsidP="008C1125">
            <w:pPr>
              <w:pStyle w:val="Compact"/>
              <w:jc w:val="center"/>
              <w:rPr>
                <w:ins w:id="272" w:author="Dan mungai" w:date="2023-07-12T11:37:00Z"/>
              </w:rPr>
            </w:pPr>
            <w:ins w:id="273" w:author="Dan mungai" w:date="2023-07-12T11:37:00Z">
              <w:r>
                <w:t>46 (17%)</w:t>
              </w:r>
            </w:ins>
          </w:p>
        </w:tc>
      </w:tr>
      <w:tr w:rsidR="000E2BB5" w14:paraId="2F9BAA5B" w14:textId="77777777" w:rsidTr="000E2BB5">
        <w:trPr>
          <w:ins w:id="274" w:author="Dan mungai" w:date="2023-07-12T11:37:00Z"/>
        </w:trPr>
        <w:tc>
          <w:tcPr>
            <w:tcW w:w="2643" w:type="pct"/>
            <w:tcPrChange w:id="275" w:author="Dan mungai" w:date="2023-07-12T11:37:00Z">
              <w:tcPr>
                <w:tcW w:w="0" w:type="auto"/>
              </w:tcPr>
            </w:tcPrChange>
          </w:tcPr>
          <w:p w14:paraId="79C91DCC" w14:textId="77777777" w:rsidR="000E2BB5" w:rsidRDefault="000E2BB5" w:rsidP="008C1125">
            <w:pPr>
              <w:pStyle w:val="Compact"/>
              <w:rPr>
                <w:ins w:id="276" w:author="Dan mungai" w:date="2023-07-12T11:37:00Z"/>
              </w:rPr>
            </w:pPr>
            <w:ins w:id="277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PrChange w:id="278" w:author="Dan mungai" w:date="2023-07-12T11:37:00Z">
              <w:tcPr>
                <w:tcW w:w="0" w:type="auto"/>
              </w:tcPr>
            </w:tcPrChange>
          </w:tcPr>
          <w:p w14:paraId="338926A0" w14:textId="77777777" w:rsidR="000E2BB5" w:rsidRDefault="000E2BB5" w:rsidP="008C1125">
            <w:pPr>
              <w:pStyle w:val="Compact"/>
              <w:jc w:val="center"/>
              <w:rPr>
                <w:ins w:id="279" w:author="Dan mungai" w:date="2023-07-12T11:37:00Z"/>
              </w:rPr>
            </w:pPr>
            <w:ins w:id="280" w:author="Dan mungai" w:date="2023-07-12T11:37:00Z">
              <w:r>
                <w:t>229 (83%)</w:t>
              </w:r>
            </w:ins>
          </w:p>
        </w:tc>
      </w:tr>
      <w:tr w:rsidR="000E2BB5" w14:paraId="5EB87423" w14:textId="77777777" w:rsidTr="000E2BB5">
        <w:trPr>
          <w:ins w:id="281" w:author="Dan mungai" w:date="2023-07-12T11:37:00Z"/>
        </w:trPr>
        <w:tc>
          <w:tcPr>
            <w:tcW w:w="2643" w:type="pct"/>
            <w:tcPrChange w:id="282" w:author="Dan mungai" w:date="2023-07-12T11:37:00Z">
              <w:tcPr>
                <w:tcW w:w="0" w:type="auto"/>
              </w:tcPr>
            </w:tcPrChange>
          </w:tcPr>
          <w:p w14:paraId="01E343EC" w14:textId="3BDEC3CF" w:rsidR="000E2BB5" w:rsidRDefault="000E2BB5" w:rsidP="008C1125">
            <w:pPr>
              <w:pStyle w:val="Compact"/>
              <w:rPr>
                <w:ins w:id="283" w:author="Dan mungai" w:date="2023-07-12T11:37:00Z"/>
              </w:rPr>
            </w:pPr>
            <w:ins w:id="284" w:author="Dan mungai" w:date="2023-07-12T11:37:00Z">
              <w:r>
                <w:t>Know</w:t>
              </w:r>
            </w:ins>
            <w:ins w:id="285" w:author="Dan mungai" w:date="2023-07-12T11:38:00Z">
              <w:r>
                <w:t xml:space="preserve">s pesticide </w:t>
              </w:r>
            </w:ins>
            <w:ins w:id="286" w:author="Dan mungai" w:date="2023-07-12T11:37:00Z">
              <w:r>
                <w:t>type</w:t>
              </w:r>
            </w:ins>
          </w:p>
        </w:tc>
        <w:tc>
          <w:tcPr>
            <w:tcW w:w="2357" w:type="pct"/>
            <w:tcPrChange w:id="287" w:author="Dan mungai" w:date="2023-07-12T11:37:00Z">
              <w:tcPr>
                <w:tcW w:w="0" w:type="auto"/>
              </w:tcPr>
            </w:tcPrChange>
          </w:tcPr>
          <w:p w14:paraId="06B16691" w14:textId="77777777" w:rsidR="000E2BB5" w:rsidRDefault="000E2BB5" w:rsidP="008C1125">
            <w:pPr>
              <w:pStyle w:val="Compact"/>
              <w:rPr>
                <w:ins w:id="288" w:author="Dan mungai" w:date="2023-07-12T11:37:00Z"/>
              </w:rPr>
            </w:pPr>
          </w:p>
        </w:tc>
      </w:tr>
      <w:tr w:rsidR="000E2BB5" w14:paraId="48ACB5E9" w14:textId="77777777" w:rsidTr="000E2BB5">
        <w:trPr>
          <w:ins w:id="289" w:author="Dan mungai" w:date="2023-07-12T11:37:00Z"/>
        </w:trPr>
        <w:tc>
          <w:tcPr>
            <w:tcW w:w="2643" w:type="pct"/>
            <w:tcPrChange w:id="290" w:author="Dan mungai" w:date="2023-07-12T11:37:00Z">
              <w:tcPr>
                <w:tcW w:w="0" w:type="auto"/>
              </w:tcPr>
            </w:tcPrChange>
          </w:tcPr>
          <w:p w14:paraId="654C3AAB" w14:textId="77777777" w:rsidR="000E2BB5" w:rsidRDefault="000E2BB5" w:rsidP="008C1125">
            <w:pPr>
              <w:pStyle w:val="Compact"/>
              <w:rPr>
                <w:ins w:id="291" w:author="Dan mungai" w:date="2023-07-12T11:37:00Z"/>
              </w:rPr>
            </w:pPr>
            <w:ins w:id="292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293" w:author="Dan mungai" w:date="2023-07-12T11:37:00Z">
              <w:tcPr>
                <w:tcW w:w="0" w:type="auto"/>
              </w:tcPr>
            </w:tcPrChange>
          </w:tcPr>
          <w:p w14:paraId="3873AC7B" w14:textId="77777777" w:rsidR="000E2BB5" w:rsidRDefault="000E2BB5" w:rsidP="008C1125">
            <w:pPr>
              <w:pStyle w:val="Compact"/>
              <w:jc w:val="center"/>
              <w:rPr>
                <w:ins w:id="294" w:author="Dan mungai" w:date="2023-07-12T11:37:00Z"/>
              </w:rPr>
            </w:pPr>
            <w:ins w:id="295" w:author="Dan mungai" w:date="2023-07-12T11:37:00Z">
              <w:r>
                <w:t>183 (67%)</w:t>
              </w:r>
            </w:ins>
          </w:p>
        </w:tc>
      </w:tr>
      <w:tr w:rsidR="000E2BB5" w14:paraId="7A66AAAD" w14:textId="77777777" w:rsidTr="000E2BB5">
        <w:trPr>
          <w:ins w:id="296" w:author="Dan mungai" w:date="2023-07-12T11:37:00Z"/>
        </w:trPr>
        <w:tc>
          <w:tcPr>
            <w:tcW w:w="2643" w:type="pct"/>
            <w:tcPrChange w:id="297" w:author="Dan mungai" w:date="2023-07-12T11:37:00Z">
              <w:tcPr>
                <w:tcW w:w="0" w:type="auto"/>
              </w:tcPr>
            </w:tcPrChange>
          </w:tcPr>
          <w:p w14:paraId="24CB9392" w14:textId="77777777" w:rsidR="000E2BB5" w:rsidRDefault="000E2BB5" w:rsidP="008C1125">
            <w:pPr>
              <w:pStyle w:val="Compact"/>
              <w:rPr>
                <w:ins w:id="298" w:author="Dan mungai" w:date="2023-07-12T11:37:00Z"/>
              </w:rPr>
            </w:pPr>
            <w:ins w:id="299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PrChange w:id="300" w:author="Dan mungai" w:date="2023-07-12T11:37:00Z">
              <w:tcPr>
                <w:tcW w:w="0" w:type="auto"/>
              </w:tcPr>
            </w:tcPrChange>
          </w:tcPr>
          <w:p w14:paraId="30E91F68" w14:textId="77777777" w:rsidR="000E2BB5" w:rsidRDefault="000E2BB5" w:rsidP="008C1125">
            <w:pPr>
              <w:pStyle w:val="Compact"/>
              <w:jc w:val="center"/>
              <w:rPr>
                <w:ins w:id="301" w:author="Dan mungai" w:date="2023-07-12T11:37:00Z"/>
              </w:rPr>
            </w:pPr>
            <w:ins w:id="302" w:author="Dan mungai" w:date="2023-07-12T11:37:00Z">
              <w:r>
                <w:t>92 (33%)</w:t>
              </w:r>
            </w:ins>
          </w:p>
        </w:tc>
      </w:tr>
      <w:tr w:rsidR="000E2BB5" w14:paraId="452EBB36" w14:textId="77777777" w:rsidTr="000E2BB5">
        <w:trPr>
          <w:ins w:id="303" w:author="Dan mungai" w:date="2023-07-12T11:37:00Z"/>
        </w:trPr>
        <w:tc>
          <w:tcPr>
            <w:tcW w:w="2643" w:type="pct"/>
            <w:tcPrChange w:id="304" w:author="Dan mungai" w:date="2023-07-12T11:37:00Z">
              <w:tcPr>
                <w:tcW w:w="0" w:type="auto"/>
              </w:tcPr>
            </w:tcPrChange>
          </w:tcPr>
          <w:p w14:paraId="4FAE9D24" w14:textId="6542488C" w:rsidR="000E2BB5" w:rsidRDefault="000E2BB5" w:rsidP="008C1125">
            <w:pPr>
              <w:pStyle w:val="Compact"/>
              <w:rPr>
                <w:ins w:id="305" w:author="Dan mungai" w:date="2023-07-12T11:37:00Z"/>
              </w:rPr>
            </w:pPr>
            <w:ins w:id="306" w:author="Dan mungai" w:date="2023-07-12T11:37:00Z">
              <w:r>
                <w:t>knows</w:t>
              </w:r>
            </w:ins>
            <w:ins w:id="307" w:author="Dan mungai" w:date="2023-07-12T11:38:00Z">
              <w:r>
                <w:t xml:space="preserve"> </w:t>
              </w:r>
            </w:ins>
            <w:ins w:id="308" w:author="Dan mungai" w:date="2023-07-12T11:37:00Z">
              <w:r>
                <w:t>pesticide</w:t>
              </w:r>
            </w:ins>
            <w:ins w:id="309" w:author="Dan mungai" w:date="2023-07-12T11:38:00Z">
              <w:r>
                <w:t xml:space="preserve"> </w:t>
              </w:r>
            </w:ins>
            <w:ins w:id="310" w:author="Dan mungai" w:date="2023-07-12T11:37:00Z">
              <w:r>
                <w:t>content</w:t>
              </w:r>
            </w:ins>
          </w:p>
        </w:tc>
        <w:tc>
          <w:tcPr>
            <w:tcW w:w="2357" w:type="pct"/>
            <w:tcPrChange w:id="311" w:author="Dan mungai" w:date="2023-07-12T11:37:00Z">
              <w:tcPr>
                <w:tcW w:w="0" w:type="auto"/>
              </w:tcPr>
            </w:tcPrChange>
          </w:tcPr>
          <w:p w14:paraId="78CF564D" w14:textId="77777777" w:rsidR="000E2BB5" w:rsidRDefault="000E2BB5" w:rsidP="008C1125">
            <w:pPr>
              <w:pStyle w:val="Compact"/>
              <w:rPr>
                <w:ins w:id="312" w:author="Dan mungai" w:date="2023-07-12T11:37:00Z"/>
              </w:rPr>
            </w:pPr>
          </w:p>
        </w:tc>
      </w:tr>
      <w:tr w:rsidR="000E2BB5" w14:paraId="778BED2E" w14:textId="77777777" w:rsidTr="000E2BB5">
        <w:trPr>
          <w:ins w:id="313" w:author="Dan mungai" w:date="2023-07-12T11:37:00Z"/>
        </w:trPr>
        <w:tc>
          <w:tcPr>
            <w:tcW w:w="2643" w:type="pct"/>
            <w:tcPrChange w:id="314" w:author="Dan mungai" w:date="2023-07-12T11:37:00Z">
              <w:tcPr>
                <w:tcW w:w="0" w:type="auto"/>
              </w:tcPr>
            </w:tcPrChange>
          </w:tcPr>
          <w:p w14:paraId="2CD0EE8B" w14:textId="77777777" w:rsidR="000E2BB5" w:rsidRDefault="000E2BB5" w:rsidP="008C1125">
            <w:pPr>
              <w:pStyle w:val="Compact"/>
              <w:rPr>
                <w:ins w:id="315" w:author="Dan mungai" w:date="2023-07-12T11:37:00Z"/>
              </w:rPr>
            </w:pPr>
            <w:ins w:id="316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317" w:author="Dan mungai" w:date="2023-07-12T11:37:00Z">
              <w:tcPr>
                <w:tcW w:w="0" w:type="auto"/>
              </w:tcPr>
            </w:tcPrChange>
          </w:tcPr>
          <w:p w14:paraId="665C21DC" w14:textId="77777777" w:rsidR="000E2BB5" w:rsidRDefault="000E2BB5" w:rsidP="008C1125">
            <w:pPr>
              <w:pStyle w:val="Compact"/>
              <w:jc w:val="center"/>
              <w:rPr>
                <w:ins w:id="318" w:author="Dan mungai" w:date="2023-07-12T11:37:00Z"/>
              </w:rPr>
            </w:pPr>
            <w:ins w:id="319" w:author="Dan mungai" w:date="2023-07-12T11:37:00Z">
              <w:r>
                <w:t>197 (72%)</w:t>
              </w:r>
            </w:ins>
          </w:p>
        </w:tc>
      </w:tr>
      <w:tr w:rsidR="000E2BB5" w14:paraId="2F30CFBC" w14:textId="77777777" w:rsidTr="000E2BB5">
        <w:trPr>
          <w:ins w:id="320" w:author="Dan mungai" w:date="2023-07-12T11:37:00Z"/>
        </w:trPr>
        <w:tc>
          <w:tcPr>
            <w:tcW w:w="2643" w:type="pct"/>
            <w:tcPrChange w:id="321" w:author="Dan mungai" w:date="2023-07-12T11:37:00Z">
              <w:tcPr>
                <w:tcW w:w="0" w:type="auto"/>
              </w:tcPr>
            </w:tcPrChange>
          </w:tcPr>
          <w:p w14:paraId="4E16EC01" w14:textId="77777777" w:rsidR="000E2BB5" w:rsidRDefault="000E2BB5" w:rsidP="008C1125">
            <w:pPr>
              <w:pStyle w:val="Compact"/>
              <w:rPr>
                <w:ins w:id="322" w:author="Dan mungai" w:date="2023-07-12T11:37:00Z"/>
              </w:rPr>
            </w:pPr>
            <w:ins w:id="323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PrChange w:id="324" w:author="Dan mungai" w:date="2023-07-12T11:37:00Z">
              <w:tcPr>
                <w:tcW w:w="0" w:type="auto"/>
              </w:tcPr>
            </w:tcPrChange>
          </w:tcPr>
          <w:p w14:paraId="6068CA96" w14:textId="77777777" w:rsidR="000E2BB5" w:rsidRDefault="000E2BB5" w:rsidP="008C1125">
            <w:pPr>
              <w:pStyle w:val="Compact"/>
              <w:jc w:val="center"/>
              <w:rPr>
                <w:ins w:id="325" w:author="Dan mungai" w:date="2023-07-12T11:37:00Z"/>
              </w:rPr>
            </w:pPr>
            <w:ins w:id="326" w:author="Dan mungai" w:date="2023-07-12T11:37:00Z">
              <w:r>
                <w:t>78 (28%)</w:t>
              </w:r>
            </w:ins>
          </w:p>
        </w:tc>
      </w:tr>
      <w:tr w:rsidR="000E2BB5" w14:paraId="72B067FF" w14:textId="77777777" w:rsidTr="000E2BB5">
        <w:trPr>
          <w:ins w:id="327" w:author="Dan mungai" w:date="2023-07-12T11:37:00Z"/>
        </w:trPr>
        <w:tc>
          <w:tcPr>
            <w:tcW w:w="2643" w:type="pct"/>
            <w:tcPrChange w:id="328" w:author="Dan mungai" w:date="2023-07-12T11:37:00Z">
              <w:tcPr>
                <w:tcW w:w="0" w:type="auto"/>
              </w:tcPr>
            </w:tcPrChange>
          </w:tcPr>
          <w:p w14:paraId="7E9E20B5" w14:textId="07AB0A27" w:rsidR="000E2BB5" w:rsidRDefault="000E2BB5" w:rsidP="008C1125">
            <w:pPr>
              <w:pStyle w:val="Compact"/>
              <w:rPr>
                <w:ins w:id="329" w:author="Dan mungai" w:date="2023-07-12T11:37:00Z"/>
              </w:rPr>
            </w:pPr>
            <w:ins w:id="330" w:author="Dan mungai" w:date="2023-07-12T11:37:00Z">
              <w:r>
                <w:t>Human</w:t>
              </w:r>
            </w:ins>
            <w:ins w:id="331" w:author="Dan mungai" w:date="2023-07-12T11:38:00Z">
              <w:r>
                <w:t xml:space="preserve"> health </w:t>
              </w:r>
            </w:ins>
            <w:ins w:id="332" w:author="Dan mungai" w:date="2023-07-12T11:37:00Z">
              <w:r>
                <w:t>effects</w:t>
              </w:r>
            </w:ins>
          </w:p>
        </w:tc>
        <w:tc>
          <w:tcPr>
            <w:tcW w:w="2357" w:type="pct"/>
            <w:tcPrChange w:id="333" w:author="Dan mungai" w:date="2023-07-12T11:37:00Z">
              <w:tcPr>
                <w:tcW w:w="0" w:type="auto"/>
              </w:tcPr>
            </w:tcPrChange>
          </w:tcPr>
          <w:p w14:paraId="1359AF8D" w14:textId="77777777" w:rsidR="000E2BB5" w:rsidRDefault="000E2BB5" w:rsidP="008C1125">
            <w:pPr>
              <w:pStyle w:val="Compact"/>
              <w:rPr>
                <w:ins w:id="334" w:author="Dan mungai" w:date="2023-07-12T11:37:00Z"/>
              </w:rPr>
            </w:pPr>
          </w:p>
        </w:tc>
      </w:tr>
      <w:tr w:rsidR="000E2BB5" w14:paraId="4E631AB9" w14:textId="77777777" w:rsidTr="000E2BB5">
        <w:trPr>
          <w:ins w:id="335" w:author="Dan mungai" w:date="2023-07-12T11:37:00Z"/>
        </w:trPr>
        <w:tc>
          <w:tcPr>
            <w:tcW w:w="2643" w:type="pct"/>
            <w:tcPrChange w:id="336" w:author="Dan mungai" w:date="2023-07-12T11:37:00Z">
              <w:tcPr>
                <w:tcW w:w="0" w:type="auto"/>
              </w:tcPr>
            </w:tcPrChange>
          </w:tcPr>
          <w:p w14:paraId="74928F2E" w14:textId="77777777" w:rsidR="000E2BB5" w:rsidRDefault="000E2BB5" w:rsidP="008C1125">
            <w:pPr>
              <w:pStyle w:val="Compact"/>
              <w:rPr>
                <w:ins w:id="337" w:author="Dan mungai" w:date="2023-07-12T11:37:00Z"/>
              </w:rPr>
            </w:pPr>
            <w:ins w:id="338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339" w:author="Dan mungai" w:date="2023-07-12T11:37:00Z">
              <w:tcPr>
                <w:tcW w:w="0" w:type="auto"/>
              </w:tcPr>
            </w:tcPrChange>
          </w:tcPr>
          <w:p w14:paraId="358BC721" w14:textId="77777777" w:rsidR="000E2BB5" w:rsidRDefault="000E2BB5" w:rsidP="008C1125">
            <w:pPr>
              <w:pStyle w:val="Compact"/>
              <w:jc w:val="center"/>
              <w:rPr>
                <w:ins w:id="340" w:author="Dan mungai" w:date="2023-07-12T11:37:00Z"/>
              </w:rPr>
            </w:pPr>
            <w:ins w:id="341" w:author="Dan mungai" w:date="2023-07-12T11:37:00Z">
              <w:r>
                <w:t>275 (100%)</w:t>
              </w:r>
            </w:ins>
          </w:p>
        </w:tc>
      </w:tr>
      <w:tr w:rsidR="000E2BB5" w14:paraId="342E9849" w14:textId="77777777" w:rsidTr="000E2BB5">
        <w:trPr>
          <w:ins w:id="342" w:author="Dan mungai" w:date="2023-07-12T11:37:00Z"/>
        </w:trPr>
        <w:tc>
          <w:tcPr>
            <w:tcW w:w="2643" w:type="pct"/>
            <w:tcPrChange w:id="343" w:author="Dan mungai" w:date="2023-07-12T11:37:00Z">
              <w:tcPr>
                <w:tcW w:w="0" w:type="auto"/>
              </w:tcPr>
            </w:tcPrChange>
          </w:tcPr>
          <w:p w14:paraId="4B050DF6" w14:textId="1C3BFBE6" w:rsidR="000E2BB5" w:rsidRDefault="000E2BB5" w:rsidP="008C1125">
            <w:pPr>
              <w:pStyle w:val="Compact"/>
              <w:rPr>
                <w:ins w:id="344" w:author="Dan mungai" w:date="2023-07-12T11:37:00Z"/>
              </w:rPr>
            </w:pPr>
            <w:ins w:id="345" w:author="Dan mungai" w:date="2023-07-12T11:37:00Z">
              <w:r>
                <w:t>Anima</w:t>
              </w:r>
            </w:ins>
            <w:ins w:id="346" w:author="Dan mungai" w:date="2023-07-12T11:39:00Z">
              <w:r>
                <w:t>l</w:t>
              </w:r>
            </w:ins>
            <w:ins w:id="347" w:author="Dan mungai" w:date="2023-07-12T11:38:00Z">
              <w:r>
                <w:t xml:space="preserve"> health </w:t>
              </w:r>
            </w:ins>
            <w:ins w:id="348" w:author="Dan mungai" w:date="2023-07-12T11:37:00Z">
              <w:r>
                <w:t>effects</w:t>
              </w:r>
            </w:ins>
          </w:p>
        </w:tc>
        <w:tc>
          <w:tcPr>
            <w:tcW w:w="2357" w:type="pct"/>
            <w:tcPrChange w:id="349" w:author="Dan mungai" w:date="2023-07-12T11:37:00Z">
              <w:tcPr>
                <w:tcW w:w="0" w:type="auto"/>
              </w:tcPr>
            </w:tcPrChange>
          </w:tcPr>
          <w:p w14:paraId="1BF57FA5" w14:textId="77777777" w:rsidR="000E2BB5" w:rsidRDefault="000E2BB5" w:rsidP="008C1125">
            <w:pPr>
              <w:pStyle w:val="Compact"/>
              <w:rPr>
                <w:ins w:id="350" w:author="Dan mungai" w:date="2023-07-12T11:37:00Z"/>
              </w:rPr>
            </w:pPr>
          </w:p>
        </w:tc>
      </w:tr>
      <w:tr w:rsidR="000E2BB5" w14:paraId="22678B22" w14:textId="77777777" w:rsidTr="000E2BB5">
        <w:trPr>
          <w:ins w:id="351" w:author="Dan mungai" w:date="2023-07-12T11:37:00Z"/>
        </w:trPr>
        <w:tc>
          <w:tcPr>
            <w:tcW w:w="2643" w:type="pct"/>
            <w:tcPrChange w:id="352" w:author="Dan mungai" w:date="2023-07-12T11:37:00Z">
              <w:tcPr>
                <w:tcW w:w="0" w:type="auto"/>
              </w:tcPr>
            </w:tcPrChange>
          </w:tcPr>
          <w:p w14:paraId="7A94FCF6" w14:textId="77777777" w:rsidR="000E2BB5" w:rsidRDefault="000E2BB5" w:rsidP="008C1125">
            <w:pPr>
              <w:pStyle w:val="Compact"/>
              <w:rPr>
                <w:ins w:id="353" w:author="Dan mungai" w:date="2023-07-12T11:37:00Z"/>
              </w:rPr>
            </w:pPr>
            <w:ins w:id="354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355" w:author="Dan mungai" w:date="2023-07-12T11:37:00Z">
              <w:tcPr>
                <w:tcW w:w="0" w:type="auto"/>
              </w:tcPr>
            </w:tcPrChange>
          </w:tcPr>
          <w:p w14:paraId="40B95E68" w14:textId="77777777" w:rsidR="000E2BB5" w:rsidRDefault="000E2BB5" w:rsidP="008C1125">
            <w:pPr>
              <w:pStyle w:val="Compact"/>
              <w:jc w:val="center"/>
              <w:rPr>
                <w:ins w:id="356" w:author="Dan mungai" w:date="2023-07-12T11:37:00Z"/>
              </w:rPr>
            </w:pPr>
            <w:ins w:id="357" w:author="Dan mungai" w:date="2023-07-12T11:37:00Z">
              <w:r>
                <w:t>59 (21%)</w:t>
              </w:r>
            </w:ins>
          </w:p>
        </w:tc>
      </w:tr>
      <w:tr w:rsidR="000E2BB5" w14:paraId="67688364" w14:textId="77777777" w:rsidTr="000E2BB5">
        <w:trPr>
          <w:ins w:id="358" w:author="Dan mungai" w:date="2023-07-12T11:37:00Z"/>
        </w:trPr>
        <w:tc>
          <w:tcPr>
            <w:tcW w:w="2643" w:type="pct"/>
            <w:tcPrChange w:id="359" w:author="Dan mungai" w:date="2023-07-12T11:37:00Z">
              <w:tcPr>
                <w:tcW w:w="0" w:type="auto"/>
              </w:tcPr>
            </w:tcPrChange>
          </w:tcPr>
          <w:p w14:paraId="79515889" w14:textId="77777777" w:rsidR="000E2BB5" w:rsidRDefault="000E2BB5" w:rsidP="008C1125">
            <w:pPr>
              <w:pStyle w:val="Compact"/>
              <w:rPr>
                <w:ins w:id="360" w:author="Dan mungai" w:date="2023-07-12T11:37:00Z"/>
              </w:rPr>
            </w:pPr>
            <w:ins w:id="361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PrChange w:id="362" w:author="Dan mungai" w:date="2023-07-12T11:37:00Z">
              <w:tcPr>
                <w:tcW w:w="0" w:type="auto"/>
              </w:tcPr>
            </w:tcPrChange>
          </w:tcPr>
          <w:p w14:paraId="40BE8105" w14:textId="77777777" w:rsidR="000E2BB5" w:rsidRDefault="000E2BB5" w:rsidP="008C1125">
            <w:pPr>
              <w:pStyle w:val="Compact"/>
              <w:jc w:val="center"/>
              <w:rPr>
                <w:ins w:id="363" w:author="Dan mungai" w:date="2023-07-12T11:37:00Z"/>
              </w:rPr>
            </w:pPr>
            <w:ins w:id="364" w:author="Dan mungai" w:date="2023-07-12T11:37:00Z">
              <w:r>
                <w:t>216 (79%)</w:t>
              </w:r>
            </w:ins>
          </w:p>
        </w:tc>
      </w:tr>
      <w:tr w:rsidR="000E2BB5" w14:paraId="55100F5A" w14:textId="77777777" w:rsidTr="000E2BB5">
        <w:trPr>
          <w:ins w:id="365" w:author="Dan mungai" w:date="2023-07-12T11:37:00Z"/>
        </w:trPr>
        <w:tc>
          <w:tcPr>
            <w:tcW w:w="2643" w:type="pct"/>
            <w:tcPrChange w:id="366" w:author="Dan mungai" w:date="2023-07-12T11:37:00Z">
              <w:tcPr>
                <w:tcW w:w="0" w:type="auto"/>
              </w:tcPr>
            </w:tcPrChange>
          </w:tcPr>
          <w:p w14:paraId="2F8586B8" w14:textId="64E3792C" w:rsidR="000E2BB5" w:rsidRDefault="000E2BB5" w:rsidP="008C1125">
            <w:pPr>
              <w:pStyle w:val="Compact"/>
              <w:rPr>
                <w:ins w:id="367" w:author="Dan mungai" w:date="2023-07-12T11:37:00Z"/>
              </w:rPr>
            </w:pPr>
            <w:ins w:id="368" w:author="Dan mungai" w:date="2023-07-12T11:37:00Z">
              <w:r>
                <w:t>Environment</w:t>
              </w:r>
            </w:ins>
            <w:ins w:id="369" w:author="Dan mungai" w:date="2023-07-12T11:38:00Z">
              <w:r>
                <w:t xml:space="preserve"> </w:t>
              </w:r>
            </w:ins>
            <w:ins w:id="370" w:author="Dan mungai" w:date="2023-07-12T11:37:00Z">
              <w:r>
                <w:t>effects</w:t>
              </w:r>
            </w:ins>
          </w:p>
        </w:tc>
        <w:tc>
          <w:tcPr>
            <w:tcW w:w="2357" w:type="pct"/>
            <w:tcPrChange w:id="371" w:author="Dan mungai" w:date="2023-07-12T11:37:00Z">
              <w:tcPr>
                <w:tcW w:w="0" w:type="auto"/>
              </w:tcPr>
            </w:tcPrChange>
          </w:tcPr>
          <w:p w14:paraId="308E1032" w14:textId="77777777" w:rsidR="000E2BB5" w:rsidRDefault="000E2BB5" w:rsidP="008C1125">
            <w:pPr>
              <w:pStyle w:val="Compact"/>
              <w:rPr>
                <w:ins w:id="372" w:author="Dan mungai" w:date="2023-07-12T11:37:00Z"/>
              </w:rPr>
            </w:pPr>
          </w:p>
        </w:tc>
      </w:tr>
      <w:tr w:rsidR="000E2BB5" w14:paraId="667EB8E8" w14:textId="77777777" w:rsidTr="000E2BB5">
        <w:trPr>
          <w:ins w:id="373" w:author="Dan mungai" w:date="2023-07-12T11:37:00Z"/>
        </w:trPr>
        <w:tc>
          <w:tcPr>
            <w:tcW w:w="2643" w:type="pct"/>
            <w:tcPrChange w:id="374" w:author="Dan mungai" w:date="2023-07-12T11:37:00Z">
              <w:tcPr>
                <w:tcW w:w="0" w:type="auto"/>
              </w:tcPr>
            </w:tcPrChange>
          </w:tcPr>
          <w:p w14:paraId="6429CA95" w14:textId="77777777" w:rsidR="000E2BB5" w:rsidRDefault="000E2BB5" w:rsidP="008C1125">
            <w:pPr>
              <w:pStyle w:val="Compact"/>
              <w:rPr>
                <w:ins w:id="375" w:author="Dan mungai" w:date="2023-07-12T11:37:00Z"/>
              </w:rPr>
            </w:pPr>
            <w:ins w:id="376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377" w:author="Dan mungai" w:date="2023-07-12T11:37:00Z">
              <w:tcPr>
                <w:tcW w:w="0" w:type="auto"/>
              </w:tcPr>
            </w:tcPrChange>
          </w:tcPr>
          <w:p w14:paraId="324D9CA2" w14:textId="77777777" w:rsidR="000E2BB5" w:rsidRDefault="000E2BB5" w:rsidP="008C1125">
            <w:pPr>
              <w:pStyle w:val="Compact"/>
              <w:jc w:val="center"/>
              <w:rPr>
                <w:ins w:id="378" w:author="Dan mungai" w:date="2023-07-12T11:37:00Z"/>
              </w:rPr>
            </w:pPr>
            <w:ins w:id="379" w:author="Dan mungai" w:date="2023-07-12T11:37:00Z">
              <w:r>
                <w:t>60 (22%)</w:t>
              </w:r>
            </w:ins>
          </w:p>
        </w:tc>
      </w:tr>
      <w:tr w:rsidR="000E2BB5" w14:paraId="01C1CD88" w14:textId="77777777" w:rsidTr="000E2BB5">
        <w:trPr>
          <w:ins w:id="380" w:author="Dan mungai" w:date="2023-07-12T11:37:00Z"/>
        </w:trPr>
        <w:tc>
          <w:tcPr>
            <w:tcW w:w="2643" w:type="pct"/>
            <w:tcPrChange w:id="381" w:author="Dan mungai" w:date="2023-07-12T11:37:00Z">
              <w:tcPr>
                <w:tcW w:w="0" w:type="auto"/>
              </w:tcPr>
            </w:tcPrChange>
          </w:tcPr>
          <w:p w14:paraId="2688961E" w14:textId="77777777" w:rsidR="000E2BB5" w:rsidRDefault="000E2BB5" w:rsidP="008C1125">
            <w:pPr>
              <w:pStyle w:val="Compact"/>
              <w:rPr>
                <w:ins w:id="382" w:author="Dan mungai" w:date="2023-07-12T11:37:00Z"/>
              </w:rPr>
            </w:pPr>
            <w:ins w:id="383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PrChange w:id="384" w:author="Dan mungai" w:date="2023-07-12T11:37:00Z">
              <w:tcPr>
                <w:tcW w:w="0" w:type="auto"/>
              </w:tcPr>
            </w:tcPrChange>
          </w:tcPr>
          <w:p w14:paraId="60F3BDB6" w14:textId="77777777" w:rsidR="000E2BB5" w:rsidRDefault="000E2BB5" w:rsidP="008C1125">
            <w:pPr>
              <w:pStyle w:val="Compact"/>
              <w:jc w:val="center"/>
              <w:rPr>
                <w:ins w:id="385" w:author="Dan mungai" w:date="2023-07-12T11:37:00Z"/>
              </w:rPr>
            </w:pPr>
            <w:ins w:id="386" w:author="Dan mungai" w:date="2023-07-12T11:37:00Z">
              <w:r>
                <w:t>214 (78%)</w:t>
              </w:r>
            </w:ins>
          </w:p>
        </w:tc>
      </w:tr>
      <w:tr w:rsidR="000E2BB5" w14:paraId="2B13C3C1" w14:textId="77777777" w:rsidTr="000E2BB5">
        <w:trPr>
          <w:ins w:id="387" w:author="Dan mungai" w:date="2023-07-12T11:37:00Z"/>
        </w:trPr>
        <w:tc>
          <w:tcPr>
            <w:tcW w:w="2643" w:type="pct"/>
            <w:tcPrChange w:id="388" w:author="Dan mungai" w:date="2023-07-12T11:37:00Z">
              <w:tcPr>
                <w:tcW w:w="0" w:type="auto"/>
              </w:tcPr>
            </w:tcPrChange>
          </w:tcPr>
          <w:p w14:paraId="02F688CA" w14:textId="1396648D" w:rsidR="000E2BB5" w:rsidRDefault="000E2BB5" w:rsidP="008C1125">
            <w:pPr>
              <w:pStyle w:val="Compact"/>
              <w:rPr>
                <w:ins w:id="389" w:author="Dan mungai" w:date="2023-07-12T11:37:00Z"/>
              </w:rPr>
            </w:pPr>
            <w:ins w:id="390" w:author="Dan mungai" w:date="2023-07-12T11:37:00Z">
              <w:r>
                <w:t>Crop</w:t>
              </w:r>
            </w:ins>
            <w:ins w:id="391" w:author="Dan mungai" w:date="2023-07-12T11:38:00Z">
              <w:r>
                <w:t xml:space="preserve"> </w:t>
              </w:r>
            </w:ins>
            <w:ins w:id="392" w:author="Dan mungai" w:date="2023-07-12T11:37:00Z">
              <w:r>
                <w:t>production</w:t>
              </w:r>
            </w:ins>
            <w:ins w:id="393" w:author="Dan mungai" w:date="2023-07-12T11:38:00Z">
              <w:r>
                <w:t xml:space="preserve"> </w:t>
              </w:r>
            </w:ins>
            <w:ins w:id="394" w:author="Dan mungai" w:date="2023-07-12T11:37:00Z">
              <w:r>
                <w:t>effects</w:t>
              </w:r>
            </w:ins>
          </w:p>
        </w:tc>
        <w:tc>
          <w:tcPr>
            <w:tcW w:w="2357" w:type="pct"/>
            <w:tcPrChange w:id="395" w:author="Dan mungai" w:date="2023-07-12T11:37:00Z">
              <w:tcPr>
                <w:tcW w:w="0" w:type="auto"/>
              </w:tcPr>
            </w:tcPrChange>
          </w:tcPr>
          <w:p w14:paraId="46EA7192" w14:textId="77777777" w:rsidR="000E2BB5" w:rsidRDefault="000E2BB5" w:rsidP="008C1125">
            <w:pPr>
              <w:pStyle w:val="Compact"/>
              <w:rPr>
                <w:ins w:id="396" w:author="Dan mungai" w:date="2023-07-12T11:37:00Z"/>
              </w:rPr>
            </w:pPr>
          </w:p>
        </w:tc>
      </w:tr>
      <w:tr w:rsidR="000E2BB5" w14:paraId="39E3B6FA" w14:textId="77777777" w:rsidTr="000E2BB5">
        <w:trPr>
          <w:ins w:id="397" w:author="Dan mungai" w:date="2023-07-12T11:37:00Z"/>
        </w:trPr>
        <w:tc>
          <w:tcPr>
            <w:tcW w:w="2643" w:type="pct"/>
            <w:tcPrChange w:id="398" w:author="Dan mungai" w:date="2023-07-12T11:37:00Z">
              <w:tcPr>
                <w:tcW w:w="0" w:type="auto"/>
              </w:tcPr>
            </w:tcPrChange>
          </w:tcPr>
          <w:p w14:paraId="30498D85" w14:textId="77777777" w:rsidR="000E2BB5" w:rsidRDefault="000E2BB5" w:rsidP="008C1125">
            <w:pPr>
              <w:pStyle w:val="Compact"/>
              <w:rPr>
                <w:ins w:id="399" w:author="Dan mungai" w:date="2023-07-12T11:37:00Z"/>
              </w:rPr>
            </w:pPr>
            <w:ins w:id="400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401" w:author="Dan mungai" w:date="2023-07-12T11:37:00Z">
              <w:tcPr>
                <w:tcW w:w="0" w:type="auto"/>
              </w:tcPr>
            </w:tcPrChange>
          </w:tcPr>
          <w:p w14:paraId="10C6E8F5" w14:textId="77777777" w:rsidR="000E2BB5" w:rsidRDefault="000E2BB5" w:rsidP="008C1125">
            <w:pPr>
              <w:pStyle w:val="Compact"/>
              <w:jc w:val="center"/>
              <w:rPr>
                <w:ins w:id="402" w:author="Dan mungai" w:date="2023-07-12T11:37:00Z"/>
              </w:rPr>
            </w:pPr>
            <w:ins w:id="403" w:author="Dan mungai" w:date="2023-07-12T11:37:00Z">
              <w:r>
                <w:t>174 (64%)</w:t>
              </w:r>
            </w:ins>
          </w:p>
        </w:tc>
      </w:tr>
      <w:tr w:rsidR="000E2BB5" w14:paraId="00539C3F" w14:textId="77777777" w:rsidTr="000E2BB5">
        <w:trPr>
          <w:ins w:id="404" w:author="Dan mungai" w:date="2023-07-12T11:37:00Z"/>
        </w:trPr>
        <w:tc>
          <w:tcPr>
            <w:tcW w:w="2643" w:type="pct"/>
            <w:tcPrChange w:id="405" w:author="Dan mungai" w:date="2023-07-12T11:37:00Z">
              <w:tcPr>
                <w:tcW w:w="0" w:type="auto"/>
              </w:tcPr>
            </w:tcPrChange>
          </w:tcPr>
          <w:p w14:paraId="6FEF6298" w14:textId="77777777" w:rsidR="000E2BB5" w:rsidRDefault="000E2BB5" w:rsidP="008C1125">
            <w:pPr>
              <w:pStyle w:val="Compact"/>
              <w:rPr>
                <w:ins w:id="406" w:author="Dan mungai" w:date="2023-07-12T11:37:00Z"/>
              </w:rPr>
            </w:pPr>
            <w:ins w:id="407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PrChange w:id="408" w:author="Dan mungai" w:date="2023-07-12T11:37:00Z">
              <w:tcPr>
                <w:tcW w:w="0" w:type="auto"/>
              </w:tcPr>
            </w:tcPrChange>
          </w:tcPr>
          <w:p w14:paraId="4DA64FE3" w14:textId="77777777" w:rsidR="000E2BB5" w:rsidRDefault="000E2BB5" w:rsidP="008C1125">
            <w:pPr>
              <w:pStyle w:val="Compact"/>
              <w:jc w:val="center"/>
              <w:rPr>
                <w:ins w:id="409" w:author="Dan mungai" w:date="2023-07-12T11:37:00Z"/>
              </w:rPr>
            </w:pPr>
            <w:ins w:id="410" w:author="Dan mungai" w:date="2023-07-12T11:37:00Z">
              <w:r>
                <w:t>99 (36%)</w:t>
              </w:r>
            </w:ins>
          </w:p>
        </w:tc>
      </w:tr>
      <w:tr w:rsidR="000E2BB5" w14:paraId="6E23CE1C" w14:textId="77777777" w:rsidTr="000E2BB5">
        <w:trPr>
          <w:ins w:id="411" w:author="Dan mungai" w:date="2023-07-12T11:37:00Z"/>
        </w:trPr>
        <w:tc>
          <w:tcPr>
            <w:tcW w:w="2643" w:type="pct"/>
            <w:tcPrChange w:id="412" w:author="Dan mungai" w:date="2023-07-12T11:37:00Z">
              <w:tcPr>
                <w:tcW w:w="0" w:type="auto"/>
              </w:tcPr>
            </w:tcPrChange>
          </w:tcPr>
          <w:p w14:paraId="229DDC21" w14:textId="3DD06F2B" w:rsidR="000E2BB5" w:rsidRDefault="000E2BB5" w:rsidP="008C1125">
            <w:pPr>
              <w:pStyle w:val="Compact"/>
              <w:rPr>
                <w:ins w:id="413" w:author="Dan mungai" w:date="2023-07-12T11:37:00Z"/>
              </w:rPr>
            </w:pPr>
            <w:ins w:id="414" w:author="Dan mungai" w:date="2023-07-12T11:37:00Z">
              <w:r>
                <w:t>Mitigation</w:t>
              </w:r>
            </w:ins>
          </w:p>
        </w:tc>
        <w:tc>
          <w:tcPr>
            <w:tcW w:w="2357" w:type="pct"/>
            <w:tcPrChange w:id="415" w:author="Dan mungai" w:date="2023-07-12T11:37:00Z">
              <w:tcPr>
                <w:tcW w:w="0" w:type="auto"/>
              </w:tcPr>
            </w:tcPrChange>
          </w:tcPr>
          <w:p w14:paraId="1D129D28" w14:textId="77777777" w:rsidR="000E2BB5" w:rsidRDefault="000E2BB5" w:rsidP="008C1125">
            <w:pPr>
              <w:pStyle w:val="Compact"/>
              <w:rPr>
                <w:ins w:id="416" w:author="Dan mungai" w:date="2023-07-12T11:37:00Z"/>
              </w:rPr>
            </w:pPr>
          </w:p>
        </w:tc>
      </w:tr>
      <w:tr w:rsidR="000E2BB5" w14:paraId="6AA6364A" w14:textId="77777777" w:rsidTr="000E2BB5">
        <w:trPr>
          <w:ins w:id="417" w:author="Dan mungai" w:date="2023-07-12T11:37:00Z"/>
        </w:trPr>
        <w:tc>
          <w:tcPr>
            <w:tcW w:w="2643" w:type="pct"/>
            <w:tcPrChange w:id="418" w:author="Dan mungai" w:date="2023-07-12T11:37:00Z">
              <w:tcPr>
                <w:tcW w:w="0" w:type="auto"/>
              </w:tcPr>
            </w:tcPrChange>
          </w:tcPr>
          <w:p w14:paraId="6EA70C6B" w14:textId="77777777" w:rsidR="000E2BB5" w:rsidRDefault="000E2BB5" w:rsidP="008C1125">
            <w:pPr>
              <w:pStyle w:val="Compact"/>
              <w:rPr>
                <w:ins w:id="419" w:author="Dan mungai" w:date="2023-07-12T11:37:00Z"/>
              </w:rPr>
            </w:pPr>
            <w:ins w:id="420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421" w:author="Dan mungai" w:date="2023-07-12T11:37:00Z">
              <w:tcPr>
                <w:tcW w:w="0" w:type="auto"/>
              </w:tcPr>
            </w:tcPrChange>
          </w:tcPr>
          <w:p w14:paraId="199455A4" w14:textId="77777777" w:rsidR="000E2BB5" w:rsidRDefault="000E2BB5" w:rsidP="008C1125">
            <w:pPr>
              <w:pStyle w:val="Compact"/>
              <w:jc w:val="center"/>
              <w:rPr>
                <w:ins w:id="422" w:author="Dan mungai" w:date="2023-07-12T11:37:00Z"/>
              </w:rPr>
            </w:pPr>
            <w:ins w:id="423" w:author="Dan mungai" w:date="2023-07-12T11:37:00Z">
              <w:r>
                <w:t>50 (20%)</w:t>
              </w:r>
            </w:ins>
          </w:p>
        </w:tc>
      </w:tr>
      <w:tr w:rsidR="000E2BB5" w14:paraId="58E47A66" w14:textId="77777777" w:rsidTr="000E2BB5">
        <w:trPr>
          <w:ins w:id="424" w:author="Dan mungai" w:date="2023-07-12T11:37:00Z"/>
        </w:trPr>
        <w:tc>
          <w:tcPr>
            <w:tcW w:w="2643" w:type="pct"/>
            <w:tcPrChange w:id="425" w:author="Dan mungai" w:date="2023-07-12T11:37:00Z">
              <w:tcPr>
                <w:tcW w:w="0" w:type="auto"/>
              </w:tcPr>
            </w:tcPrChange>
          </w:tcPr>
          <w:p w14:paraId="057D9A31" w14:textId="77777777" w:rsidR="000E2BB5" w:rsidRDefault="000E2BB5" w:rsidP="008C1125">
            <w:pPr>
              <w:pStyle w:val="Compact"/>
              <w:rPr>
                <w:ins w:id="426" w:author="Dan mungai" w:date="2023-07-12T11:37:00Z"/>
              </w:rPr>
            </w:pPr>
            <w:ins w:id="427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PrChange w:id="428" w:author="Dan mungai" w:date="2023-07-12T11:37:00Z">
              <w:tcPr>
                <w:tcW w:w="0" w:type="auto"/>
              </w:tcPr>
            </w:tcPrChange>
          </w:tcPr>
          <w:p w14:paraId="3E90ED18" w14:textId="77777777" w:rsidR="000E2BB5" w:rsidRDefault="000E2BB5" w:rsidP="008C1125">
            <w:pPr>
              <w:pStyle w:val="Compact"/>
              <w:jc w:val="center"/>
              <w:rPr>
                <w:ins w:id="429" w:author="Dan mungai" w:date="2023-07-12T11:37:00Z"/>
              </w:rPr>
            </w:pPr>
            <w:ins w:id="430" w:author="Dan mungai" w:date="2023-07-12T11:37:00Z">
              <w:r>
                <w:t>203 (80%)</w:t>
              </w:r>
            </w:ins>
          </w:p>
        </w:tc>
      </w:tr>
      <w:tr w:rsidR="000E2BB5" w14:paraId="6744EEF5" w14:textId="77777777" w:rsidTr="000E2BB5">
        <w:trPr>
          <w:ins w:id="431" w:author="Dan mungai" w:date="2023-07-12T11:37:00Z"/>
        </w:trPr>
        <w:tc>
          <w:tcPr>
            <w:tcW w:w="2643" w:type="pct"/>
            <w:tcPrChange w:id="432" w:author="Dan mungai" w:date="2023-07-12T11:37:00Z">
              <w:tcPr>
                <w:tcW w:w="0" w:type="auto"/>
              </w:tcPr>
            </w:tcPrChange>
          </w:tcPr>
          <w:p w14:paraId="50387C3C" w14:textId="24C224A7" w:rsidR="000E2BB5" w:rsidRDefault="000E2BB5" w:rsidP="008C1125">
            <w:pPr>
              <w:pStyle w:val="Compact"/>
              <w:rPr>
                <w:ins w:id="433" w:author="Dan mungai" w:date="2023-07-12T11:37:00Z"/>
              </w:rPr>
            </w:pPr>
            <w:ins w:id="434" w:author="Dan mungai" w:date="2023-07-12T11:37:00Z">
              <w:r>
                <w:t>Input</w:t>
              </w:r>
            </w:ins>
            <w:ins w:id="435" w:author="Dan mungai" w:date="2023-07-12T11:38:00Z">
              <w:r>
                <w:t xml:space="preserve"> </w:t>
              </w:r>
            </w:ins>
            <w:ins w:id="436" w:author="Dan mungai" w:date="2023-07-12T11:37:00Z">
              <w:r>
                <w:t>choice</w:t>
              </w:r>
            </w:ins>
            <w:ins w:id="437" w:author="Dan mungai" w:date="2023-07-12T11:39:00Z">
              <w:r>
                <w:t xml:space="preserve"> </w:t>
              </w:r>
            </w:ins>
          </w:p>
        </w:tc>
        <w:tc>
          <w:tcPr>
            <w:tcW w:w="2357" w:type="pct"/>
            <w:tcPrChange w:id="438" w:author="Dan mungai" w:date="2023-07-12T11:37:00Z">
              <w:tcPr>
                <w:tcW w:w="0" w:type="auto"/>
              </w:tcPr>
            </w:tcPrChange>
          </w:tcPr>
          <w:p w14:paraId="2202FA31" w14:textId="77777777" w:rsidR="000E2BB5" w:rsidRDefault="000E2BB5" w:rsidP="008C1125">
            <w:pPr>
              <w:pStyle w:val="Compact"/>
              <w:rPr>
                <w:ins w:id="439" w:author="Dan mungai" w:date="2023-07-12T11:37:00Z"/>
              </w:rPr>
            </w:pPr>
          </w:p>
        </w:tc>
      </w:tr>
      <w:tr w:rsidR="000E2BB5" w14:paraId="6743F5D6" w14:textId="77777777" w:rsidTr="000E2BB5">
        <w:trPr>
          <w:ins w:id="440" w:author="Dan mungai" w:date="2023-07-12T11:37:00Z"/>
        </w:trPr>
        <w:tc>
          <w:tcPr>
            <w:tcW w:w="2643" w:type="pct"/>
            <w:tcPrChange w:id="441" w:author="Dan mungai" w:date="2023-07-12T11:37:00Z">
              <w:tcPr>
                <w:tcW w:w="0" w:type="auto"/>
              </w:tcPr>
            </w:tcPrChange>
          </w:tcPr>
          <w:p w14:paraId="5A901FF1" w14:textId="77777777" w:rsidR="000E2BB5" w:rsidRDefault="000E2BB5" w:rsidP="008C1125">
            <w:pPr>
              <w:pStyle w:val="Compact"/>
              <w:rPr>
                <w:ins w:id="442" w:author="Dan mungai" w:date="2023-07-12T11:37:00Z"/>
              </w:rPr>
            </w:pPr>
            <w:ins w:id="443" w:author="Dan mungai" w:date="2023-07-12T11:37:00Z">
              <w:r>
                <w:t>Insufficient</w:t>
              </w:r>
            </w:ins>
          </w:p>
        </w:tc>
        <w:tc>
          <w:tcPr>
            <w:tcW w:w="2357" w:type="pct"/>
            <w:tcPrChange w:id="444" w:author="Dan mungai" w:date="2023-07-12T11:37:00Z">
              <w:tcPr>
                <w:tcW w:w="0" w:type="auto"/>
              </w:tcPr>
            </w:tcPrChange>
          </w:tcPr>
          <w:p w14:paraId="662652D0" w14:textId="77777777" w:rsidR="000E2BB5" w:rsidRDefault="000E2BB5" w:rsidP="008C1125">
            <w:pPr>
              <w:pStyle w:val="Compact"/>
              <w:jc w:val="center"/>
              <w:rPr>
                <w:ins w:id="445" w:author="Dan mungai" w:date="2023-07-12T11:37:00Z"/>
              </w:rPr>
            </w:pPr>
            <w:ins w:id="446" w:author="Dan mungai" w:date="2023-07-12T11:37:00Z">
              <w:r>
                <w:t>67 (24%)</w:t>
              </w:r>
            </w:ins>
          </w:p>
        </w:tc>
      </w:tr>
      <w:tr w:rsidR="000E2BB5" w14:paraId="365A78A2" w14:textId="77777777" w:rsidTr="000E2BB5">
        <w:trPr>
          <w:ins w:id="447" w:author="Dan mungai" w:date="2023-07-12T11:37:00Z"/>
        </w:trPr>
        <w:tc>
          <w:tcPr>
            <w:tcW w:w="2643" w:type="pct"/>
            <w:tcBorders>
              <w:bottom w:val="single" w:sz="4" w:space="0" w:color="auto"/>
            </w:tcBorders>
            <w:tcPrChange w:id="448" w:author="Dan mungai" w:date="2023-07-12T11:37:00Z">
              <w:tcPr>
                <w:tcW w:w="0" w:type="auto"/>
              </w:tcPr>
            </w:tcPrChange>
          </w:tcPr>
          <w:p w14:paraId="353B11BF" w14:textId="77777777" w:rsidR="000E2BB5" w:rsidRDefault="000E2BB5" w:rsidP="008C1125">
            <w:pPr>
              <w:pStyle w:val="Compact"/>
              <w:rPr>
                <w:ins w:id="449" w:author="Dan mungai" w:date="2023-07-12T11:37:00Z"/>
              </w:rPr>
            </w:pPr>
            <w:ins w:id="450" w:author="Dan mungai" w:date="2023-07-12T11:37:00Z">
              <w:r>
                <w:t>Sufficient</w:t>
              </w:r>
            </w:ins>
          </w:p>
        </w:tc>
        <w:tc>
          <w:tcPr>
            <w:tcW w:w="2357" w:type="pct"/>
            <w:tcBorders>
              <w:bottom w:val="single" w:sz="4" w:space="0" w:color="auto"/>
            </w:tcBorders>
            <w:tcPrChange w:id="451" w:author="Dan mungai" w:date="2023-07-12T11:37:00Z">
              <w:tcPr>
                <w:tcW w:w="0" w:type="auto"/>
              </w:tcPr>
            </w:tcPrChange>
          </w:tcPr>
          <w:p w14:paraId="3624A1A8" w14:textId="77777777" w:rsidR="000E2BB5" w:rsidRDefault="000E2BB5" w:rsidP="008C1125">
            <w:pPr>
              <w:pStyle w:val="Compact"/>
              <w:jc w:val="center"/>
              <w:rPr>
                <w:ins w:id="452" w:author="Dan mungai" w:date="2023-07-12T11:37:00Z"/>
              </w:rPr>
            </w:pPr>
            <w:ins w:id="453" w:author="Dan mungai" w:date="2023-07-12T11:37:00Z">
              <w:r>
                <w:t>208 (76%)</w:t>
              </w:r>
            </w:ins>
          </w:p>
        </w:tc>
      </w:tr>
    </w:tbl>
    <w:p w14:paraId="0B6C8543" w14:textId="77777777" w:rsidR="00B772F3" w:rsidRDefault="00B772F3" w:rsidP="007F79E2">
      <w:pPr>
        <w:tabs>
          <w:tab w:val="left" w:pos="990"/>
        </w:tabs>
        <w:rPr>
          <w:ins w:id="454" w:author="Dan mungai" w:date="2023-07-13T10:58:00Z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0F4AF7" w14:textId="58ABCD77" w:rsidR="00D86858" w:rsidRDefault="00D86858" w:rsidP="007F79E2">
      <w:pPr>
        <w:tabs>
          <w:tab w:val="left" w:pos="990"/>
        </w:tabs>
        <w:rPr>
          <w:ins w:id="455" w:author="Dan mungai" w:date="2023-07-13T10:58:00Z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ins w:id="456" w:author="Dan mungai" w:date="2023-07-13T10:58:00Z"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lastRenderedPageBreak/>
          <w:t>Overall</w:t>
        </w:r>
        <w:proofErr w:type="gramEnd"/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Knowledge</w:t>
        </w:r>
      </w:ins>
    </w:p>
    <w:tbl>
      <w:tblPr>
        <w:tblStyle w:val="Table"/>
        <w:tblW w:w="5000" w:type="pct"/>
        <w:tblLook w:val="0020" w:firstRow="1" w:lastRow="0" w:firstColumn="0" w:lastColumn="0" w:noHBand="0" w:noVBand="0"/>
        <w:tblPrChange w:id="457" w:author="Dan mungai" w:date="2023-07-13T10:59:00Z">
          <w:tblPr>
            <w:tblStyle w:val="Table"/>
            <w:tblW w:w="0" w:type="auto"/>
            <w:tblLook w:val="0020" w:firstRow="1" w:lastRow="0" w:firstColumn="0" w:lastColumn="0" w:noHBand="0" w:noVBand="0"/>
          </w:tblPr>
        </w:tblPrChange>
      </w:tblPr>
      <w:tblGrid>
        <w:gridCol w:w="5511"/>
        <w:gridCol w:w="3515"/>
        <w:tblGridChange w:id="458">
          <w:tblGrid>
            <w:gridCol w:w="1875"/>
            <w:gridCol w:w="1196"/>
          </w:tblGrid>
        </w:tblGridChange>
      </w:tblGrid>
      <w:tr w:rsidR="00D86858" w14:paraId="47373D84" w14:textId="77777777" w:rsidTr="00D8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459" w:author="Dan mungai" w:date="2023-07-13T10:59:00Z"/>
          <w:trPrChange w:id="460" w:author="Dan mungai" w:date="2023-07-13T10:59:00Z">
            <w:trPr>
              <w:tblHeader/>
            </w:trPr>
          </w:trPrChange>
        </w:trPr>
        <w:tc>
          <w:tcPr>
            <w:tcW w:w="3053" w:type="pct"/>
            <w:tcBorders>
              <w:top w:val="single" w:sz="4" w:space="0" w:color="auto"/>
            </w:tcBorders>
            <w:tcPrChange w:id="461" w:author="Dan mungai" w:date="2023-07-13T10:59:00Z">
              <w:tcPr>
                <w:tcW w:w="0" w:type="auto"/>
              </w:tcPr>
            </w:tcPrChange>
          </w:tcPr>
          <w:p w14:paraId="05881F9C" w14:textId="12970751" w:rsidR="00D86858" w:rsidRDefault="00D86858" w:rsidP="00A753A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2" w:author="Dan mungai" w:date="2023-07-13T10:59:00Z"/>
              </w:rPr>
            </w:pPr>
            <w:ins w:id="463" w:author="Dan mungai" w:date="2023-07-13T10:59:00Z">
              <w:r>
                <w:t>Knowledge</w:t>
              </w:r>
              <w:r>
                <w:t xml:space="preserve"> </w:t>
              </w:r>
              <w:r>
                <w:t>level</w:t>
              </w:r>
            </w:ins>
          </w:p>
        </w:tc>
        <w:tc>
          <w:tcPr>
            <w:tcW w:w="1947" w:type="pct"/>
            <w:tcBorders>
              <w:top w:val="single" w:sz="4" w:space="0" w:color="auto"/>
            </w:tcBorders>
            <w:tcPrChange w:id="464" w:author="Dan mungai" w:date="2023-07-13T10:59:00Z">
              <w:tcPr>
                <w:tcW w:w="0" w:type="auto"/>
              </w:tcPr>
            </w:tcPrChange>
          </w:tcPr>
          <w:p w14:paraId="5231452A" w14:textId="00517765" w:rsidR="00D86858" w:rsidRDefault="00D86858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5" w:author="Dan mungai" w:date="2023-07-13T10:59:00Z"/>
              </w:rPr>
            </w:pPr>
            <w:ins w:id="466" w:author="Dan mungai" w:date="2023-07-13T10:59:00Z">
              <w:r>
                <w:rPr>
                  <w:b/>
                  <w:bCs/>
                </w:rPr>
                <w:t>F</w:t>
              </w:r>
            </w:ins>
            <w:ins w:id="467" w:author="Dan mungai" w:date="2023-07-13T11:00:00Z">
              <w:r>
                <w:rPr>
                  <w:b/>
                  <w:bCs/>
                </w:rPr>
                <w:t>requency (%)</w:t>
              </w:r>
            </w:ins>
          </w:p>
        </w:tc>
      </w:tr>
      <w:tr w:rsidR="00D86858" w14:paraId="1FA16847" w14:textId="77777777" w:rsidTr="00D86858">
        <w:trPr>
          <w:ins w:id="468" w:author="Dan mungai" w:date="2023-07-13T10:59:00Z"/>
        </w:trPr>
        <w:tc>
          <w:tcPr>
            <w:tcW w:w="3053" w:type="pct"/>
            <w:tcPrChange w:id="469" w:author="Dan mungai" w:date="2023-07-13T10:59:00Z">
              <w:tcPr>
                <w:tcW w:w="0" w:type="auto"/>
              </w:tcPr>
            </w:tcPrChange>
          </w:tcPr>
          <w:p w14:paraId="32FED1A4" w14:textId="77777777" w:rsidR="00D86858" w:rsidRDefault="00D86858" w:rsidP="00A753A4">
            <w:pPr>
              <w:pStyle w:val="Compact"/>
              <w:rPr>
                <w:ins w:id="470" w:author="Dan mungai" w:date="2023-07-13T10:59:00Z"/>
              </w:rPr>
            </w:pPr>
            <w:ins w:id="471" w:author="Dan mungai" w:date="2023-07-13T10:59:00Z">
              <w:r>
                <w:t>Insufficient</w:t>
              </w:r>
            </w:ins>
          </w:p>
        </w:tc>
        <w:tc>
          <w:tcPr>
            <w:tcW w:w="1947" w:type="pct"/>
            <w:tcPrChange w:id="472" w:author="Dan mungai" w:date="2023-07-13T10:59:00Z">
              <w:tcPr>
                <w:tcW w:w="0" w:type="auto"/>
              </w:tcPr>
            </w:tcPrChange>
          </w:tcPr>
          <w:p w14:paraId="74BD5CE3" w14:textId="77777777" w:rsidR="00D86858" w:rsidRDefault="00D86858" w:rsidP="00A753A4">
            <w:pPr>
              <w:pStyle w:val="Compact"/>
              <w:jc w:val="center"/>
              <w:rPr>
                <w:ins w:id="473" w:author="Dan mungai" w:date="2023-07-13T10:59:00Z"/>
              </w:rPr>
            </w:pPr>
            <w:ins w:id="474" w:author="Dan mungai" w:date="2023-07-13T10:59:00Z">
              <w:r>
                <w:t>73 (27%)</w:t>
              </w:r>
            </w:ins>
          </w:p>
        </w:tc>
      </w:tr>
      <w:tr w:rsidR="00D86858" w14:paraId="722E5A1E" w14:textId="77777777" w:rsidTr="00D86858">
        <w:trPr>
          <w:ins w:id="475" w:author="Dan mungai" w:date="2023-07-13T10:59:00Z"/>
        </w:trPr>
        <w:tc>
          <w:tcPr>
            <w:tcW w:w="3053" w:type="pct"/>
            <w:tcBorders>
              <w:bottom w:val="single" w:sz="4" w:space="0" w:color="auto"/>
            </w:tcBorders>
            <w:tcPrChange w:id="476" w:author="Dan mungai" w:date="2023-07-13T10:59:00Z">
              <w:tcPr>
                <w:tcW w:w="0" w:type="auto"/>
              </w:tcPr>
            </w:tcPrChange>
          </w:tcPr>
          <w:p w14:paraId="0E2A305B" w14:textId="77777777" w:rsidR="00D86858" w:rsidRDefault="00D86858" w:rsidP="00A753A4">
            <w:pPr>
              <w:pStyle w:val="Compact"/>
              <w:rPr>
                <w:ins w:id="477" w:author="Dan mungai" w:date="2023-07-13T10:59:00Z"/>
              </w:rPr>
            </w:pPr>
            <w:ins w:id="478" w:author="Dan mungai" w:date="2023-07-13T10:59:00Z">
              <w:r>
                <w:t>Sufficient</w:t>
              </w:r>
            </w:ins>
          </w:p>
        </w:tc>
        <w:tc>
          <w:tcPr>
            <w:tcW w:w="1947" w:type="pct"/>
            <w:tcBorders>
              <w:bottom w:val="single" w:sz="4" w:space="0" w:color="auto"/>
            </w:tcBorders>
            <w:tcPrChange w:id="479" w:author="Dan mungai" w:date="2023-07-13T10:59:00Z">
              <w:tcPr>
                <w:tcW w:w="0" w:type="auto"/>
              </w:tcPr>
            </w:tcPrChange>
          </w:tcPr>
          <w:p w14:paraId="038DCE42" w14:textId="77777777" w:rsidR="00D86858" w:rsidRDefault="00D86858" w:rsidP="00A753A4">
            <w:pPr>
              <w:pStyle w:val="Compact"/>
              <w:jc w:val="center"/>
              <w:rPr>
                <w:ins w:id="480" w:author="Dan mungai" w:date="2023-07-13T10:59:00Z"/>
              </w:rPr>
            </w:pPr>
            <w:ins w:id="481" w:author="Dan mungai" w:date="2023-07-13T10:59:00Z">
              <w:r>
                <w:t>202 (73%)</w:t>
              </w:r>
            </w:ins>
          </w:p>
        </w:tc>
      </w:tr>
    </w:tbl>
    <w:p w14:paraId="6C757E1F" w14:textId="77777777" w:rsidR="00D86858" w:rsidRPr="00A50ED9" w:rsidRDefault="00D86858" w:rsidP="007F79E2">
      <w:pPr>
        <w:tabs>
          <w:tab w:val="left" w:pos="9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F710A" w14:textId="09F5C9CA" w:rsidR="009906FF" w:rsidRPr="00F97CD6" w:rsidRDefault="00A50ED9" w:rsidP="00257DD9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three counties of Kajiado, Kiambu and Machakos </w:t>
      </w:r>
      <w:commentRangeStart w:id="482"/>
      <w:r w:rsidR="00257DD9">
        <w:rPr>
          <w:rFonts w:ascii="Times New Roman" w:hAnsi="Times New Roman" w:cs="Times New Roman"/>
          <w:sz w:val="24"/>
          <w:szCs w:val="24"/>
          <w:lang w:val="en-US"/>
        </w:rPr>
        <w:t>the majority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(76%) of farmers </w:t>
      </w:r>
      <w:r w:rsidR="00DB1ACC">
        <w:rPr>
          <w:rFonts w:ascii="Times New Roman" w:hAnsi="Times New Roman" w:cs="Times New Roman"/>
          <w:sz w:val="24"/>
          <w:szCs w:val="24"/>
          <w:lang w:val="en-US"/>
        </w:rPr>
        <w:t xml:space="preserve">were deemed to have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relevant knowledge </w:t>
      </w:r>
      <w:r w:rsidR="00D67D82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commentRangeEnd w:id="482"/>
      <w:r w:rsidR="00EB63E2">
        <w:rPr>
          <w:rStyle w:val="CommentReference"/>
        </w:rPr>
        <w:commentReference w:id="482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7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About 50% of farmers in Kajiado, 21% in Kiambu and 18% in Machakos </w:t>
      </w:r>
      <w:r w:rsidR="00F97CD6">
        <w:rPr>
          <w:rFonts w:ascii="Times New Roman" w:hAnsi="Times New Roman" w:cs="Times New Roman"/>
          <w:sz w:val="24"/>
          <w:szCs w:val="24"/>
          <w:lang w:val="en-GB"/>
        </w:rPr>
        <w:t xml:space="preserve">indicated </w:t>
      </w:r>
      <w:r w:rsidR="00F97CD6" w:rsidRPr="00634AA5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="00F97CD6">
        <w:rPr>
          <w:rFonts w:ascii="Times New Roman" w:hAnsi="Times New Roman" w:cs="Times New Roman"/>
          <w:sz w:val="24"/>
          <w:szCs w:val="24"/>
          <w:lang w:val="en-GB"/>
        </w:rPr>
        <w:t xml:space="preserve"> they were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 using agricultural</w:t>
      </w:r>
      <w:r w:rsidR="006D3B6F">
        <w:rPr>
          <w:rFonts w:ascii="Times New Roman" w:hAnsi="Times New Roman" w:cs="Times New Roman"/>
          <w:sz w:val="24"/>
          <w:szCs w:val="24"/>
          <w:lang w:val="en-GB"/>
        </w:rPr>
        <w:t xml:space="preserve"> biologicals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 (Table </w:t>
      </w:r>
      <w:r w:rsidR="008E249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614EF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when prodded further to explain what </w:t>
      </w:r>
      <w:r w:rsidR="006D3B6F">
        <w:rPr>
          <w:rFonts w:ascii="Times New Roman" w:hAnsi="Times New Roman" w:cs="Times New Roman"/>
          <w:sz w:val="24"/>
          <w:szCs w:val="24"/>
          <w:lang w:val="en-GB"/>
        </w:rPr>
        <w:t>agricultural biologicals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 are, they gave the following </w:t>
      </w:r>
      <w:r w:rsidR="009906FF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90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3368" w:rsidRPr="00634AA5">
        <w:rPr>
          <w:rFonts w:ascii="Times New Roman" w:hAnsi="Times New Roman" w:cs="Times New Roman"/>
          <w:sz w:val="24"/>
          <w:szCs w:val="24"/>
          <w:lang w:val="en-GB"/>
        </w:rPr>
        <w:t>substances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 with short post-harvest intervals</w:t>
      </w:r>
      <w:r w:rsidR="009906F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sourced from plants</w:t>
      </w:r>
      <w:r w:rsidR="009906F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pheromones</w:t>
      </w:r>
      <w:r w:rsidR="009906F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A05C4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biological </w:t>
      </w:r>
      <w:r w:rsidR="00383368" w:rsidRPr="00634AA5">
        <w:rPr>
          <w:rFonts w:ascii="Times New Roman" w:hAnsi="Times New Roman" w:cs="Times New Roman"/>
          <w:sz w:val="24"/>
          <w:szCs w:val="24"/>
          <w:lang w:val="en-GB"/>
        </w:rPr>
        <w:t>control</w:t>
      </w:r>
      <w:r w:rsidR="00F97CD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90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An example of a biological pesticide </w:t>
      </w:r>
      <w:r w:rsidR="00A05C41">
        <w:rPr>
          <w:rFonts w:ascii="Times New Roman" w:hAnsi="Times New Roman" w:cs="Times New Roman"/>
          <w:sz w:val="24"/>
          <w:szCs w:val="24"/>
          <w:lang w:val="en-GB"/>
        </w:rPr>
        <w:t>used</w:t>
      </w:r>
      <w:r w:rsidR="00A05C41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in the survey area was </w:t>
      </w:r>
      <w:r w:rsidR="009906FF" w:rsidRPr="00F97CD6">
        <w:rPr>
          <w:rFonts w:ascii="Times New Roman" w:hAnsi="Times New Roman" w:cs="Times New Roman"/>
          <w:i/>
          <w:iCs/>
          <w:sz w:val="24"/>
          <w:szCs w:val="24"/>
          <w:lang w:val="en-GB"/>
        </w:rPr>
        <w:t>Bacillus thuringiensis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Bt</w:t>
      </w:r>
      <w:proofErr w:type="spellEnd"/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) based biopesticides.</w:t>
      </w:r>
      <w:r w:rsidR="00990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Additionally, </w:t>
      </w:r>
      <w:commentRangeStart w:id="483"/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most farmers described farmyard manure as a biological input.</w:t>
      </w:r>
      <w:commentRangeEnd w:id="483"/>
      <w:r w:rsidR="00EB63E2">
        <w:rPr>
          <w:rStyle w:val="CommentReference"/>
        </w:rPr>
        <w:commentReference w:id="483"/>
      </w:r>
      <w:r w:rsidR="00990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It was evident that </w:t>
      </w:r>
      <w:commentRangeStart w:id="484"/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knowledge and definitions </w:t>
      </w:r>
      <w:commentRangeEnd w:id="484"/>
      <w:r w:rsidR="00EB63E2">
        <w:rPr>
          <w:rStyle w:val="CommentReference"/>
        </w:rPr>
        <w:commentReference w:id="484"/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varied depending on what the farmers have been exposed to and </w:t>
      </w:r>
      <w:commentRangeStart w:id="485"/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some</w:t>
      </w:r>
      <w:commentRangeEnd w:id="485"/>
      <w:r w:rsidR="00EB63E2">
        <w:rPr>
          <w:rStyle w:val="CommentReference"/>
        </w:rPr>
        <w:commentReference w:id="485"/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14EF">
        <w:rPr>
          <w:rFonts w:ascii="Times New Roman" w:hAnsi="Times New Roman" w:cs="Times New Roman"/>
          <w:sz w:val="24"/>
          <w:szCs w:val="24"/>
          <w:lang w:val="en-GB"/>
        </w:rPr>
        <w:t xml:space="preserve">responses 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 xml:space="preserve">did not fall into the category of </w:t>
      </w:r>
      <w:r w:rsidR="006D3B6F">
        <w:rPr>
          <w:rFonts w:ascii="Times New Roman" w:hAnsi="Times New Roman" w:cs="Times New Roman"/>
          <w:sz w:val="24"/>
          <w:szCs w:val="24"/>
          <w:lang w:val="en-GB"/>
        </w:rPr>
        <w:t>agricultural biologicals</w:t>
      </w:r>
      <w:r w:rsidR="009906FF" w:rsidRPr="00634A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537234" w14:textId="005C2B04" w:rsidR="00EC3F26" w:rsidRPr="00F97CD6" w:rsidRDefault="00EC3F26" w:rsidP="00F14A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commentRangeStart w:id="486"/>
      <w:r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>T</w:t>
      </w:r>
      <w:r w:rsidR="0069606D"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>able</w:t>
      </w:r>
      <w:r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1: </w:t>
      </w:r>
      <w:commentRangeStart w:id="487"/>
      <w:r w:rsidR="006A3C2C"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>F</w:t>
      </w:r>
      <w:r w:rsidR="00372229"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>a</w:t>
      </w:r>
      <w:r w:rsidR="006A3C2C"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>r</w:t>
      </w:r>
      <w:r w:rsidR="00372229"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mer </w:t>
      </w:r>
      <w:commentRangeStart w:id="488"/>
      <w:r w:rsidR="006A3C2C"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>knowledge</w:t>
      </w:r>
      <w:r w:rsidR="008629DA"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commentRangeEnd w:id="487"/>
      <w:r w:rsidR="00EB63E2">
        <w:rPr>
          <w:rStyle w:val="CommentReference"/>
        </w:rPr>
        <w:commentReference w:id="487"/>
      </w:r>
      <w:r w:rsidR="00F97CD6" w:rsidRPr="00F97CD6">
        <w:rPr>
          <w:rFonts w:ascii="Times New Roman" w:hAnsi="Times New Roman" w:cs="Times New Roman"/>
          <w:b/>
          <w:bCs/>
          <w:sz w:val="24"/>
          <w:szCs w:val="24"/>
          <w:lang w:val="en-GB"/>
        </w:rPr>
        <w:t>and use of agricultural</w:t>
      </w:r>
      <w:commentRangeEnd w:id="488"/>
      <w:r w:rsidR="00EB63E2">
        <w:rPr>
          <w:rStyle w:val="CommentReference"/>
        </w:rPr>
        <w:commentReference w:id="488"/>
      </w:r>
      <w:r w:rsidR="006D3B6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biologicals</w:t>
      </w:r>
      <w:commentRangeEnd w:id="486"/>
      <w:r w:rsidR="003B3236">
        <w:rPr>
          <w:rStyle w:val="CommentReference"/>
        </w:rPr>
        <w:commentReference w:id="48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4194"/>
      </w:tblGrid>
      <w:tr w:rsidR="006A3C2C" w:rsidRPr="00396484" w14:paraId="0EC6A0DE" w14:textId="77777777" w:rsidTr="000F15F3">
        <w:tc>
          <w:tcPr>
            <w:tcW w:w="2295" w:type="dxa"/>
          </w:tcPr>
          <w:p w14:paraId="2284AF94" w14:textId="69F7600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County</w:t>
            </w:r>
          </w:p>
        </w:tc>
        <w:tc>
          <w:tcPr>
            <w:tcW w:w="2295" w:type="dxa"/>
          </w:tcPr>
          <w:p w14:paraId="57507357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Use (%)</w:t>
            </w:r>
          </w:p>
        </w:tc>
        <w:tc>
          <w:tcPr>
            <w:tcW w:w="4194" w:type="dxa"/>
          </w:tcPr>
          <w:p w14:paraId="4465C1BF" w14:textId="6E1EFEA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Type of biological</w:t>
            </w:r>
            <w:r w:rsidR="00EB63E2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 xml:space="preserve"> based on farmer knowledge</w:t>
            </w:r>
          </w:p>
        </w:tc>
      </w:tr>
      <w:tr w:rsidR="006A3C2C" w:rsidRPr="006A3C2C" w14:paraId="1860A065" w14:textId="77777777" w:rsidTr="000F15F3">
        <w:tc>
          <w:tcPr>
            <w:tcW w:w="2295" w:type="dxa"/>
          </w:tcPr>
          <w:p w14:paraId="75162E60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Kajiado</w:t>
            </w:r>
          </w:p>
        </w:tc>
        <w:tc>
          <w:tcPr>
            <w:tcW w:w="2295" w:type="dxa"/>
          </w:tcPr>
          <w:p w14:paraId="6EFE0EE2" w14:textId="708273E1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89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AD469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A50ED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commentRangeEnd w:id="489"/>
            <w:r w:rsidR="00EB63E2">
              <w:rPr>
                <w:rStyle w:val="CommentReference"/>
                <w:lang w:val="sv-SE"/>
              </w:rPr>
              <w:commentReference w:id="489"/>
            </w:r>
          </w:p>
        </w:tc>
        <w:tc>
          <w:tcPr>
            <w:tcW w:w="4194" w:type="dxa"/>
          </w:tcPr>
          <w:p w14:paraId="238DF79A" w14:textId="6440E836" w:rsidR="006A3C2C" w:rsidRPr="006A3C2C" w:rsidRDefault="00A50ED9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Farmyard manure</w:t>
            </w:r>
          </w:p>
        </w:tc>
      </w:tr>
      <w:tr w:rsidR="006A3C2C" w:rsidRPr="006A3C2C" w14:paraId="5A68C077" w14:textId="77777777" w:rsidTr="000F15F3">
        <w:tc>
          <w:tcPr>
            <w:tcW w:w="2295" w:type="dxa"/>
          </w:tcPr>
          <w:p w14:paraId="4DF6072D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Kiambu</w:t>
            </w:r>
          </w:p>
        </w:tc>
        <w:tc>
          <w:tcPr>
            <w:tcW w:w="2295" w:type="dxa"/>
          </w:tcPr>
          <w:p w14:paraId="727E23EF" w14:textId="57A478A5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90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D469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A50ED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commentRangeEnd w:id="490"/>
            <w:r w:rsidR="00EB63E2">
              <w:rPr>
                <w:rStyle w:val="CommentReference"/>
                <w:lang w:val="sv-SE"/>
              </w:rPr>
              <w:commentReference w:id="490"/>
            </w:r>
          </w:p>
        </w:tc>
        <w:tc>
          <w:tcPr>
            <w:tcW w:w="4194" w:type="dxa"/>
          </w:tcPr>
          <w:p w14:paraId="6C3578D0" w14:textId="406BCECC" w:rsidR="006A3C2C" w:rsidRPr="006A3C2C" w:rsidRDefault="00A50ED9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Farmyard manure, </w:t>
            </w:r>
            <w:r w:rsidR="00F97CD6">
              <w:rPr>
                <w:rFonts w:ascii="Times New Roman" w:hAnsi="Times New Roman" w:cs="Times New Roman"/>
                <w:sz w:val="24"/>
                <w:szCs w:val="24"/>
              </w:rPr>
              <w:t>plant extracts</w:t>
            </w:r>
          </w:p>
        </w:tc>
      </w:tr>
      <w:tr w:rsidR="006A3C2C" w:rsidRPr="00396484" w14:paraId="30CD096C" w14:textId="77777777" w:rsidTr="000F15F3">
        <w:tc>
          <w:tcPr>
            <w:tcW w:w="2295" w:type="dxa"/>
          </w:tcPr>
          <w:p w14:paraId="7FAC8DA3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Machakos</w:t>
            </w:r>
          </w:p>
        </w:tc>
        <w:tc>
          <w:tcPr>
            <w:tcW w:w="2295" w:type="dxa"/>
          </w:tcPr>
          <w:p w14:paraId="19C2A273" w14:textId="556F172A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91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D469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A50ED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commentRangeEnd w:id="491"/>
            <w:r w:rsidR="00EB63E2">
              <w:rPr>
                <w:rStyle w:val="CommentReference"/>
                <w:lang w:val="sv-SE"/>
              </w:rPr>
              <w:commentReference w:id="491"/>
            </w:r>
          </w:p>
        </w:tc>
        <w:tc>
          <w:tcPr>
            <w:tcW w:w="4194" w:type="dxa"/>
          </w:tcPr>
          <w:p w14:paraId="5ADECF8C" w14:textId="2D5D303B" w:rsidR="006A3C2C" w:rsidRPr="006A3C2C" w:rsidRDefault="00A50ED9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Substances with short PHI, pheromone traps</w:t>
            </w:r>
            <w:r w:rsidR="00F97CD6">
              <w:rPr>
                <w:rFonts w:ascii="Times New Roman" w:hAnsi="Times New Roman" w:cs="Times New Roman"/>
                <w:sz w:val="24"/>
                <w:szCs w:val="24"/>
              </w:rPr>
              <w:t>, biopesticides, biological control agents</w:t>
            </w:r>
          </w:p>
        </w:tc>
      </w:tr>
      <w:tr w:rsidR="00A50ED9" w:rsidRPr="00A50ED9" w14:paraId="60B4B6B8" w14:textId="77777777" w:rsidTr="000F15F3">
        <w:tc>
          <w:tcPr>
            <w:tcW w:w="2295" w:type="dxa"/>
          </w:tcPr>
          <w:p w14:paraId="390AF8CA" w14:textId="6C79ADD5" w:rsidR="00A50ED9" w:rsidRPr="006A3C2C" w:rsidRDefault="00A50ED9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Relevant knowledge</w:t>
            </w:r>
          </w:p>
        </w:tc>
        <w:tc>
          <w:tcPr>
            <w:tcW w:w="2295" w:type="dxa"/>
          </w:tcPr>
          <w:p w14:paraId="74F737E5" w14:textId="3060BADC" w:rsidR="00A50ED9" w:rsidRPr="006A3C2C" w:rsidRDefault="00A50ED9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92"/>
            <w:r>
              <w:rPr>
                <w:rFonts w:ascii="Times New Roman" w:hAnsi="Times New Roman" w:cs="Times New Roman"/>
                <w:sz w:val="24"/>
                <w:szCs w:val="24"/>
              </w:rPr>
              <w:t>24%</w:t>
            </w:r>
            <w:commentRangeEnd w:id="492"/>
            <w:r w:rsidR="00EB63E2">
              <w:rPr>
                <w:rStyle w:val="CommentReference"/>
                <w:lang w:val="sv-SE"/>
              </w:rPr>
              <w:commentReference w:id="492"/>
            </w:r>
          </w:p>
        </w:tc>
        <w:tc>
          <w:tcPr>
            <w:tcW w:w="4194" w:type="dxa"/>
          </w:tcPr>
          <w:p w14:paraId="4B283637" w14:textId="09ED67F6" w:rsidR="00A50ED9" w:rsidRDefault="00A50ED9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2DE874" w14:textId="77777777" w:rsidR="00257DD9" w:rsidRDefault="00257DD9" w:rsidP="00F97CD6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D300D3" w14:textId="4A5C54CC" w:rsidR="00926C4D" w:rsidRPr="00F97CD6" w:rsidRDefault="00926C4D" w:rsidP="00F97CD6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7CD6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Sources of information on biological</w:t>
      </w:r>
    </w:p>
    <w:p w14:paraId="04498FD8" w14:textId="0C4DBC13" w:rsidR="00926C4D" w:rsidRDefault="00926C4D" w:rsidP="00F97CD6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Most farmers interviewed indicated that their main sources of information on </w:t>
      </w:r>
      <w:r w:rsidR="006D3B6F">
        <w:rPr>
          <w:rFonts w:ascii="Times New Roman" w:hAnsi="Times New Roman" w:cs="Times New Roman"/>
          <w:sz w:val="24"/>
          <w:szCs w:val="24"/>
          <w:lang w:val="en-GB"/>
        </w:rPr>
        <w:t>agricultural biologicals</w:t>
      </w:r>
      <w:r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EB63E2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EB63E2"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 neighbours</w:t>
      </w:r>
      <w:proofErr w:type="gramEnd"/>
      <w:r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 or colleagues, </w:t>
      </w:r>
      <w:proofErr w:type="spellStart"/>
      <w:r w:rsidRPr="00257DD9">
        <w:rPr>
          <w:rFonts w:ascii="Times New Roman" w:hAnsi="Times New Roman" w:cs="Times New Roman"/>
          <w:sz w:val="24"/>
          <w:szCs w:val="24"/>
          <w:lang w:val="en-GB"/>
        </w:rPr>
        <w:t>agro</w:t>
      </w:r>
      <w:proofErr w:type="spellEnd"/>
      <w:r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-dealers and through training sessions by NGOs (Table </w:t>
      </w:r>
      <w:r w:rsidR="008629DA" w:rsidRPr="00257DD9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). This implies that if neighbours and </w:t>
      </w:r>
      <w:proofErr w:type="spellStart"/>
      <w:proofErr w:type="gramStart"/>
      <w:r w:rsidRPr="00257DD9">
        <w:rPr>
          <w:rFonts w:ascii="Times New Roman" w:hAnsi="Times New Roman" w:cs="Times New Roman"/>
          <w:sz w:val="24"/>
          <w:szCs w:val="24"/>
          <w:lang w:val="en-GB"/>
        </w:rPr>
        <w:t>agro</w:t>
      </w:r>
      <w:proofErr w:type="spellEnd"/>
      <w:r w:rsidRPr="00257DD9">
        <w:rPr>
          <w:rFonts w:ascii="Times New Roman" w:hAnsi="Times New Roman" w:cs="Times New Roman"/>
          <w:sz w:val="24"/>
          <w:szCs w:val="24"/>
          <w:lang w:val="en-GB"/>
        </w:rPr>
        <w:t>-dealers</w:t>
      </w:r>
      <w:proofErr w:type="gramEnd"/>
      <w:r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 have </w:t>
      </w:r>
      <w:r w:rsidR="00257DD9">
        <w:rPr>
          <w:rFonts w:ascii="Times New Roman" w:hAnsi="Times New Roman" w:cs="Times New Roman"/>
          <w:sz w:val="24"/>
          <w:szCs w:val="24"/>
          <w:lang w:val="en-GB"/>
        </w:rPr>
        <w:t>irrelevant or inadequate</w:t>
      </w:r>
      <w:r w:rsidRPr="00257DD9">
        <w:rPr>
          <w:rFonts w:ascii="Times New Roman" w:hAnsi="Times New Roman" w:cs="Times New Roman"/>
          <w:sz w:val="24"/>
          <w:szCs w:val="24"/>
          <w:lang w:val="en-GB"/>
        </w:rPr>
        <w:t xml:space="preserve"> knowledge, the same is passed to the farmers</w:t>
      </w:r>
      <w:r w:rsidRPr="009906F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</w:p>
    <w:p w14:paraId="4EDD16E2" w14:textId="77777777" w:rsidR="003B3236" w:rsidRPr="003B3236" w:rsidRDefault="003B3236" w:rsidP="00F97CD6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  <w:rPrChange w:id="493" w:author="Erik Alexandersson" w:date="2023-06-08T10:45:00Z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US"/>
            </w:rPr>
          </w:rPrChange>
        </w:rPr>
      </w:pPr>
    </w:p>
    <w:p w14:paraId="1B8CCA5C" w14:textId="3C0BC237" w:rsidR="008629DA" w:rsidRPr="008B7512" w:rsidRDefault="008629DA" w:rsidP="00257DD9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3236">
        <w:rPr>
          <w:rFonts w:ascii="Times New Roman" w:hAnsi="Times New Roman" w:cs="Times New Roman"/>
          <w:b/>
          <w:bCs/>
          <w:iCs/>
          <w:sz w:val="24"/>
          <w:szCs w:val="24"/>
          <w:lang w:val="en-US"/>
          <w:rPrChange w:id="494" w:author="Erik Alexandersson" w:date="2023-06-08T10:45:00Z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US"/>
            </w:rPr>
          </w:rPrChange>
        </w:rPr>
        <w:t xml:space="preserve">Table 2: Sources of information on </w:t>
      </w:r>
      <w:r w:rsidR="006D3B6F" w:rsidRPr="003B3236">
        <w:rPr>
          <w:rFonts w:ascii="Times New Roman" w:hAnsi="Times New Roman" w:cs="Times New Roman"/>
          <w:b/>
          <w:bCs/>
          <w:iCs/>
          <w:sz w:val="24"/>
          <w:szCs w:val="24"/>
          <w:lang w:val="en-US"/>
          <w:rPrChange w:id="495" w:author="Erik Alexandersson" w:date="2023-06-08T10:45:00Z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US"/>
            </w:rPr>
          </w:rPrChange>
        </w:rPr>
        <w:t>agricultural biologicals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9"/>
        <w:gridCol w:w="2146"/>
        <w:gridCol w:w="2216"/>
        <w:gridCol w:w="2225"/>
      </w:tblGrid>
      <w:tr w:rsidR="00A91FAC" w:rsidRPr="006A3C2C" w14:paraId="14F52E66" w14:textId="77777777" w:rsidTr="006A3C2C">
        <w:tc>
          <w:tcPr>
            <w:tcW w:w="1347" w:type="pct"/>
            <w:vMerge w:val="restart"/>
            <w:vAlign w:val="center"/>
          </w:tcPr>
          <w:p w14:paraId="626277C9" w14:textId="36129F79" w:rsidR="00A91FAC" w:rsidRPr="006A3C2C" w:rsidRDefault="00A91FAC" w:rsidP="00257D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Sources of information</w:t>
            </w:r>
          </w:p>
        </w:tc>
        <w:tc>
          <w:tcPr>
            <w:tcW w:w="3653" w:type="pct"/>
            <w:gridSpan w:val="3"/>
            <w:vAlign w:val="center"/>
          </w:tcPr>
          <w:p w14:paraId="769A3521" w14:textId="77777777" w:rsidR="00A91FAC" w:rsidRPr="006A3C2C" w:rsidRDefault="00A91FAC" w:rsidP="00257D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Counties</w:t>
            </w:r>
          </w:p>
        </w:tc>
      </w:tr>
      <w:tr w:rsidR="00A91FAC" w:rsidRPr="006A3C2C" w14:paraId="1E116465" w14:textId="77777777" w:rsidTr="006A3C2C">
        <w:trPr>
          <w:trHeight w:val="72"/>
        </w:trPr>
        <w:tc>
          <w:tcPr>
            <w:tcW w:w="1347" w:type="pct"/>
            <w:vMerge/>
            <w:shd w:val="clear" w:color="auto" w:fill="auto"/>
            <w:vAlign w:val="center"/>
          </w:tcPr>
          <w:p w14:paraId="33DF9781" w14:textId="0A77EED9" w:rsidR="00A91FAC" w:rsidRPr="006A3C2C" w:rsidRDefault="00A91FA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auto"/>
            <w:vAlign w:val="center"/>
          </w:tcPr>
          <w:p w14:paraId="23C400F0" w14:textId="77777777" w:rsidR="00A91FAC" w:rsidRPr="006A3C2C" w:rsidRDefault="00A91FA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Kajiado (N=95)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3164BF32" w14:textId="2F99ABE1" w:rsidR="00A91FAC" w:rsidRPr="006A3C2C" w:rsidRDefault="00A91FA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Kiambu</w:t>
            </w:r>
            <w:ins w:id="496" w:author="Erik Alexandersson" w:date="2023-06-08T10:43:00Z">
              <w:r w:rsidR="003B323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(N=108)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0107AA00" w14:textId="429E18E2" w:rsidR="00A91FAC" w:rsidRPr="006A3C2C" w:rsidRDefault="00A91FA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Machakos</w:t>
            </w:r>
            <w:ins w:id="497" w:author="Erik Alexandersson" w:date="2023-06-08T10:43:00Z">
              <w:r w:rsidR="003B323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(N=72)</w:t>
            </w:r>
          </w:p>
        </w:tc>
      </w:tr>
      <w:tr w:rsidR="006A3C2C" w:rsidRPr="006A3C2C" w14:paraId="17E5CF69" w14:textId="77777777" w:rsidTr="006A3C2C">
        <w:tc>
          <w:tcPr>
            <w:tcW w:w="1347" w:type="pct"/>
            <w:shd w:val="clear" w:color="auto" w:fill="auto"/>
          </w:tcPr>
          <w:p w14:paraId="1C45387B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Agro</w:t>
            </w:r>
            <w:proofErr w:type="spellEnd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-dealers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26949818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19.0%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2D9BA4E7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28.0%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711FB63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21.0%</w:t>
            </w:r>
          </w:p>
        </w:tc>
      </w:tr>
      <w:tr w:rsidR="006A3C2C" w:rsidRPr="006A3C2C" w14:paraId="696760C1" w14:textId="77777777" w:rsidTr="006A3C2C">
        <w:tc>
          <w:tcPr>
            <w:tcW w:w="1347" w:type="pct"/>
            <w:shd w:val="clear" w:color="auto" w:fill="auto"/>
          </w:tcPr>
          <w:p w14:paraId="6652A10B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Extension officers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0AF92227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13.0%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129FEF03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4.0%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CA10C73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</w:tr>
      <w:tr w:rsidR="006A3C2C" w:rsidRPr="006A3C2C" w14:paraId="1F135E55" w14:textId="77777777" w:rsidTr="006A3C2C">
        <w:tc>
          <w:tcPr>
            <w:tcW w:w="1347" w:type="pct"/>
            <w:shd w:val="clear" w:color="auto" w:fill="auto"/>
          </w:tcPr>
          <w:p w14:paraId="3DF7C92B" w14:textId="1A986AD8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/colleague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65ED5687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33.0%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D1D6610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32.0%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BE158AA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57.0%</w:t>
            </w:r>
          </w:p>
        </w:tc>
      </w:tr>
      <w:tr w:rsidR="006A3C2C" w:rsidRPr="006A3C2C" w14:paraId="3C98A443" w14:textId="77777777" w:rsidTr="006A3C2C">
        <w:tc>
          <w:tcPr>
            <w:tcW w:w="1347" w:type="pct"/>
            <w:shd w:val="clear" w:color="auto" w:fill="auto"/>
          </w:tcPr>
          <w:p w14:paraId="45169DEC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Newspapers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0FB545AC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3.0%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383E9048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5331E7DB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</w:tr>
      <w:tr w:rsidR="006A3C2C" w:rsidRPr="006A3C2C" w14:paraId="764F52FE" w14:textId="77777777" w:rsidTr="006A3C2C">
        <w:tc>
          <w:tcPr>
            <w:tcW w:w="1347" w:type="pct"/>
            <w:shd w:val="clear" w:color="auto" w:fill="auto"/>
          </w:tcPr>
          <w:p w14:paraId="46E260CD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75A876BB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4.5%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ADFD11A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8.0%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5765C54F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</w:tr>
      <w:tr w:rsidR="006A3C2C" w:rsidRPr="006A3C2C" w14:paraId="17082F2B" w14:textId="77777777" w:rsidTr="006A3C2C">
        <w:tc>
          <w:tcPr>
            <w:tcW w:w="1347" w:type="pct"/>
            <w:shd w:val="clear" w:color="auto" w:fill="auto"/>
          </w:tcPr>
          <w:p w14:paraId="5C2FDEAC" w14:textId="6C2F4F4D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Thr</w:t>
            </w:r>
            <w:r w:rsidR="00A91FAC">
              <w:rPr>
                <w:rFonts w:ascii="Times New Roman" w:hAnsi="Times New Roman" w:cs="Times New Roman"/>
                <w:sz w:val="24"/>
                <w:szCs w:val="24"/>
              </w:rPr>
              <w:t>ough training sessions</w:t>
            </w:r>
            <w:r w:rsidR="00926C4D">
              <w:rPr>
                <w:rFonts w:ascii="Times New Roman" w:hAnsi="Times New Roman" w:cs="Times New Roman"/>
                <w:sz w:val="24"/>
                <w:szCs w:val="24"/>
              </w:rPr>
              <w:t xml:space="preserve"> by research institutions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337E44D3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98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19.0%</w:t>
            </w:r>
            <w:commentRangeEnd w:id="498"/>
            <w:r w:rsidR="00EB63E2">
              <w:rPr>
                <w:rStyle w:val="CommentReference"/>
                <w:lang w:val="sv-SE"/>
              </w:rPr>
              <w:commentReference w:id="498"/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E23326A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16.0%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7751C53A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99"/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14.0%</w:t>
            </w:r>
            <w:commentRangeEnd w:id="499"/>
            <w:r w:rsidR="00EB63E2">
              <w:rPr>
                <w:rStyle w:val="CommentReference"/>
                <w:lang w:val="sv-SE"/>
              </w:rPr>
              <w:commentReference w:id="499"/>
            </w:r>
          </w:p>
        </w:tc>
      </w:tr>
      <w:tr w:rsidR="006A3C2C" w:rsidRPr="006A3C2C" w14:paraId="7466F289" w14:textId="77777777" w:rsidTr="006A3C2C">
        <w:tc>
          <w:tcPr>
            <w:tcW w:w="1347" w:type="pct"/>
            <w:shd w:val="clear" w:color="auto" w:fill="auto"/>
          </w:tcPr>
          <w:p w14:paraId="30064A15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Tv/radio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7C54C9B6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7.5%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BCB5343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12.0%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22460CD4" w14:textId="77777777" w:rsidR="006A3C2C" w:rsidRPr="006A3C2C" w:rsidRDefault="006A3C2C" w:rsidP="006A3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C2C">
              <w:rPr>
                <w:rFonts w:ascii="Times New Roman" w:hAnsi="Times New Roman" w:cs="Times New Roman"/>
                <w:sz w:val="24"/>
                <w:szCs w:val="24"/>
              </w:rPr>
              <w:t>7.1%</w:t>
            </w:r>
          </w:p>
        </w:tc>
      </w:tr>
    </w:tbl>
    <w:p w14:paraId="33FE65E9" w14:textId="5069AA01" w:rsidR="00EC3F26" w:rsidRPr="009906FF" w:rsidRDefault="00EC3F26" w:rsidP="00F14A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0C6763" w14:textId="64BACE93" w:rsidR="00CD5BFD" w:rsidRDefault="00CD5BFD" w:rsidP="00CD5BFD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Training on </w:t>
      </w:r>
      <w:r w:rsidR="006D3B6F">
        <w:rPr>
          <w:rFonts w:ascii="Times New Roman" w:hAnsi="Times New Roman" w:cs="Times New Roman"/>
          <w:b/>
          <w:bCs/>
          <w:sz w:val="24"/>
          <w:szCs w:val="24"/>
          <w:lang w:val="en-US"/>
        </w:rPr>
        <w:t>agricultural biologicals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: 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>Most of the 275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>farmers interviewed were not trained on any aspects of 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>and neither were their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wives/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>spouses 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able </w:t>
      </w:r>
      <w:r w:rsidR="00AD469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3FFDE85" w14:textId="6D93D117" w:rsidR="00926C4D" w:rsidRPr="00257DD9" w:rsidRDefault="00926C4D" w:rsidP="00257DD9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="00257DD9"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r w:rsidR="003B3236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257DD9"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>mallholder</w:t>
      </w:r>
      <w:r w:rsidR="00AD4696"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farmers’ training on </w:t>
      </w:r>
      <w:r w:rsidR="006D3B6F">
        <w:rPr>
          <w:rFonts w:ascii="Times New Roman" w:hAnsi="Times New Roman" w:cs="Times New Roman"/>
          <w:b/>
          <w:bCs/>
          <w:sz w:val="24"/>
          <w:szCs w:val="24"/>
          <w:lang w:val="en-US"/>
        </w:rPr>
        <w:t>agricultural biologicals</w:t>
      </w:r>
    </w:p>
    <w:tbl>
      <w:tblPr>
        <w:tblStyle w:val="Table"/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3636"/>
        <w:gridCol w:w="2010"/>
        <w:gridCol w:w="2018"/>
        <w:gridCol w:w="2189"/>
      </w:tblGrid>
      <w:tr w:rsidR="00926C4D" w:rsidRPr="009D75CF" w14:paraId="5FEF9749" w14:textId="77777777" w:rsidTr="00274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E26D" w14:textId="2B7DF6ED" w:rsidR="00926C4D" w:rsidRPr="002A37A1" w:rsidRDefault="00926C4D" w:rsidP="00257DD9">
            <w:pPr>
              <w:spacing w:before="40" w:after="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3667" w14:textId="77777777" w:rsidR="00926C4D" w:rsidRPr="00A74AC6" w:rsidRDefault="00926C4D" w:rsidP="00257DD9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A74AC6">
              <w:rPr>
                <w:rFonts w:ascii="Times New Roman" w:eastAsia="Arial" w:hAnsi="Times New Roman" w:cs="Times New Roman"/>
                <w:b/>
                <w:bCs/>
                <w:color w:val="000000"/>
              </w:rPr>
              <w:t>Kajiado (N=95)</w:t>
            </w:r>
          </w:p>
        </w:tc>
        <w:tc>
          <w:tcPr>
            <w:tcW w:w="2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0036" w14:textId="77777777" w:rsidR="00926C4D" w:rsidRPr="00A74AC6" w:rsidRDefault="00926C4D" w:rsidP="00257DD9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A74AC6">
              <w:rPr>
                <w:rFonts w:ascii="Times New Roman" w:eastAsia="Arial" w:hAnsi="Times New Roman" w:cs="Times New Roman"/>
                <w:b/>
                <w:bCs/>
                <w:color w:val="000000"/>
              </w:rPr>
              <w:t>Kiambu (N=108)</w:t>
            </w:r>
          </w:p>
        </w:tc>
        <w:tc>
          <w:tcPr>
            <w:tcW w:w="21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D596" w14:textId="77777777" w:rsidR="00926C4D" w:rsidRPr="00A74AC6" w:rsidRDefault="00926C4D" w:rsidP="00257DD9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A74AC6">
              <w:rPr>
                <w:rFonts w:ascii="Times New Roman" w:eastAsia="Arial" w:hAnsi="Times New Roman" w:cs="Times New Roman"/>
                <w:b/>
                <w:bCs/>
                <w:color w:val="000000"/>
              </w:rPr>
              <w:t>Machakos (N=72)</w:t>
            </w:r>
          </w:p>
        </w:tc>
      </w:tr>
      <w:tr w:rsidR="00926C4D" w:rsidRPr="00396484" w14:paraId="379EBDCA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D12B3" w14:textId="29005B7C" w:rsidR="00926C4D" w:rsidRPr="007B3C7F" w:rsidRDefault="00926C4D" w:rsidP="00257DD9">
            <w:pPr>
              <w:spacing w:before="100" w:after="0"/>
              <w:ind w:left="300" w:right="100"/>
              <w:rPr>
                <w:rFonts w:ascii="Times New Roman" w:eastAsia="Cambria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 xml:space="preserve">Have you or your </w:t>
            </w:r>
            <w:r w:rsidR="003B3236">
              <w:rPr>
                <w:rFonts w:ascii="Times New Roman" w:eastAsia="Cambria" w:hAnsi="Times New Roman" w:cs="Times New Roman"/>
              </w:rPr>
              <w:t>wife/</w:t>
            </w:r>
            <w:r>
              <w:rPr>
                <w:rFonts w:ascii="Times New Roman" w:eastAsia="Cambria" w:hAnsi="Times New Roman" w:cs="Times New Roman"/>
              </w:rPr>
              <w:t xml:space="preserve">spouse been trained on </w:t>
            </w:r>
            <w:r w:rsidR="006D3B6F">
              <w:rPr>
                <w:rFonts w:ascii="Times New Roman" w:eastAsia="Cambria" w:hAnsi="Times New Roman" w:cs="Times New Roman"/>
              </w:rPr>
              <w:t>agricultural biologicals</w:t>
            </w:r>
            <w:r>
              <w:rPr>
                <w:rFonts w:ascii="Times New Roman" w:eastAsia="Cambria" w:hAnsi="Times New Roman" w:cs="Times New Roman"/>
              </w:rPr>
              <w:t>?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0783" w14:textId="77777777" w:rsidR="00926C4D" w:rsidRPr="007332A3" w:rsidRDefault="00926C4D" w:rsidP="00257DD9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4060F" w14:textId="77777777" w:rsidR="00926C4D" w:rsidRPr="007332A3" w:rsidRDefault="00926C4D" w:rsidP="00257DD9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91C48" w14:textId="77777777" w:rsidR="00926C4D" w:rsidRPr="007332A3" w:rsidRDefault="00926C4D" w:rsidP="00257DD9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926C4D" w:rsidRPr="002A37A1" w14:paraId="616245D0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BABC" w14:textId="77777777" w:rsidR="00926C4D" w:rsidRDefault="00926C4D" w:rsidP="002742AE">
            <w:pPr>
              <w:spacing w:before="100" w:after="0"/>
              <w:ind w:left="300" w:right="100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Yes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F9BA8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7.4%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624F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2.8%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F4838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2.8%</w:t>
            </w:r>
          </w:p>
        </w:tc>
      </w:tr>
      <w:tr w:rsidR="00926C4D" w:rsidRPr="002A37A1" w14:paraId="7EE041EF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D229E" w14:textId="77777777" w:rsidR="00926C4D" w:rsidRDefault="00926C4D" w:rsidP="002742AE">
            <w:pPr>
              <w:spacing w:before="100" w:after="0"/>
              <w:ind w:left="300" w:right="100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No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5CA04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76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1C0FAE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9AEB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71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1C0FAE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B34AA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72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1C0FAE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926C4D" w:rsidRPr="002A37A1" w14:paraId="142844A2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6867" w14:textId="77777777" w:rsidR="00926C4D" w:rsidRDefault="00926C4D" w:rsidP="002742AE">
            <w:pPr>
              <w:spacing w:before="100" w:after="0"/>
              <w:ind w:left="300" w:right="100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Don</w:t>
            </w:r>
            <w:r>
              <w:rPr>
                <w:rFonts w:ascii="Times New Roman" w:eastAsia="Cambria" w:hAnsi="Times New Roman" w:cs="Times New Roman"/>
              </w:rPr>
              <w:t>’</w:t>
            </w:r>
            <w:r w:rsidRPr="001C0FAE">
              <w:rPr>
                <w:rFonts w:ascii="Times New Roman" w:eastAsia="Cambria" w:hAnsi="Times New Roman" w:cs="Times New Roman"/>
              </w:rPr>
              <w:t>t Know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3DEA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13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1C0FAE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15A5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13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1C0FAE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73A67" w14:textId="77777777" w:rsidR="00926C4D" w:rsidRPr="007332A3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12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1C0FAE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926C4D" w:rsidRPr="002A37A1" w14:paraId="09F5FB5D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ABB4" w14:textId="77777777" w:rsidR="00926C4D" w:rsidRPr="001C0FAE" w:rsidRDefault="00926C4D" w:rsidP="002742AE">
            <w:pPr>
              <w:spacing w:before="100" w:after="0"/>
              <w:ind w:left="300" w:right="100"/>
              <w:rPr>
                <w:rFonts w:ascii="Times New Roman" w:eastAsia="Cambria" w:hAnsi="Times New Roman" w:cs="Times New Roman"/>
              </w:rPr>
            </w:pPr>
            <w:r w:rsidRPr="001C0FAE">
              <w:rPr>
                <w:rFonts w:ascii="Times New Roman" w:eastAsia="Cambria" w:hAnsi="Times New Roman" w:cs="Times New Roman"/>
              </w:rPr>
              <w:t>Not Applicable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02B7" w14:textId="77777777" w:rsidR="00926C4D" w:rsidRPr="001C0FAE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commentRangeStart w:id="500"/>
            <w:r w:rsidRPr="001C0FAE">
              <w:rPr>
                <w:rFonts w:ascii="Times New Roman" w:eastAsia="Cambria" w:hAnsi="Times New Roman" w:cs="Times New Roman"/>
              </w:rPr>
              <w:t>4.2%</w:t>
            </w:r>
            <w:commentRangeEnd w:id="500"/>
            <w:r w:rsidR="00EB63E2">
              <w:rPr>
                <w:rStyle w:val="CommentReference"/>
                <w:lang w:val="sv-SE" w:eastAsia="en-US"/>
              </w:rPr>
              <w:commentReference w:id="500"/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F6A8" w14:textId="77777777" w:rsidR="00926C4D" w:rsidRPr="001C0FAE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commentRangeStart w:id="501"/>
            <w:r w:rsidRPr="001C0FAE">
              <w:rPr>
                <w:rFonts w:ascii="Times New Roman" w:eastAsia="Cambria" w:hAnsi="Times New Roman" w:cs="Times New Roman"/>
              </w:rPr>
              <w:t>13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1C0FAE">
              <w:rPr>
                <w:rFonts w:ascii="Times New Roman" w:eastAsia="Cambria" w:hAnsi="Times New Roman" w:cs="Times New Roman"/>
              </w:rPr>
              <w:t>%</w:t>
            </w:r>
            <w:commentRangeEnd w:id="501"/>
            <w:r w:rsidR="00EB63E2">
              <w:rPr>
                <w:rStyle w:val="CommentReference"/>
                <w:lang w:val="sv-SE" w:eastAsia="en-US"/>
              </w:rPr>
              <w:commentReference w:id="501"/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4C25" w14:textId="77777777" w:rsidR="00926C4D" w:rsidRPr="001C0FAE" w:rsidRDefault="00926C4D" w:rsidP="002742AE">
            <w:pPr>
              <w:spacing w:before="100" w:after="0"/>
              <w:ind w:left="100" w:right="100"/>
              <w:jc w:val="center"/>
              <w:rPr>
                <w:rFonts w:ascii="Times New Roman" w:eastAsia="Cambria" w:hAnsi="Times New Roman" w:cs="Times New Roman"/>
              </w:rPr>
            </w:pPr>
            <w:commentRangeStart w:id="502"/>
            <w:r w:rsidRPr="001C0FAE">
              <w:rPr>
                <w:rFonts w:ascii="Times New Roman" w:eastAsia="Cambria" w:hAnsi="Times New Roman" w:cs="Times New Roman"/>
              </w:rPr>
              <w:t>12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1C0FAE">
              <w:rPr>
                <w:rFonts w:ascii="Times New Roman" w:eastAsia="Cambria" w:hAnsi="Times New Roman" w:cs="Times New Roman"/>
              </w:rPr>
              <w:t>%</w:t>
            </w:r>
            <w:commentRangeEnd w:id="502"/>
            <w:r w:rsidR="00EB63E2">
              <w:rPr>
                <w:rStyle w:val="CommentReference"/>
                <w:lang w:val="sv-SE" w:eastAsia="en-US"/>
              </w:rPr>
              <w:commentReference w:id="502"/>
            </w:r>
          </w:p>
        </w:tc>
      </w:tr>
    </w:tbl>
    <w:p w14:paraId="70B83B50" w14:textId="77777777" w:rsidR="00257DD9" w:rsidRDefault="00257DD9" w:rsidP="00257DD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42999A" w14:textId="155AF192" w:rsidR="00257DD9" w:rsidRDefault="00926C4D" w:rsidP="00257DD9">
      <w:pPr>
        <w:ind w:left="-567"/>
        <w:rPr>
          <w:ins w:id="503" w:author="Dan mungai" w:date="2023-07-12T11:45:00Z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o</w:t>
      </w:r>
      <w:r w:rsidR="00EB63E2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D3B6F">
        <w:rPr>
          <w:rFonts w:ascii="Times New Roman" w:hAnsi="Times New Roman" w:cs="Times New Roman"/>
          <w:b/>
          <w:bCs/>
          <w:sz w:val="24"/>
          <w:szCs w:val="24"/>
          <w:lang w:val="en-US"/>
        </w:rPr>
        <w:t>agricultural biologicals</w:t>
      </w:r>
      <w:r w:rsidRPr="00634AA5">
        <w:rPr>
          <w:lang w:val="en-GB"/>
        </w:rPr>
        <w:t xml:space="preserve"> </w:t>
      </w:r>
      <w:r w:rsidR="00EB63E2" w:rsidRPr="00101F56">
        <w:rPr>
          <w:rFonts w:ascii="Times New Roman" w:hAnsi="Times New Roman" w:cs="Times New Roman"/>
          <w:b/>
          <w:bCs/>
          <w:sz w:val="24"/>
          <w:szCs w:val="24"/>
          <w:lang w:val="en-US"/>
        </w:rPr>
        <w:t>usage</w:t>
      </w:r>
    </w:p>
    <w:tbl>
      <w:tblPr>
        <w:tblStyle w:val="Table"/>
        <w:tblW w:w="5321" w:type="pct"/>
        <w:tblInd w:w="-108" w:type="dxa"/>
        <w:tblBorders>
          <w:top w:val="single" w:sz="4" w:space="0" w:color="auto"/>
          <w:bottom w:val="single" w:sz="4" w:space="0" w:color="auto"/>
        </w:tblBorders>
        <w:tblLook w:val="0020" w:firstRow="1" w:lastRow="0" w:firstColumn="0" w:lastColumn="0" w:noHBand="0" w:noVBand="0"/>
      </w:tblPr>
      <w:tblGrid>
        <w:gridCol w:w="4028"/>
        <w:gridCol w:w="5577"/>
        <w:tblGridChange w:id="504">
          <w:tblGrid>
            <w:gridCol w:w="216"/>
            <w:gridCol w:w="3812"/>
            <w:gridCol w:w="217"/>
            <w:gridCol w:w="2332"/>
            <w:gridCol w:w="3028"/>
          </w:tblGrid>
        </w:tblGridChange>
      </w:tblGrid>
      <w:tr w:rsidR="000E2BB5" w14:paraId="098D6C9B" w14:textId="77777777" w:rsidTr="000E2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505" w:author="Dan mungai" w:date="2023-07-12T11:45:00Z"/>
        </w:trPr>
        <w:tc>
          <w:tcPr>
            <w:tcW w:w="2097" w:type="pct"/>
            <w:tcBorders>
              <w:top w:val="single" w:sz="4" w:space="0" w:color="auto"/>
              <w:bottom w:val="single" w:sz="4" w:space="0" w:color="auto"/>
            </w:tcBorders>
          </w:tcPr>
          <w:p w14:paraId="226B7CC0" w14:textId="77777777" w:rsidR="000E2BB5" w:rsidRDefault="000E2BB5" w:rsidP="008C1125">
            <w:pPr>
              <w:pStyle w:val="Compact"/>
              <w:rPr>
                <w:ins w:id="506" w:author="Dan mungai" w:date="2023-07-12T11:45:00Z"/>
              </w:rPr>
            </w:pPr>
            <w:ins w:id="507" w:author="Dan mungai" w:date="2023-07-12T11:45:00Z">
              <w:r>
                <w:t>Practices Statement</w:t>
              </w:r>
            </w:ins>
          </w:p>
        </w:tc>
        <w:tc>
          <w:tcPr>
            <w:tcW w:w="2903" w:type="pct"/>
            <w:tcBorders>
              <w:top w:val="single" w:sz="4" w:space="0" w:color="auto"/>
              <w:bottom w:val="single" w:sz="4" w:space="0" w:color="auto"/>
            </w:tcBorders>
          </w:tcPr>
          <w:p w14:paraId="109D95B7" w14:textId="77777777" w:rsidR="000E2BB5" w:rsidRDefault="000E2BB5" w:rsidP="008C1125">
            <w:pPr>
              <w:pStyle w:val="Compact"/>
              <w:jc w:val="center"/>
              <w:rPr>
                <w:ins w:id="508" w:author="Dan mungai" w:date="2023-07-12T11:45:00Z"/>
              </w:rPr>
            </w:pPr>
            <w:ins w:id="509" w:author="Dan mungai" w:date="2023-07-12T11:45:00Z">
              <w:r>
                <w:t>Practices Prevalence</w:t>
              </w:r>
            </w:ins>
          </w:p>
        </w:tc>
      </w:tr>
      <w:tr w:rsidR="000E2BB5" w14:paraId="2DE3F890" w14:textId="77777777" w:rsidTr="000E2BB5">
        <w:trPr>
          <w:ins w:id="510" w:author="Dan mungai" w:date="2023-07-12T11:45:00Z"/>
        </w:trPr>
        <w:tc>
          <w:tcPr>
            <w:tcW w:w="2097" w:type="pct"/>
            <w:tcBorders>
              <w:top w:val="single" w:sz="4" w:space="0" w:color="auto"/>
            </w:tcBorders>
          </w:tcPr>
          <w:p w14:paraId="79A6F95B" w14:textId="21CCE70E" w:rsidR="000E2BB5" w:rsidRDefault="000E2BB5" w:rsidP="008C1125">
            <w:pPr>
              <w:pStyle w:val="Compact"/>
              <w:rPr>
                <w:ins w:id="511" w:author="Dan mungai" w:date="2023-07-12T11:45:00Z"/>
              </w:rPr>
            </w:pPr>
            <w:proofErr w:type="spellStart"/>
            <w:ins w:id="512" w:author="Dan mungai" w:date="2023-07-12T11:45:00Z">
              <w:r>
                <w:t>usse</w:t>
              </w:r>
            </w:ins>
            <w:proofErr w:type="spellEnd"/>
            <w:ins w:id="513" w:author="Dan mungai" w:date="2023-07-12T12:37:00Z">
              <w:r w:rsidR="00B30A24">
                <w:t xml:space="preserve"> </w:t>
              </w:r>
            </w:ins>
            <w:ins w:id="514" w:author="Dan mungai" w:date="2023-07-12T11:45:00Z">
              <w:r>
                <w:t>agricultural</w:t>
              </w:r>
            </w:ins>
            <w:ins w:id="515" w:author="Dan mungai" w:date="2023-07-12T12:37:00Z">
              <w:r w:rsidR="00B30A24">
                <w:t xml:space="preserve"> </w:t>
              </w:r>
            </w:ins>
            <w:ins w:id="516" w:author="Dan mungai" w:date="2023-07-12T11:45:00Z">
              <w:r>
                <w:t>inputs</w:t>
              </w:r>
            </w:ins>
          </w:p>
        </w:tc>
        <w:tc>
          <w:tcPr>
            <w:tcW w:w="2903" w:type="pct"/>
            <w:tcBorders>
              <w:top w:val="single" w:sz="4" w:space="0" w:color="auto"/>
            </w:tcBorders>
          </w:tcPr>
          <w:p w14:paraId="15B91258" w14:textId="77777777" w:rsidR="000E2BB5" w:rsidRDefault="000E2BB5" w:rsidP="008C1125">
            <w:pPr>
              <w:pStyle w:val="Compact"/>
              <w:rPr>
                <w:ins w:id="517" w:author="Dan mungai" w:date="2023-07-12T11:45:00Z"/>
              </w:rPr>
            </w:pPr>
          </w:p>
        </w:tc>
      </w:tr>
      <w:tr w:rsidR="000E2BB5" w14:paraId="3B775C10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18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19" w:author="Dan mungai" w:date="2023-07-12T11:45:00Z"/>
          <w:trPrChange w:id="520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521" w:author="Dan mungai" w:date="2023-07-12T11:46:00Z">
              <w:tcPr>
                <w:tcW w:w="0" w:type="auto"/>
                <w:gridSpan w:val="2"/>
              </w:tcPr>
            </w:tcPrChange>
          </w:tcPr>
          <w:p w14:paraId="6C54631D" w14:textId="77777777" w:rsidR="000E2BB5" w:rsidRDefault="000E2BB5" w:rsidP="008C1125">
            <w:pPr>
              <w:pStyle w:val="Compact"/>
              <w:rPr>
                <w:ins w:id="522" w:author="Dan mungai" w:date="2023-07-12T11:45:00Z"/>
              </w:rPr>
            </w:pPr>
            <w:ins w:id="523" w:author="Dan mungai" w:date="2023-07-12T11:45:00Z">
              <w:r>
                <w:t>Invalid</w:t>
              </w:r>
            </w:ins>
          </w:p>
        </w:tc>
        <w:tc>
          <w:tcPr>
            <w:tcW w:w="2903" w:type="pct"/>
            <w:tcPrChange w:id="524" w:author="Dan mungai" w:date="2023-07-12T11:46:00Z">
              <w:tcPr>
                <w:tcW w:w="0" w:type="auto"/>
              </w:tcPr>
            </w:tcPrChange>
          </w:tcPr>
          <w:p w14:paraId="7C6B4D09" w14:textId="77777777" w:rsidR="000E2BB5" w:rsidRDefault="000E2BB5" w:rsidP="008C1125">
            <w:pPr>
              <w:pStyle w:val="Compact"/>
              <w:jc w:val="center"/>
              <w:rPr>
                <w:ins w:id="525" w:author="Dan mungai" w:date="2023-07-12T11:45:00Z"/>
              </w:rPr>
            </w:pPr>
            <w:ins w:id="526" w:author="Dan mungai" w:date="2023-07-12T11:45:00Z">
              <w:r>
                <w:t>21 (7.7%)</w:t>
              </w:r>
            </w:ins>
          </w:p>
        </w:tc>
      </w:tr>
      <w:tr w:rsidR="000E2BB5" w14:paraId="7219E3F5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27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28" w:author="Dan mungai" w:date="2023-07-12T11:45:00Z"/>
          <w:trPrChange w:id="529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530" w:author="Dan mungai" w:date="2023-07-12T11:46:00Z">
              <w:tcPr>
                <w:tcW w:w="0" w:type="auto"/>
                <w:gridSpan w:val="2"/>
              </w:tcPr>
            </w:tcPrChange>
          </w:tcPr>
          <w:p w14:paraId="6D13AD26" w14:textId="77777777" w:rsidR="000E2BB5" w:rsidRDefault="000E2BB5" w:rsidP="008C1125">
            <w:pPr>
              <w:pStyle w:val="Compact"/>
              <w:rPr>
                <w:ins w:id="531" w:author="Dan mungai" w:date="2023-07-12T11:45:00Z"/>
              </w:rPr>
            </w:pPr>
            <w:ins w:id="532" w:author="Dan mungai" w:date="2023-07-12T11:45:00Z">
              <w:r>
                <w:t>Valid</w:t>
              </w:r>
            </w:ins>
          </w:p>
        </w:tc>
        <w:tc>
          <w:tcPr>
            <w:tcW w:w="2903" w:type="pct"/>
            <w:tcPrChange w:id="533" w:author="Dan mungai" w:date="2023-07-12T11:46:00Z">
              <w:tcPr>
                <w:tcW w:w="0" w:type="auto"/>
              </w:tcPr>
            </w:tcPrChange>
          </w:tcPr>
          <w:p w14:paraId="26E674C1" w14:textId="77777777" w:rsidR="000E2BB5" w:rsidRDefault="000E2BB5" w:rsidP="008C1125">
            <w:pPr>
              <w:pStyle w:val="Compact"/>
              <w:jc w:val="center"/>
              <w:rPr>
                <w:ins w:id="534" w:author="Dan mungai" w:date="2023-07-12T11:45:00Z"/>
              </w:rPr>
            </w:pPr>
            <w:ins w:id="535" w:author="Dan mungai" w:date="2023-07-12T11:45:00Z">
              <w:r>
                <w:t>253 (92%)</w:t>
              </w:r>
            </w:ins>
          </w:p>
        </w:tc>
      </w:tr>
      <w:tr w:rsidR="000E2BB5" w14:paraId="0BBE1CE4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36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37" w:author="Dan mungai" w:date="2023-07-12T11:45:00Z"/>
          <w:trPrChange w:id="538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539" w:author="Dan mungai" w:date="2023-07-12T11:46:00Z">
              <w:tcPr>
                <w:tcW w:w="0" w:type="auto"/>
                <w:gridSpan w:val="2"/>
              </w:tcPr>
            </w:tcPrChange>
          </w:tcPr>
          <w:p w14:paraId="664B11A8" w14:textId="4F615101" w:rsidR="000E2BB5" w:rsidRDefault="000E2BB5" w:rsidP="008C1125">
            <w:pPr>
              <w:pStyle w:val="Compact"/>
              <w:rPr>
                <w:ins w:id="540" w:author="Dan mungai" w:date="2023-07-12T11:45:00Z"/>
              </w:rPr>
            </w:pPr>
            <w:ins w:id="541" w:author="Dan mungai" w:date="2023-07-12T11:45:00Z">
              <w:r>
                <w:t>agricultural</w:t>
              </w:r>
            </w:ins>
            <w:ins w:id="542" w:author="Dan mungai" w:date="2023-07-12T12:37:00Z">
              <w:r w:rsidR="00B30A24">
                <w:t xml:space="preserve"> </w:t>
              </w:r>
            </w:ins>
            <w:ins w:id="543" w:author="Dan mungai" w:date="2023-07-12T11:45:00Z">
              <w:r>
                <w:t>input</w:t>
              </w:r>
            </w:ins>
          </w:p>
        </w:tc>
        <w:tc>
          <w:tcPr>
            <w:tcW w:w="2903" w:type="pct"/>
            <w:tcPrChange w:id="544" w:author="Dan mungai" w:date="2023-07-12T11:46:00Z">
              <w:tcPr>
                <w:tcW w:w="0" w:type="auto"/>
              </w:tcPr>
            </w:tcPrChange>
          </w:tcPr>
          <w:p w14:paraId="68F14A59" w14:textId="77777777" w:rsidR="000E2BB5" w:rsidRDefault="000E2BB5" w:rsidP="008C1125">
            <w:pPr>
              <w:pStyle w:val="Compact"/>
              <w:rPr>
                <w:ins w:id="545" w:author="Dan mungai" w:date="2023-07-12T11:45:00Z"/>
              </w:rPr>
            </w:pPr>
          </w:p>
        </w:tc>
      </w:tr>
      <w:tr w:rsidR="000E2BB5" w14:paraId="70FAC374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46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47" w:author="Dan mungai" w:date="2023-07-12T11:45:00Z"/>
          <w:trPrChange w:id="548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549" w:author="Dan mungai" w:date="2023-07-12T11:46:00Z">
              <w:tcPr>
                <w:tcW w:w="0" w:type="auto"/>
                <w:gridSpan w:val="2"/>
              </w:tcPr>
            </w:tcPrChange>
          </w:tcPr>
          <w:p w14:paraId="1767012A" w14:textId="77777777" w:rsidR="000E2BB5" w:rsidRDefault="000E2BB5" w:rsidP="008C1125">
            <w:pPr>
              <w:pStyle w:val="Compact"/>
              <w:rPr>
                <w:ins w:id="550" w:author="Dan mungai" w:date="2023-07-12T11:45:00Z"/>
              </w:rPr>
            </w:pPr>
            <w:ins w:id="551" w:author="Dan mungai" w:date="2023-07-12T11:45:00Z">
              <w:r>
                <w:t>Valid</w:t>
              </w:r>
            </w:ins>
          </w:p>
        </w:tc>
        <w:tc>
          <w:tcPr>
            <w:tcW w:w="2903" w:type="pct"/>
            <w:tcPrChange w:id="552" w:author="Dan mungai" w:date="2023-07-12T11:46:00Z">
              <w:tcPr>
                <w:tcW w:w="0" w:type="auto"/>
              </w:tcPr>
            </w:tcPrChange>
          </w:tcPr>
          <w:p w14:paraId="65A473C9" w14:textId="77777777" w:rsidR="000E2BB5" w:rsidRDefault="000E2BB5" w:rsidP="008C1125">
            <w:pPr>
              <w:pStyle w:val="Compact"/>
              <w:jc w:val="center"/>
              <w:rPr>
                <w:ins w:id="553" w:author="Dan mungai" w:date="2023-07-12T11:45:00Z"/>
              </w:rPr>
            </w:pPr>
            <w:ins w:id="554" w:author="Dan mungai" w:date="2023-07-12T11:45:00Z">
              <w:r>
                <w:t>253 (100%)</w:t>
              </w:r>
            </w:ins>
          </w:p>
        </w:tc>
      </w:tr>
      <w:tr w:rsidR="000E2BB5" w14:paraId="019FA460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55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56" w:author="Dan mungai" w:date="2023-07-12T11:45:00Z"/>
          <w:trPrChange w:id="557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558" w:author="Dan mungai" w:date="2023-07-12T11:46:00Z">
              <w:tcPr>
                <w:tcW w:w="0" w:type="auto"/>
                <w:gridSpan w:val="2"/>
              </w:tcPr>
            </w:tcPrChange>
          </w:tcPr>
          <w:p w14:paraId="5F292662" w14:textId="1A0E9BC2" w:rsidR="000E2BB5" w:rsidRDefault="000E2BB5" w:rsidP="008C1125">
            <w:pPr>
              <w:pStyle w:val="Compact"/>
              <w:rPr>
                <w:ins w:id="559" w:author="Dan mungai" w:date="2023-07-12T11:45:00Z"/>
              </w:rPr>
            </w:pPr>
            <w:ins w:id="560" w:author="Dan mungai" w:date="2023-07-12T11:45:00Z">
              <w:r>
                <w:t>bought</w:t>
              </w:r>
            </w:ins>
            <w:ins w:id="561" w:author="Dan mungai" w:date="2023-07-12T12:37:00Z">
              <w:r w:rsidR="00B30A24">
                <w:t xml:space="preserve"> </w:t>
              </w:r>
            </w:ins>
            <w:ins w:id="562" w:author="Dan mungai" w:date="2023-07-12T11:45:00Z">
              <w:r>
                <w:t>safer</w:t>
              </w:r>
            </w:ins>
            <w:ins w:id="563" w:author="Dan mungai" w:date="2023-07-12T12:37:00Z">
              <w:r w:rsidR="00B30A24">
                <w:t xml:space="preserve"> </w:t>
              </w:r>
            </w:ins>
            <w:ins w:id="564" w:author="Dan mungai" w:date="2023-07-12T11:45:00Z">
              <w:r>
                <w:t>pesticide</w:t>
              </w:r>
            </w:ins>
          </w:p>
        </w:tc>
        <w:tc>
          <w:tcPr>
            <w:tcW w:w="2903" w:type="pct"/>
            <w:tcPrChange w:id="565" w:author="Dan mungai" w:date="2023-07-12T11:46:00Z">
              <w:tcPr>
                <w:tcW w:w="0" w:type="auto"/>
              </w:tcPr>
            </w:tcPrChange>
          </w:tcPr>
          <w:p w14:paraId="48B27782" w14:textId="77777777" w:rsidR="000E2BB5" w:rsidRDefault="000E2BB5" w:rsidP="008C1125">
            <w:pPr>
              <w:pStyle w:val="Compact"/>
              <w:rPr>
                <w:ins w:id="566" w:author="Dan mungai" w:date="2023-07-12T11:45:00Z"/>
              </w:rPr>
            </w:pPr>
          </w:p>
        </w:tc>
      </w:tr>
      <w:tr w:rsidR="000E2BB5" w14:paraId="0EA44659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67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68" w:author="Dan mungai" w:date="2023-07-12T11:45:00Z"/>
          <w:trPrChange w:id="569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570" w:author="Dan mungai" w:date="2023-07-12T11:46:00Z">
              <w:tcPr>
                <w:tcW w:w="0" w:type="auto"/>
                <w:gridSpan w:val="2"/>
              </w:tcPr>
            </w:tcPrChange>
          </w:tcPr>
          <w:p w14:paraId="6471AACC" w14:textId="77777777" w:rsidR="000E2BB5" w:rsidRDefault="000E2BB5" w:rsidP="008C1125">
            <w:pPr>
              <w:pStyle w:val="Compact"/>
              <w:rPr>
                <w:ins w:id="571" w:author="Dan mungai" w:date="2023-07-12T11:45:00Z"/>
              </w:rPr>
            </w:pPr>
            <w:ins w:id="572" w:author="Dan mungai" w:date="2023-07-12T11:45:00Z">
              <w:r>
                <w:t>Invalid</w:t>
              </w:r>
            </w:ins>
          </w:p>
        </w:tc>
        <w:tc>
          <w:tcPr>
            <w:tcW w:w="2903" w:type="pct"/>
            <w:tcPrChange w:id="573" w:author="Dan mungai" w:date="2023-07-12T11:46:00Z">
              <w:tcPr>
                <w:tcW w:w="0" w:type="auto"/>
              </w:tcPr>
            </w:tcPrChange>
          </w:tcPr>
          <w:p w14:paraId="77B24F97" w14:textId="77777777" w:rsidR="000E2BB5" w:rsidRDefault="000E2BB5" w:rsidP="008C1125">
            <w:pPr>
              <w:pStyle w:val="Compact"/>
              <w:jc w:val="center"/>
              <w:rPr>
                <w:ins w:id="574" w:author="Dan mungai" w:date="2023-07-12T11:45:00Z"/>
              </w:rPr>
            </w:pPr>
            <w:ins w:id="575" w:author="Dan mungai" w:date="2023-07-12T11:45:00Z">
              <w:r>
                <w:t>230 (84%)</w:t>
              </w:r>
            </w:ins>
          </w:p>
        </w:tc>
      </w:tr>
      <w:tr w:rsidR="000E2BB5" w14:paraId="21DE42CA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76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77" w:author="Dan mungai" w:date="2023-07-12T11:45:00Z"/>
          <w:trPrChange w:id="578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579" w:author="Dan mungai" w:date="2023-07-12T11:46:00Z">
              <w:tcPr>
                <w:tcW w:w="0" w:type="auto"/>
                <w:gridSpan w:val="2"/>
              </w:tcPr>
            </w:tcPrChange>
          </w:tcPr>
          <w:p w14:paraId="4F2B8CC9" w14:textId="77777777" w:rsidR="000E2BB5" w:rsidRDefault="000E2BB5" w:rsidP="008C1125">
            <w:pPr>
              <w:pStyle w:val="Compact"/>
              <w:rPr>
                <w:ins w:id="580" w:author="Dan mungai" w:date="2023-07-12T11:45:00Z"/>
              </w:rPr>
            </w:pPr>
            <w:ins w:id="581" w:author="Dan mungai" w:date="2023-07-12T11:45:00Z">
              <w:r>
                <w:t>Valid</w:t>
              </w:r>
            </w:ins>
          </w:p>
        </w:tc>
        <w:tc>
          <w:tcPr>
            <w:tcW w:w="2903" w:type="pct"/>
            <w:tcPrChange w:id="582" w:author="Dan mungai" w:date="2023-07-12T11:46:00Z">
              <w:tcPr>
                <w:tcW w:w="0" w:type="auto"/>
              </w:tcPr>
            </w:tcPrChange>
          </w:tcPr>
          <w:p w14:paraId="54C4EDA9" w14:textId="77777777" w:rsidR="000E2BB5" w:rsidRDefault="000E2BB5" w:rsidP="008C1125">
            <w:pPr>
              <w:pStyle w:val="Compact"/>
              <w:jc w:val="center"/>
              <w:rPr>
                <w:ins w:id="583" w:author="Dan mungai" w:date="2023-07-12T11:45:00Z"/>
              </w:rPr>
            </w:pPr>
            <w:ins w:id="584" w:author="Dan mungai" w:date="2023-07-12T11:45:00Z">
              <w:r>
                <w:t>44 (16%)</w:t>
              </w:r>
            </w:ins>
          </w:p>
        </w:tc>
      </w:tr>
      <w:tr w:rsidR="000E2BB5" w14:paraId="42211172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85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86" w:author="Dan mungai" w:date="2023-07-12T11:45:00Z"/>
          <w:trPrChange w:id="587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588" w:author="Dan mungai" w:date="2023-07-12T11:46:00Z">
              <w:tcPr>
                <w:tcW w:w="0" w:type="auto"/>
                <w:gridSpan w:val="2"/>
              </w:tcPr>
            </w:tcPrChange>
          </w:tcPr>
          <w:p w14:paraId="66B5036A" w14:textId="7D18791A" w:rsidR="000E2BB5" w:rsidRDefault="000E2BB5" w:rsidP="008C1125">
            <w:pPr>
              <w:pStyle w:val="Compact"/>
              <w:rPr>
                <w:ins w:id="589" w:author="Dan mungai" w:date="2023-07-12T11:45:00Z"/>
              </w:rPr>
            </w:pPr>
            <w:ins w:id="590" w:author="Dan mungai" w:date="2023-07-12T11:45:00Z">
              <w:r>
                <w:t>Biological</w:t>
              </w:r>
            </w:ins>
            <w:ins w:id="591" w:author="Dan mungai" w:date="2023-07-12T12:37:00Z">
              <w:r w:rsidR="00B30A24">
                <w:t xml:space="preserve"> </w:t>
              </w:r>
            </w:ins>
            <w:ins w:id="592" w:author="Dan mungai" w:date="2023-07-12T11:45:00Z">
              <w:r>
                <w:t>use</w:t>
              </w:r>
            </w:ins>
            <w:ins w:id="593" w:author="Dan mungai" w:date="2023-07-12T12:37:00Z">
              <w:r w:rsidR="00B30A24">
                <w:t xml:space="preserve"> </w:t>
              </w:r>
            </w:ins>
            <w:ins w:id="594" w:author="Dan mungai" w:date="2023-07-12T11:45:00Z">
              <w:r>
                <w:t>times</w:t>
              </w:r>
            </w:ins>
          </w:p>
        </w:tc>
        <w:tc>
          <w:tcPr>
            <w:tcW w:w="2903" w:type="pct"/>
            <w:tcPrChange w:id="595" w:author="Dan mungai" w:date="2023-07-12T11:46:00Z">
              <w:tcPr>
                <w:tcW w:w="0" w:type="auto"/>
              </w:tcPr>
            </w:tcPrChange>
          </w:tcPr>
          <w:p w14:paraId="4950F703" w14:textId="77777777" w:rsidR="000E2BB5" w:rsidRDefault="000E2BB5" w:rsidP="008C1125">
            <w:pPr>
              <w:pStyle w:val="Compact"/>
              <w:rPr>
                <w:ins w:id="596" w:author="Dan mungai" w:date="2023-07-12T11:45:00Z"/>
              </w:rPr>
            </w:pPr>
          </w:p>
        </w:tc>
      </w:tr>
      <w:tr w:rsidR="000E2BB5" w14:paraId="430A1D00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597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598" w:author="Dan mungai" w:date="2023-07-12T11:45:00Z"/>
          <w:trPrChange w:id="599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00" w:author="Dan mungai" w:date="2023-07-12T11:46:00Z">
              <w:tcPr>
                <w:tcW w:w="0" w:type="auto"/>
                <w:gridSpan w:val="2"/>
              </w:tcPr>
            </w:tcPrChange>
          </w:tcPr>
          <w:p w14:paraId="09A716B6" w14:textId="77777777" w:rsidR="000E2BB5" w:rsidRDefault="000E2BB5" w:rsidP="008C1125">
            <w:pPr>
              <w:pStyle w:val="Compact"/>
              <w:rPr>
                <w:ins w:id="601" w:author="Dan mungai" w:date="2023-07-12T11:45:00Z"/>
              </w:rPr>
            </w:pPr>
            <w:ins w:id="602" w:author="Dan mungai" w:date="2023-07-12T11:45:00Z">
              <w:r>
                <w:t>Invalid</w:t>
              </w:r>
            </w:ins>
          </w:p>
        </w:tc>
        <w:tc>
          <w:tcPr>
            <w:tcW w:w="2903" w:type="pct"/>
            <w:tcPrChange w:id="603" w:author="Dan mungai" w:date="2023-07-12T11:46:00Z">
              <w:tcPr>
                <w:tcW w:w="0" w:type="auto"/>
              </w:tcPr>
            </w:tcPrChange>
          </w:tcPr>
          <w:p w14:paraId="6A1F04DA" w14:textId="77777777" w:rsidR="000E2BB5" w:rsidRDefault="000E2BB5" w:rsidP="008C1125">
            <w:pPr>
              <w:pStyle w:val="Compact"/>
              <w:jc w:val="center"/>
              <w:rPr>
                <w:ins w:id="604" w:author="Dan mungai" w:date="2023-07-12T11:45:00Z"/>
              </w:rPr>
            </w:pPr>
            <w:ins w:id="605" w:author="Dan mungai" w:date="2023-07-12T11:45:00Z">
              <w:r>
                <w:t>146 (64%)</w:t>
              </w:r>
            </w:ins>
          </w:p>
        </w:tc>
      </w:tr>
      <w:tr w:rsidR="000E2BB5" w14:paraId="4D6F822E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06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07" w:author="Dan mungai" w:date="2023-07-12T11:45:00Z"/>
          <w:trPrChange w:id="608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09" w:author="Dan mungai" w:date="2023-07-12T11:46:00Z">
              <w:tcPr>
                <w:tcW w:w="0" w:type="auto"/>
                <w:gridSpan w:val="2"/>
              </w:tcPr>
            </w:tcPrChange>
          </w:tcPr>
          <w:p w14:paraId="760761DD" w14:textId="77777777" w:rsidR="000E2BB5" w:rsidRDefault="000E2BB5" w:rsidP="008C1125">
            <w:pPr>
              <w:pStyle w:val="Compact"/>
              <w:rPr>
                <w:ins w:id="610" w:author="Dan mungai" w:date="2023-07-12T11:45:00Z"/>
              </w:rPr>
            </w:pPr>
            <w:ins w:id="611" w:author="Dan mungai" w:date="2023-07-12T11:45:00Z">
              <w:r>
                <w:lastRenderedPageBreak/>
                <w:t>Valid</w:t>
              </w:r>
            </w:ins>
          </w:p>
        </w:tc>
        <w:tc>
          <w:tcPr>
            <w:tcW w:w="2903" w:type="pct"/>
            <w:tcPrChange w:id="612" w:author="Dan mungai" w:date="2023-07-12T11:46:00Z">
              <w:tcPr>
                <w:tcW w:w="0" w:type="auto"/>
              </w:tcPr>
            </w:tcPrChange>
          </w:tcPr>
          <w:p w14:paraId="14424576" w14:textId="77777777" w:rsidR="000E2BB5" w:rsidRDefault="000E2BB5" w:rsidP="008C1125">
            <w:pPr>
              <w:pStyle w:val="Compact"/>
              <w:jc w:val="center"/>
              <w:rPr>
                <w:ins w:id="613" w:author="Dan mungai" w:date="2023-07-12T11:45:00Z"/>
              </w:rPr>
            </w:pPr>
            <w:ins w:id="614" w:author="Dan mungai" w:date="2023-07-12T11:45:00Z">
              <w:r>
                <w:t>83 (36%)</w:t>
              </w:r>
            </w:ins>
          </w:p>
        </w:tc>
      </w:tr>
      <w:tr w:rsidR="000E2BB5" w14:paraId="2A054478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15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16" w:author="Dan mungai" w:date="2023-07-12T11:45:00Z"/>
          <w:trPrChange w:id="617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18" w:author="Dan mungai" w:date="2023-07-12T11:46:00Z">
              <w:tcPr>
                <w:tcW w:w="0" w:type="auto"/>
                <w:gridSpan w:val="2"/>
              </w:tcPr>
            </w:tcPrChange>
          </w:tcPr>
          <w:p w14:paraId="49E1EF09" w14:textId="00072455" w:rsidR="000E2BB5" w:rsidRDefault="000E2BB5" w:rsidP="008C1125">
            <w:pPr>
              <w:pStyle w:val="Compact"/>
              <w:rPr>
                <w:ins w:id="619" w:author="Dan mungai" w:date="2023-07-12T11:45:00Z"/>
              </w:rPr>
            </w:pPr>
            <w:ins w:id="620" w:author="Dan mungai" w:date="2023-07-12T11:45:00Z">
              <w:r>
                <w:t>use</w:t>
              </w:r>
            </w:ins>
            <w:ins w:id="621" w:author="Dan mungai" w:date="2023-07-12T12:37:00Z">
              <w:r w:rsidR="00B30A24">
                <w:t xml:space="preserve"> </w:t>
              </w:r>
            </w:ins>
            <w:ins w:id="622" w:author="Dan mungai" w:date="2023-07-12T11:45:00Z">
              <w:r>
                <w:t>biologicals</w:t>
              </w:r>
            </w:ins>
          </w:p>
        </w:tc>
        <w:tc>
          <w:tcPr>
            <w:tcW w:w="2903" w:type="pct"/>
            <w:tcPrChange w:id="623" w:author="Dan mungai" w:date="2023-07-12T11:46:00Z">
              <w:tcPr>
                <w:tcW w:w="0" w:type="auto"/>
              </w:tcPr>
            </w:tcPrChange>
          </w:tcPr>
          <w:p w14:paraId="7B9BFB51" w14:textId="77777777" w:rsidR="000E2BB5" w:rsidRDefault="000E2BB5" w:rsidP="008C1125">
            <w:pPr>
              <w:pStyle w:val="Compact"/>
              <w:rPr>
                <w:ins w:id="624" w:author="Dan mungai" w:date="2023-07-12T11:45:00Z"/>
              </w:rPr>
            </w:pPr>
          </w:p>
        </w:tc>
      </w:tr>
      <w:tr w:rsidR="000E2BB5" w14:paraId="64BE3E34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25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26" w:author="Dan mungai" w:date="2023-07-12T11:45:00Z"/>
          <w:trPrChange w:id="627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28" w:author="Dan mungai" w:date="2023-07-12T11:46:00Z">
              <w:tcPr>
                <w:tcW w:w="0" w:type="auto"/>
                <w:gridSpan w:val="2"/>
              </w:tcPr>
            </w:tcPrChange>
          </w:tcPr>
          <w:p w14:paraId="272074C1" w14:textId="77777777" w:rsidR="000E2BB5" w:rsidRDefault="000E2BB5" w:rsidP="008C1125">
            <w:pPr>
              <w:pStyle w:val="Compact"/>
              <w:rPr>
                <w:ins w:id="629" w:author="Dan mungai" w:date="2023-07-12T11:45:00Z"/>
              </w:rPr>
            </w:pPr>
            <w:ins w:id="630" w:author="Dan mungai" w:date="2023-07-12T11:45:00Z">
              <w:r>
                <w:t>Invalid</w:t>
              </w:r>
            </w:ins>
          </w:p>
        </w:tc>
        <w:tc>
          <w:tcPr>
            <w:tcW w:w="2903" w:type="pct"/>
            <w:tcPrChange w:id="631" w:author="Dan mungai" w:date="2023-07-12T11:46:00Z">
              <w:tcPr>
                <w:tcW w:w="0" w:type="auto"/>
              </w:tcPr>
            </w:tcPrChange>
          </w:tcPr>
          <w:p w14:paraId="232BDCB1" w14:textId="77777777" w:rsidR="000E2BB5" w:rsidRDefault="000E2BB5" w:rsidP="008C1125">
            <w:pPr>
              <w:pStyle w:val="Compact"/>
              <w:jc w:val="center"/>
              <w:rPr>
                <w:ins w:id="632" w:author="Dan mungai" w:date="2023-07-12T11:45:00Z"/>
              </w:rPr>
            </w:pPr>
            <w:ins w:id="633" w:author="Dan mungai" w:date="2023-07-12T11:45:00Z">
              <w:r>
                <w:t>194 (71%)</w:t>
              </w:r>
            </w:ins>
          </w:p>
        </w:tc>
      </w:tr>
      <w:tr w:rsidR="000E2BB5" w14:paraId="059A92AB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34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35" w:author="Dan mungai" w:date="2023-07-12T11:45:00Z"/>
          <w:trPrChange w:id="636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37" w:author="Dan mungai" w:date="2023-07-12T11:46:00Z">
              <w:tcPr>
                <w:tcW w:w="0" w:type="auto"/>
                <w:gridSpan w:val="2"/>
              </w:tcPr>
            </w:tcPrChange>
          </w:tcPr>
          <w:p w14:paraId="71652ACD" w14:textId="77777777" w:rsidR="000E2BB5" w:rsidRDefault="000E2BB5" w:rsidP="008C1125">
            <w:pPr>
              <w:pStyle w:val="Compact"/>
              <w:rPr>
                <w:ins w:id="638" w:author="Dan mungai" w:date="2023-07-12T11:45:00Z"/>
              </w:rPr>
            </w:pPr>
            <w:ins w:id="639" w:author="Dan mungai" w:date="2023-07-12T11:45:00Z">
              <w:r>
                <w:t>Valid</w:t>
              </w:r>
            </w:ins>
          </w:p>
        </w:tc>
        <w:tc>
          <w:tcPr>
            <w:tcW w:w="2903" w:type="pct"/>
            <w:tcPrChange w:id="640" w:author="Dan mungai" w:date="2023-07-12T11:46:00Z">
              <w:tcPr>
                <w:tcW w:w="0" w:type="auto"/>
              </w:tcPr>
            </w:tcPrChange>
          </w:tcPr>
          <w:p w14:paraId="5127F97A" w14:textId="77777777" w:rsidR="000E2BB5" w:rsidRDefault="000E2BB5" w:rsidP="008C1125">
            <w:pPr>
              <w:pStyle w:val="Compact"/>
              <w:jc w:val="center"/>
              <w:rPr>
                <w:ins w:id="641" w:author="Dan mungai" w:date="2023-07-12T11:45:00Z"/>
              </w:rPr>
            </w:pPr>
            <w:ins w:id="642" w:author="Dan mungai" w:date="2023-07-12T11:45:00Z">
              <w:r>
                <w:t>79 (29%)</w:t>
              </w:r>
            </w:ins>
          </w:p>
        </w:tc>
      </w:tr>
      <w:tr w:rsidR="000E2BB5" w14:paraId="75326B3B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43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44" w:author="Dan mungai" w:date="2023-07-12T11:45:00Z"/>
          <w:trPrChange w:id="645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46" w:author="Dan mungai" w:date="2023-07-12T11:46:00Z">
              <w:tcPr>
                <w:tcW w:w="0" w:type="auto"/>
                <w:gridSpan w:val="2"/>
              </w:tcPr>
            </w:tcPrChange>
          </w:tcPr>
          <w:p w14:paraId="15F95954" w14:textId="28E321EC" w:rsidR="000E2BB5" w:rsidRDefault="000E2BB5" w:rsidP="008C1125">
            <w:pPr>
              <w:pStyle w:val="Compact"/>
              <w:rPr>
                <w:ins w:id="647" w:author="Dan mungai" w:date="2023-07-12T11:45:00Z"/>
              </w:rPr>
            </w:pPr>
            <w:ins w:id="648" w:author="Dan mungai" w:date="2023-07-12T11:45:00Z">
              <w:r>
                <w:t>used</w:t>
              </w:r>
            </w:ins>
            <w:ins w:id="649" w:author="Dan mungai" w:date="2023-07-12T12:37:00Z">
              <w:r w:rsidR="00B30A24">
                <w:t xml:space="preserve"> </w:t>
              </w:r>
            </w:ins>
            <w:ins w:id="650" w:author="Dan mungai" w:date="2023-07-12T11:45:00Z">
              <w:r>
                <w:t>biologicals</w:t>
              </w:r>
            </w:ins>
            <w:ins w:id="651" w:author="Dan mungai" w:date="2023-07-12T12:37:00Z">
              <w:r w:rsidR="00B30A24">
                <w:t xml:space="preserve"> </w:t>
              </w:r>
            </w:ins>
            <w:ins w:id="652" w:author="Dan mungai" w:date="2023-07-12T11:45:00Z">
              <w:r>
                <w:t>last</w:t>
              </w:r>
            </w:ins>
            <w:ins w:id="653" w:author="Dan mungai" w:date="2023-07-12T12:37:00Z">
              <w:r w:rsidR="00B30A24">
                <w:t xml:space="preserve"> </w:t>
              </w:r>
            </w:ins>
            <w:ins w:id="654" w:author="Dan mungai" w:date="2023-07-12T11:45:00Z">
              <w:r>
                <w:t>farming</w:t>
              </w:r>
            </w:ins>
            <w:ins w:id="655" w:author="Dan mungai" w:date="2023-07-12T12:37:00Z">
              <w:r w:rsidR="00B30A24">
                <w:t xml:space="preserve"> </w:t>
              </w:r>
            </w:ins>
            <w:ins w:id="656" w:author="Dan mungai" w:date="2023-07-12T11:45:00Z">
              <w:r>
                <w:t>season</w:t>
              </w:r>
            </w:ins>
          </w:p>
        </w:tc>
        <w:tc>
          <w:tcPr>
            <w:tcW w:w="2903" w:type="pct"/>
            <w:tcPrChange w:id="657" w:author="Dan mungai" w:date="2023-07-12T11:46:00Z">
              <w:tcPr>
                <w:tcW w:w="0" w:type="auto"/>
              </w:tcPr>
            </w:tcPrChange>
          </w:tcPr>
          <w:p w14:paraId="19E4AFA1" w14:textId="77777777" w:rsidR="000E2BB5" w:rsidRDefault="000E2BB5" w:rsidP="008C1125">
            <w:pPr>
              <w:pStyle w:val="Compact"/>
              <w:rPr>
                <w:ins w:id="658" w:author="Dan mungai" w:date="2023-07-12T11:45:00Z"/>
              </w:rPr>
            </w:pPr>
          </w:p>
        </w:tc>
      </w:tr>
      <w:tr w:rsidR="000E2BB5" w14:paraId="2E2FF1DB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59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60" w:author="Dan mungai" w:date="2023-07-12T11:45:00Z"/>
          <w:trPrChange w:id="661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62" w:author="Dan mungai" w:date="2023-07-12T11:46:00Z">
              <w:tcPr>
                <w:tcW w:w="0" w:type="auto"/>
                <w:gridSpan w:val="2"/>
              </w:tcPr>
            </w:tcPrChange>
          </w:tcPr>
          <w:p w14:paraId="2A48BC08" w14:textId="77777777" w:rsidR="000E2BB5" w:rsidRDefault="000E2BB5" w:rsidP="008C1125">
            <w:pPr>
              <w:pStyle w:val="Compact"/>
              <w:rPr>
                <w:ins w:id="663" w:author="Dan mungai" w:date="2023-07-12T11:45:00Z"/>
              </w:rPr>
            </w:pPr>
            <w:ins w:id="664" w:author="Dan mungai" w:date="2023-07-12T11:45:00Z">
              <w:r>
                <w:t>Invalid</w:t>
              </w:r>
            </w:ins>
          </w:p>
        </w:tc>
        <w:tc>
          <w:tcPr>
            <w:tcW w:w="2903" w:type="pct"/>
            <w:tcPrChange w:id="665" w:author="Dan mungai" w:date="2023-07-12T11:46:00Z">
              <w:tcPr>
                <w:tcW w:w="0" w:type="auto"/>
              </w:tcPr>
            </w:tcPrChange>
          </w:tcPr>
          <w:p w14:paraId="436253A6" w14:textId="77777777" w:rsidR="000E2BB5" w:rsidRDefault="000E2BB5" w:rsidP="008C1125">
            <w:pPr>
              <w:pStyle w:val="Compact"/>
              <w:jc w:val="center"/>
              <w:rPr>
                <w:ins w:id="666" w:author="Dan mungai" w:date="2023-07-12T11:45:00Z"/>
              </w:rPr>
            </w:pPr>
            <w:ins w:id="667" w:author="Dan mungai" w:date="2023-07-12T11:45:00Z">
              <w:r>
                <w:t>39 (38%)</w:t>
              </w:r>
            </w:ins>
          </w:p>
        </w:tc>
      </w:tr>
      <w:tr w:rsidR="000E2BB5" w14:paraId="51FA668A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68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69" w:author="Dan mungai" w:date="2023-07-12T11:45:00Z"/>
          <w:trPrChange w:id="670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71" w:author="Dan mungai" w:date="2023-07-12T11:46:00Z">
              <w:tcPr>
                <w:tcW w:w="0" w:type="auto"/>
                <w:gridSpan w:val="2"/>
              </w:tcPr>
            </w:tcPrChange>
          </w:tcPr>
          <w:p w14:paraId="005E1D47" w14:textId="77777777" w:rsidR="000E2BB5" w:rsidRDefault="000E2BB5" w:rsidP="008C1125">
            <w:pPr>
              <w:pStyle w:val="Compact"/>
              <w:rPr>
                <w:ins w:id="672" w:author="Dan mungai" w:date="2023-07-12T11:45:00Z"/>
              </w:rPr>
            </w:pPr>
            <w:ins w:id="673" w:author="Dan mungai" w:date="2023-07-12T11:45:00Z">
              <w:r>
                <w:t>Valid</w:t>
              </w:r>
            </w:ins>
          </w:p>
        </w:tc>
        <w:tc>
          <w:tcPr>
            <w:tcW w:w="2903" w:type="pct"/>
            <w:tcPrChange w:id="674" w:author="Dan mungai" w:date="2023-07-12T11:46:00Z">
              <w:tcPr>
                <w:tcW w:w="0" w:type="auto"/>
              </w:tcPr>
            </w:tcPrChange>
          </w:tcPr>
          <w:p w14:paraId="3595E18B" w14:textId="77777777" w:rsidR="000E2BB5" w:rsidRDefault="000E2BB5" w:rsidP="008C1125">
            <w:pPr>
              <w:pStyle w:val="Compact"/>
              <w:jc w:val="center"/>
              <w:rPr>
                <w:ins w:id="675" w:author="Dan mungai" w:date="2023-07-12T11:45:00Z"/>
              </w:rPr>
            </w:pPr>
            <w:ins w:id="676" w:author="Dan mungai" w:date="2023-07-12T11:45:00Z">
              <w:r>
                <w:t>63 (62%)</w:t>
              </w:r>
            </w:ins>
          </w:p>
        </w:tc>
      </w:tr>
      <w:tr w:rsidR="000E2BB5" w14:paraId="7589E24F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77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78" w:author="Dan mungai" w:date="2023-07-12T11:45:00Z"/>
          <w:trPrChange w:id="679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80" w:author="Dan mungai" w:date="2023-07-12T11:46:00Z">
              <w:tcPr>
                <w:tcW w:w="0" w:type="auto"/>
                <w:gridSpan w:val="2"/>
              </w:tcPr>
            </w:tcPrChange>
          </w:tcPr>
          <w:p w14:paraId="0E3CAA95" w14:textId="66155735" w:rsidR="000E2BB5" w:rsidRDefault="000E2BB5" w:rsidP="008C1125">
            <w:pPr>
              <w:pStyle w:val="Compact"/>
              <w:rPr>
                <w:ins w:id="681" w:author="Dan mungai" w:date="2023-07-12T11:45:00Z"/>
              </w:rPr>
            </w:pPr>
            <w:ins w:id="682" w:author="Dan mungai" w:date="2023-07-12T11:45:00Z">
              <w:r>
                <w:t>biologicals</w:t>
              </w:r>
            </w:ins>
            <w:ins w:id="683" w:author="Dan mungai" w:date="2023-07-12T12:37:00Z">
              <w:r w:rsidR="00B30A24">
                <w:t xml:space="preserve"> </w:t>
              </w:r>
            </w:ins>
            <w:ins w:id="684" w:author="Dan mungai" w:date="2023-07-12T11:45:00Z">
              <w:r>
                <w:t>use</w:t>
              </w:r>
            </w:ins>
            <w:ins w:id="685" w:author="Dan mungai" w:date="2023-07-12T12:37:00Z">
              <w:r w:rsidR="00B30A24">
                <w:t xml:space="preserve"> </w:t>
              </w:r>
            </w:ins>
            <w:ins w:id="686" w:author="Dan mungai" w:date="2023-07-12T11:45:00Z">
              <w:r>
                <w:t>frequency</w:t>
              </w:r>
            </w:ins>
          </w:p>
        </w:tc>
        <w:tc>
          <w:tcPr>
            <w:tcW w:w="2903" w:type="pct"/>
            <w:tcPrChange w:id="687" w:author="Dan mungai" w:date="2023-07-12T11:46:00Z">
              <w:tcPr>
                <w:tcW w:w="0" w:type="auto"/>
              </w:tcPr>
            </w:tcPrChange>
          </w:tcPr>
          <w:p w14:paraId="4868BF90" w14:textId="77777777" w:rsidR="000E2BB5" w:rsidRDefault="000E2BB5" w:rsidP="008C1125">
            <w:pPr>
              <w:pStyle w:val="Compact"/>
              <w:rPr>
                <w:ins w:id="688" w:author="Dan mungai" w:date="2023-07-12T11:45:00Z"/>
              </w:rPr>
            </w:pPr>
          </w:p>
        </w:tc>
      </w:tr>
      <w:tr w:rsidR="000E2BB5" w14:paraId="77B067AA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89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90" w:author="Dan mungai" w:date="2023-07-12T11:45:00Z"/>
          <w:trPrChange w:id="691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692" w:author="Dan mungai" w:date="2023-07-12T11:46:00Z">
              <w:tcPr>
                <w:tcW w:w="0" w:type="auto"/>
                <w:gridSpan w:val="2"/>
              </w:tcPr>
            </w:tcPrChange>
          </w:tcPr>
          <w:p w14:paraId="45BBD939" w14:textId="77777777" w:rsidR="000E2BB5" w:rsidRDefault="000E2BB5" w:rsidP="008C1125">
            <w:pPr>
              <w:pStyle w:val="Compact"/>
              <w:rPr>
                <w:ins w:id="693" w:author="Dan mungai" w:date="2023-07-12T11:45:00Z"/>
              </w:rPr>
            </w:pPr>
            <w:ins w:id="694" w:author="Dan mungai" w:date="2023-07-12T11:45:00Z">
              <w:r>
                <w:t>Invalid</w:t>
              </w:r>
            </w:ins>
          </w:p>
        </w:tc>
        <w:tc>
          <w:tcPr>
            <w:tcW w:w="2903" w:type="pct"/>
            <w:tcPrChange w:id="695" w:author="Dan mungai" w:date="2023-07-12T11:46:00Z">
              <w:tcPr>
                <w:tcW w:w="0" w:type="auto"/>
              </w:tcPr>
            </w:tcPrChange>
          </w:tcPr>
          <w:p w14:paraId="52894888" w14:textId="77777777" w:rsidR="000E2BB5" w:rsidRDefault="000E2BB5" w:rsidP="008C1125">
            <w:pPr>
              <w:pStyle w:val="Compact"/>
              <w:jc w:val="center"/>
              <w:rPr>
                <w:ins w:id="696" w:author="Dan mungai" w:date="2023-07-12T11:45:00Z"/>
              </w:rPr>
            </w:pPr>
            <w:ins w:id="697" w:author="Dan mungai" w:date="2023-07-12T11:45:00Z">
              <w:r>
                <w:t>22 (25%)</w:t>
              </w:r>
            </w:ins>
          </w:p>
        </w:tc>
      </w:tr>
      <w:tr w:rsidR="000E2BB5" w14:paraId="7DAEBFA9" w14:textId="77777777" w:rsidTr="000E2BB5">
        <w:tblPrEx>
          <w:tblW w:w="5321" w:type="pct"/>
          <w:tblInd w:w="-108" w:type="dxa"/>
          <w:tblBorders>
            <w:top w:val="single" w:sz="4" w:space="0" w:color="auto"/>
            <w:bottom w:val="single" w:sz="4" w:space="0" w:color="auto"/>
          </w:tblBorders>
          <w:tblLook w:val="0020" w:firstRow="1" w:lastRow="0" w:firstColumn="0" w:lastColumn="0" w:noHBand="0" w:noVBand="0"/>
          <w:tblPrExChange w:id="698" w:author="Dan mungai" w:date="2023-07-12T11:46:00Z">
            <w:tblPrEx>
              <w:tblW w:w="0" w:type="auto"/>
              <w:tblInd w:w="-108" w:type="dxa"/>
              <w:tblBorders>
                <w:top w:val="single" w:sz="4" w:space="0" w:color="auto"/>
                <w:bottom w:val="single" w:sz="4" w:space="0" w:color="auto"/>
              </w:tblBorders>
              <w:tblLook w:val="0020" w:firstRow="1" w:lastRow="0" w:firstColumn="0" w:lastColumn="0" w:noHBand="0" w:noVBand="0"/>
            </w:tblPrEx>
          </w:tblPrExChange>
        </w:tblPrEx>
        <w:trPr>
          <w:ins w:id="699" w:author="Dan mungai" w:date="2023-07-12T11:45:00Z"/>
          <w:trPrChange w:id="700" w:author="Dan mungai" w:date="2023-07-12T11:46:00Z">
            <w:trPr>
              <w:gridBefore w:val="1"/>
              <w:gridAfter w:val="0"/>
            </w:trPr>
          </w:trPrChange>
        </w:trPr>
        <w:tc>
          <w:tcPr>
            <w:tcW w:w="2097" w:type="pct"/>
            <w:tcPrChange w:id="701" w:author="Dan mungai" w:date="2023-07-12T11:46:00Z">
              <w:tcPr>
                <w:tcW w:w="0" w:type="auto"/>
                <w:gridSpan w:val="2"/>
              </w:tcPr>
            </w:tcPrChange>
          </w:tcPr>
          <w:p w14:paraId="4585D1EE" w14:textId="77777777" w:rsidR="000E2BB5" w:rsidRDefault="000E2BB5" w:rsidP="008C1125">
            <w:pPr>
              <w:pStyle w:val="Compact"/>
              <w:rPr>
                <w:ins w:id="702" w:author="Dan mungai" w:date="2023-07-12T11:45:00Z"/>
              </w:rPr>
            </w:pPr>
            <w:ins w:id="703" w:author="Dan mungai" w:date="2023-07-12T11:45:00Z">
              <w:r>
                <w:t>Valid</w:t>
              </w:r>
            </w:ins>
          </w:p>
        </w:tc>
        <w:tc>
          <w:tcPr>
            <w:tcW w:w="2903" w:type="pct"/>
            <w:tcPrChange w:id="704" w:author="Dan mungai" w:date="2023-07-12T11:46:00Z">
              <w:tcPr>
                <w:tcW w:w="0" w:type="auto"/>
              </w:tcPr>
            </w:tcPrChange>
          </w:tcPr>
          <w:p w14:paraId="39D363F7" w14:textId="77777777" w:rsidR="000E2BB5" w:rsidRDefault="000E2BB5" w:rsidP="008C1125">
            <w:pPr>
              <w:pStyle w:val="Compact"/>
              <w:jc w:val="center"/>
              <w:rPr>
                <w:ins w:id="705" w:author="Dan mungai" w:date="2023-07-12T11:45:00Z"/>
              </w:rPr>
            </w:pPr>
            <w:ins w:id="706" w:author="Dan mungai" w:date="2023-07-12T11:45:00Z">
              <w:r>
                <w:t>65 (75%)</w:t>
              </w:r>
            </w:ins>
          </w:p>
        </w:tc>
      </w:tr>
    </w:tbl>
    <w:p w14:paraId="26BD9615" w14:textId="77777777" w:rsidR="000E2BB5" w:rsidRDefault="000E2BB5" w:rsidP="00257DD9">
      <w:pPr>
        <w:ind w:left="-567"/>
        <w:rPr>
          <w:ins w:id="707" w:author="Dan mungai" w:date="2023-07-13T11:00:00Z"/>
          <w:lang w:val="en-GB"/>
        </w:rPr>
      </w:pPr>
    </w:p>
    <w:p w14:paraId="603898B7" w14:textId="6D739C8C" w:rsidR="00D86858" w:rsidRDefault="00D86858" w:rsidP="00257DD9">
      <w:pPr>
        <w:ind w:left="-567"/>
        <w:rPr>
          <w:ins w:id="708" w:author="Dan mungai" w:date="2023-07-13T11:00:00Z"/>
          <w:lang w:val="en-GB"/>
        </w:rPr>
      </w:pPr>
      <w:ins w:id="709" w:author="Dan mungai" w:date="2023-07-13T11:00:00Z">
        <w:r>
          <w:rPr>
            <w:lang w:val="en-GB"/>
          </w:rPr>
          <w:t>Overall Practices</w:t>
        </w:r>
      </w:ins>
    </w:p>
    <w:tbl>
      <w:tblPr>
        <w:tblStyle w:val="Table"/>
        <w:tblW w:w="5000" w:type="pct"/>
        <w:tblLook w:val="0020" w:firstRow="1" w:lastRow="0" w:firstColumn="0" w:lastColumn="0" w:noHBand="0" w:noVBand="0"/>
        <w:tblPrChange w:id="710" w:author="Dan mungai" w:date="2023-07-13T11:01:00Z">
          <w:tblPr>
            <w:tblStyle w:val="Table"/>
            <w:tblW w:w="0" w:type="auto"/>
            <w:tblLook w:val="0020" w:firstRow="1" w:lastRow="0" w:firstColumn="0" w:lastColumn="0" w:noHBand="0" w:noVBand="0"/>
          </w:tblPr>
        </w:tblPrChange>
      </w:tblPr>
      <w:tblGrid>
        <w:gridCol w:w="4562"/>
        <w:gridCol w:w="4464"/>
        <w:tblGridChange w:id="711">
          <w:tblGrid>
            <w:gridCol w:w="1668"/>
            <w:gridCol w:w="1633"/>
          </w:tblGrid>
        </w:tblGridChange>
      </w:tblGrid>
      <w:tr w:rsidR="00D86858" w14:paraId="4F1BE4C1" w14:textId="77777777" w:rsidTr="00D8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712" w:author="Dan mungai" w:date="2023-07-13T11:00:00Z"/>
          <w:trPrChange w:id="713" w:author="Dan mungai" w:date="2023-07-13T11:01:00Z">
            <w:trPr>
              <w:tblHeader/>
            </w:trPr>
          </w:trPrChange>
        </w:trPr>
        <w:tc>
          <w:tcPr>
            <w:tcW w:w="2527" w:type="pct"/>
            <w:tcBorders>
              <w:top w:val="single" w:sz="4" w:space="0" w:color="auto"/>
            </w:tcBorders>
            <w:tcPrChange w:id="714" w:author="Dan mungai" w:date="2023-07-13T11:01:00Z">
              <w:tcPr>
                <w:tcW w:w="0" w:type="auto"/>
              </w:tcPr>
            </w:tcPrChange>
          </w:tcPr>
          <w:p w14:paraId="5940A493" w14:textId="3E813B88" w:rsidR="00D86858" w:rsidRDefault="00D86858" w:rsidP="00A753A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15" w:author="Dan mungai" w:date="2023-07-13T11:00:00Z"/>
              </w:rPr>
            </w:pPr>
            <w:ins w:id="716" w:author="Dan mungai" w:date="2023-07-13T11:00:00Z">
              <w:r>
                <w:t>Practices</w:t>
              </w:r>
            </w:ins>
            <w:ins w:id="717" w:author="Dan mungai" w:date="2023-07-13T11:01:00Z">
              <w:r>
                <w:t xml:space="preserve"> </w:t>
              </w:r>
            </w:ins>
            <w:ins w:id="718" w:author="Dan mungai" w:date="2023-07-13T11:00:00Z">
              <w:r>
                <w:t>level</w:t>
              </w:r>
            </w:ins>
          </w:p>
        </w:tc>
        <w:tc>
          <w:tcPr>
            <w:tcW w:w="2473" w:type="pct"/>
            <w:tcBorders>
              <w:top w:val="single" w:sz="4" w:space="0" w:color="auto"/>
            </w:tcBorders>
            <w:tcPrChange w:id="719" w:author="Dan mungai" w:date="2023-07-13T11:01:00Z">
              <w:tcPr>
                <w:tcW w:w="0" w:type="auto"/>
              </w:tcPr>
            </w:tcPrChange>
          </w:tcPr>
          <w:p w14:paraId="1FF68368" w14:textId="0478B854" w:rsidR="00D86858" w:rsidRDefault="00D86858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0" w:author="Dan mungai" w:date="2023-07-13T11:00:00Z"/>
              </w:rPr>
            </w:pPr>
            <w:ins w:id="721" w:author="Dan mungai" w:date="2023-07-13T11:00:00Z">
              <w:r>
                <w:rPr>
                  <w:b/>
                  <w:bCs/>
                </w:rPr>
                <w:t>Frequency (</w:t>
              </w:r>
            </w:ins>
            <w:ins w:id="722" w:author="Dan mungai" w:date="2023-07-13T11:01:00Z">
              <w:r>
                <w:rPr>
                  <w:b/>
                  <w:bCs/>
                </w:rPr>
                <w:t>%</w:t>
              </w:r>
            </w:ins>
            <w:ins w:id="723" w:author="Dan mungai" w:date="2023-07-13T11:00:00Z">
              <w:r>
                <w:rPr>
                  <w:b/>
                  <w:bCs/>
                </w:rPr>
                <w:t>)</w:t>
              </w:r>
            </w:ins>
          </w:p>
        </w:tc>
      </w:tr>
      <w:tr w:rsidR="00D86858" w14:paraId="707B520D" w14:textId="77777777" w:rsidTr="00D86858">
        <w:trPr>
          <w:ins w:id="724" w:author="Dan mungai" w:date="2023-07-13T11:00:00Z"/>
        </w:trPr>
        <w:tc>
          <w:tcPr>
            <w:tcW w:w="2527" w:type="pct"/>
            <w:tcPrChange w:id="725" w:author="Dan mungai" w:date="2023-07-13T11:01:00Z">
              <w:tcPr>
                <w:tcW w:w="0" w:type="auto"/>
              </w:tcPr>
            </w:tcPrChange>
          </w:tcPr>
          <w:p w14:paraId="54464CAA" w14:textId="77777777" w:rsidR="00D86858" w:rsidRDefault="00D86858" w:rsidP="00A753A4">
            <w:pPr>
              <w:pStyle w:val="Compact"/>
              <w:rPr>
                <w:ins w:id="726" w:author="Dan mungai" w:date="2023-07-13T11:00:00Z"/>
              </w:rPr>
            </w:pPr>
            <w:ins w:id="727" w:author="Dan mungai" w:date="2023-07-13T11:00:00Z">
              <w:r>
                <w:t>Invalid</w:t>
              </w:r>
            </w:ins>
          </w:p>
        </w:tc>
        <w:tc>
          <w:tcPr>
            <w:tcW w:w="2473" w:type="pct"/>
            <w:tcPrChange w:id="728" w:author="Dan mungai" w:date="2023-07-13T11:01:00Z">
              <w:tcPr>
                <w:tcW w:w="0" w:type="auto"/>
              </w:tcPr>
            </w:tcPrChange>
          </w:tcPr>
          <w:p w14:paraId="27F80241" w14:textId="77777777" w:rsidR="00D86858" w:rsidRDefault="00D86858" w:rsidP="00A753A4">
            <w:pPr>
              <w:pStyle w:val="Compact"/>
              <w:jc w:val="center"/>
              <w:rPr>
                <w:ins w:id="729" w:author="Dan mungai" w:date="2023-07-13T11:00:00Z"/>
              </w:rPr>
            </w:pPr>
            <w:ins w:id="730" w:author="Dan mungai" w:date="2023-07-13T11:00:00Z">
              <w:r>
                <w:t>78 (28%)</w:t>
              </w:r>
            </w:ins>
          </w:p>
        </w:tc>
      </w:tr>
      <w:tr w:rsidR="00D86858" w14:paraId="0D3CB43C" w14:textId="77777777" w:rsidTr="00D86858">
        <w:trPr>
          <w:ins w:id="731" w:author="Dan mungai" w:date="2023-07-13T11:00:00Z"/>
        </w:trPr>
        <w:tc>
          <w:tcPr>
            <w:tcW w:w="2527" w:type="pct"/>
            <w:tcBorders>
              <w:bottom w:val="single" w:sz="4" w:space="0" w:color="auto"/>
            </w:tcBorders>
            <w:tcPrChange w:id="732" w:author="Dan mungai" w:date="2023-07-13T11:01:00Z">
              <w:tcPr>
                <w:tcW w:w="0" w:type="auto"/>
              </w:tcPr>
            </w:tcPrChange>
          </w:tcPr>
          <w:p w14:paraId="46079FC7" w14:textId="77777777" w:rsidR="00D86858" w:rsidRDefault="00D86858" w:rsidP="00A753A4">
            <w:pPr>
              <w:pStyle w:val="Compact"/>
              <w:rPr>
                <w:ins w:id="733" w:author="Dan mungai" w:date="2023-07-13T11:00:00Z"/>
              </w:rPr>
            </w:pPr>
            <w:ins w:id="734" w:author="Dan mungai" w:date="2023-07-13T11:00:00Z">
              <w:r>
                <w:t>Valid</w:t>
              </w:r>
            </w:ins>
          </w:p>
        </w:tc>
        <w:tc>
          <w:tcPr>
            <w:tcW w:w="2473" w:type="pct"/>
            <w:tcBorders>
              <w:bottom w:val="single" w:sz="4" w:space="0" w:color="auto"/>
            </w:tcBorders>
            <w:tcPrChange w:id="735" w:author="Dan mungai" w:date="2023-07-13T11:01:00Z">
              <w:tcPr>
                <w:tcW w:w="0" w:type="auto"/>
              </w:tcPr>
            </w:tcPrChange>
          </w:tcPr>
          <w:p w14:paraId="2D89743B" w14:textId="77777777" w:rsidR="00D86858" w:rsidRDefault="00D86858" w:rsidP="00A753A4">
            <w:pPr>
              <w:pStyle w:val="Compact"/>
              <w:jc w:val="center"/>
              <w:rPr>
                <w:ins w:id="736" w:author="Dan mungai" w:date="2023-07-13T11:00:00Z"/>
              </w:rPr>
            </w:pPr>
            <w:ins w:id="737" w:author="Dan mungai" w:date="2023-07-13T11:00:00Z">
              <w:r>
                <w:t>197 (72%)</w:t>
              </w:r>
            </w:ins>
          </w:p>
        </w:tc>
      </w:tr>
    </w:tbl>
    <w:p w14:paraId="1FC505AF" w14:textId="77777777" w:rsidR="00D86858" w:rsidRDefault="00D86858" w:rsidP="00257DD9">
      <w:pPr>
        <w:ind w:left="-567"/>
        <w:rPr>
          <w:lang w:val="en-GB"/>
        </w:rPr>
      </w:pPr>
    </w:p>
    <w:p w14:paraId="3F45CC1A" w14:textId="52FBEE20" w:rsidR="00BF17D4" w:rsidRPr="00257DD9" w:rsidRDefault="00926C4D" w:rsidP="00051F2C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0AC2">
        <w:rPr>
          <w:rFonts w:ascii="Times New Roman" w:hAnsi="Times New Roman" w:cs="Times New Roman"/>
          <w:sz w:val="24"/>
          <w:szCs w:val="24"/>
          <w:lang w:val="en-US"/>
        </w:rPr>
        <w:t xml:space="preserve">Less than 50% of the 275 farmers interviewed in Kajiado, Kiambu and Machakos reported to be using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Pr="00F50AC2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proofErr w:type="gramStart"/>
      <w:r w:rsidR="003B3236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="003B3236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3B3236" w:rsidRPr="00F50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3E2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F50AC2">
        <w:rPr>
          <w:rFonts w:ascii="Times New Roman" w:hAnsi="Times New Roman" w:cs="Times New Roman"/>
          <w:sz w:val="24"/>
          <w:szCs w:val="24"/>
          <w:lang w:val="en-US"/>
        </w:rPr>
        <w:t>users were recorded in Machakos</w:t>
      </w:r>
      <w:r w:rsidR="003B3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0AC2">
        <w:rPr>
          <w:rFonts w:ascii="Times New Roman" w:hAnsi="Times New Roman" w:cs="Times New Roman"/>
          <w:sz w:val="24"/>
          <w:szCs w:val="24"/>
          <w:lang w:val="en-US"/>
        </w:rPr>
        <w:t>18% 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50AC2">
        <w:rPr>
          <w:rFonts w:ascii="Times New Roman" w:hAnsi="Times New Roman" w:cs="Times New Roman"/>
          <w:sz w:val="24"/>
          <w:szCs w:val="24"/>
          <w:lang w:val="en-US"/>
        </w:rPr>
        <w:t xml:space="preserve">able </w:t>
      </w:r>
      <w:r w:rsidR="00257DD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50AC2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BF17D4" w:rsidRPr="00F50AC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 w:rsidR="00A750E3" w:rsidRPr="00F50AC2">
        <w:rPr>
          <w:rFonts w:ascii="Times New Roman" w:hAnsi="Times New Roman" w:cs="Times New Roman"/>
          <w:sz w:val="24"/>
          <w:szCs w:val="24"/>
          <w:lang w:val="en-US"/>
        </w:rPr>
        <w:t>The majority</w:t>
      </w:r>
      <w:r w:rsidR="00BF17D4" w:rsidRPr="00F50AC2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proofErr w:type="gramEnd"/>
      <w:r w:rsidR="00BF17D4" w:rsidRPr="00F50AC2">
        <w:rPr>
          <w:rFonts w:ascii="Times New Roman" w:hAnsi="Times New Roman" w:cs="Times New Roman"/>
          <w:sz w:val="24"/>
          <w:szCs w:val="24"/>
          <w:lang w:val="en-US"/>
        </w:rPr>
        <w:t xml:space="preserve"> fa</w:t>
      </w:r>
      <w:r w:rsidR="00EB63E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F17D4" w:rsidRPr="00F50AC2">
        <w:rPr>
          <w:rFonts w:ascii="Times New Roman" w:hAnsi="Times New Roman" w:cs="Times New Roman"/>
          <w:sz w:val="24"/>
          <w:szCs w:val="24"/>
          <w:lang w:val="en-US"/>
        </w:rPr>
        <w:t>mers in Kajiado and Kiambu reported to be using 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="00BF17D4" w:rsidRPr="00F50AC2">
        <w:rPr>
          <w:rFonts w:ascii="Times New Roman" w:hAnsi="Times New Roman" w:cs="Times New Roman"/>
          <w:sz w:val="24"/>
          <w:szCs w:val="24"/>
          <w:lang w:val="en-US"/>
        </w:rPr>
        <w:t xml:space="preserve"> every season while in Machakos, </w:t>
      </w:r>
      <w:r w:rsidR="00EB63E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F17D4" w:rsidRPr="00F50AC2">
        <w:rPr>
          <w:rFonts w:ascii="Times New Roman" w:hAnsi="Times New Roman" w:cs="Times New Roman"/>
          <w:sz w:val="24"/>
          <w:szCs w:val="24"/>
          <w:lang w:val="en-US"/>
        </w:rPr>
        <w:t>majority reported using them in some seasons (</w:t>
      </w:r>
      <w:r w:rsidR="00BF17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F17D4" w:rsidRPr="00F50AC2">
        <w:rPr>
          <w:rFonts w:ascii="Times New Roman" w:hAnsi="Times New Roman" w:cs="Times New Roman"/>
          <w:sz w:val="24"/>
          <w:szCs w:val="24"/>
          <w:lang w:val="en-US"/>
        </w:rPr>
        <w:t xml:space="preserve">able </w:t>
      </w:r>
      <w:r w:rsidR="00257DD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F17D4" w:rsidRPr="00F50AC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E0647C4" w14:textId="6734EA42" w:rsidR="00926C4D" w:rsidRDefault="00926C4D" w:rsidP="00926C4D">
      <w:pPr>
        <w:ind w:left="-28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34A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 w:rsidR="00257DD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Farmers using biological and the frequency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use</w:t>
      </w:r>
      <w:proofErr w:type="gramEnd"/>
    </w:p>
    <w:tbl>
      <w:tblPr>
        <w:tblStyle w:val="Table"/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3636"/>
        <w:gridCol w:w="2010"/>
        <w:gridCol w:w="2018"/>
        <w:gridCol w:w="7"/>
        <w:gridCol w:w="2182"/>
      </w:tblGrid>
      <w:tr w:rsidR="00926C4D" w:rsidRPr="009D75CF" w14:paraId="25A2E8F9" w14:textId="77777777" w:rsidTr="00274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8504" w14:textId="740BC37C" w:rsidR="00926C4D" w:rsidRPr="002A37A1" w:rsidRDefault="00926C4D" w:rsidP="002742AE">
            <w:pPr>
              <w:spacing w:before="40" w:after="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A6B2" w14:textId="77777777" w:rsidR="00926C4D" w:rsidRPr="00A74AC6" w:rsidRDefault="00926C4D" w:rsidP="002742AE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A74AC6">
              <w:rPr>
                <w:rFonts w:ascii="Times New Roman" w:eastAsia="Arial" w:hAnsi="Times New Roman" w:cs="Times New Roman"/>
                <w:b/>
                <w:bCs/>
                <w:color w:val="000000"/>
              </w:rPr>
              <w:t>Kajiado (N=95)</w:t>
            </w:r>
          </w:p>
        </w:tc>
        <w:tc>
          <w:tcPr>
            <w:tcW w:w="2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D600" w14:textId="77777777" w:rsidR="00926C4D" w:rsidRPr="00A74AC6" w:rsidRDefault="00926C4D" w:rsidP="002742AE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A74AC6">
              <w:rPr>
                <w:rFonts w:ascii="Times New Roman" w:eastAsia="Arial" w:hAnsi="Times New Roman" w:cs="Times New Roman"/>
                <w:b/>
                <w:bCs/>
                <w:color w:val="000000"/>
              </w:rPr>
              <w:t>Kiambu (N=108)</w:t>
            </w:r>
          </w:p>
        </w:tc>
        <w:tc>
          <w:tcPr>
            <w:tcW w:w="21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A7F2" w14:textId="77777777" w:rsidR="00926C4D" w:rsidRPr="00A74AC6" w:rsidRDefault="00926C4D" w:rsidP="002742AE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A74AC6">
              <w:rPr>
                <w:rFonts w:ascii="Times New Roman" w:eastAsia="Arial" w:hAnsi="Times New Roman" w:cs="Times New Roman"/>
                <w:b/>
                <w:bCs/>
                <w:color w:val="000000"/>
              </w:rPr>
              <w:t>Machakos (N=72)</w:t>
            </w:r>
          </w:p>
        </w:tc>
      </w:tr>
      <w:tr w:rsidR="00926C4D" w:rsidRPr="009D75CF" w14:paraId="3EB65757" w14:textId="77777777" w:rsidTr="00274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6E2C" w14:textId="77777777" w:rsidR="00926C4D" w:rsidRPr="00D41802" w:rsidRDefault="00926C4D" w:rsidP="002742AE">
            <w:pPr>
              <w:spacing w:before="40" w:after="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41802">
              <w:rPr>
                <w:rFonts w:ascii="Times New Roman" w:eastAsia="Arial" w:hAnsi="Times New Roman" w:cs="Times New Roman"/>
                <w:color w:val="000000"/>
              </w:rPr>
              <w:t xml:space="preserve">% of farmers using </w:t>
            </w:r>
            <w:r>
              <w:rPr>
                <w:rFonts w:ascii="Times New Roman" w:eastAsia="Arial" w:hAnsi="Times New Roman" w:cs="Times New Roman"/>
                <w:color w:val="000000"/>
              </w:rPr>
              <w:t>biological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8665" w14:textId="75BBE66A" w:rsidR="00926C4D" w:rsidRPr="009D75CF" w:rsidRDefault="00926C4D" w:rsidP="002742AE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A6A2" w14:textId="4B682763" w:rsidR="00926C4D" w:rsidRPr="009D75CF" w:rsidRDefault="00926C4D" w:rsidP="002742AE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7BCE" w14:textId="689F896E" w:rsidR="00926C4D" w:rsidRPr="009D75CF" w:rsidRDefault="00926C4D" w:rsidP="002742AE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</w:p>
        </w:tc>
      </w:tr>
      <w:tr w:rsidR="00BF17D4" w:rsidRPr="00B53ED5" w14:paraId="0C246C74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185B6" w14:textId="77777777" w:rsidR="00BF17D4" w:rsidRPr="002B3832" w:rsidRDefault="00BF17D4" w:rsidP="00BF17D4">
            <w:pPr>
              <w:spacing w:before="100"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808B" w14:textId="302FABE2" w:rsidR="00BF17D4" w:rsidRPr="00B53ED5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1DDA" w14:textId="2FE1C1E3" w:rsidR="00BF17D4" w:rsidRPr="00B53ED5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20.0%</w:t>
            </w:r>
          </w:p>
        </w:tc>
        <w:tc>
          <w:tcPr>
            <w:tcW w:w="218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075E" w14:textId="02D7F191" w:rsidR="00BF17D4" w:rsidRPr="00B53ED5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18.0%</w:t>
            </w:r>
          </w:p>
        </w:tc>
      </w:tr>
      <w:tr w:rsidR="00BF17D4" w:rsidRPr="002A37A1" w14:paraId="4B343324" w14:textId="77777777" w:rsidTr="002742AE">
        <w:trPr>
          <w:cantSplit/>
          <w:tblHeader/>
          <w:jc w:val="center"/>
        </w:trPr>
        <w:tc>
          <w:tcPr>
            <w:tcW w:w="3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66AB" w14:textId="77777777" w:rsidR="00BF17D4" w:rsidRPr="00D41802" w:rsidRDefault="00BF17D4" w:rsidP="00BF17D4">
            <w:pPr>
              <w:spacing w:before="40" w:after="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4180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A7BA" w14:textId="0B93242C" w:rsidR="00BF17D4" w:rsidRPr="009D75CF" w:rsidRDefault="00BF17D4" w:rsidP="00BF17D4">
            <w:pPr>
              <w:spacing w:before="40" w:after="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54.0%</w:t>
            </w:r>
          </w:p>
        </w:tc>
        <w:tc>
          <w:tcPr>
            <w:tcW w:w="2025" w:type="dxa"/>
            <w:gridSpan w:val="2"/>
            <w:shd w:val="clear" w:color="auto" w:fill="FFFFFF"/>
            <w:vAlign w:val="center"/>
          </w:tcPr>
          <w:p w14:paraId="4DAB8347" w14:textId="26DF5E1D" w:rsidR="00BF17D4" w:rsidRPr="009D75CF" w:rsidRDefault="00BF17D4" w:rsidP="00BF17D4">
            <w:pPr>
              <w:spacing w:before="40" w:after="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80.0%</w:t>
            </w:r>
          </w:p>
        </w:tc>
        <w:tc>
          <w:tcPr>
            <w:tcW w:w="2182" w:type="dxa"/>
            <w:shd w:val="clear" w:color="auto" w:fill="FFFFFF"/>
            <w:vAlign w:val="center"/>
          </w:tcPr>
          <w:p w14:paraId="47D82C9C" w14:textId="622A45DD" w:rsidR="00BF17D4" w:rsidRPr="009D75CF" w:rsidRDefault="00BF17D4" w:rsidP="00BF17D4">
            <w:pPr>
              <w:spacing w:before="40" w:after="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82.0%</w:t>
            </w:r>
          </w:p>
        </w:tc>
      </w:tr>
      <w:tr w:rsidR="00BF17D4" w:rsidRPr="00396484" w14:paraId="638D5A4A" w14:textId="77777777" w:rsidTr="002742AE">
        <w:trPr>
          <w:cantSplit/>
          <w:tblHeader/>
          <w:jc w:val="center"/>
        </w:trPr>
        <w:tc>
          <w:tcPr>
            <w:tcW w:w="3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0418" w14:textId="02576044" w:rsidR="00BF17D4" w:rsidRPr="007B3C7F" w:rsidRDefault="00BF17D4" w:rsidP="008B7512">
            <w:pPr>
              <w:spacing w:before="40" w:after="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7B3C7F">
              <w:rPr>
                <w:rFonts w:ascii="Times New Roman" w:eastAsia="Arial" w:hAnsi="Times New Roman" w:cs="Times New Roman"/>
                <w:b/>
                <w:bCs/>
                <w:color w:val="000000"/>
              </w:rPr>
              <w:t xml:space="preserve">Frequency of use of 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</w:rPr>
              <w:t>biological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AD9D" w14:textId="77777777" w:rsidR="00BF17D4" w:rsidRPr="007B3C7F" w:rsidRDefault="00BF17D4" w:rsidP="00BF17D4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2FE8" w14:textId="77777777" w:rsidR="00BF17D4" w:rsidRPr="007B3C7F" w:rsidRDefault="00BF17D4" w:rsidP="00BF17D4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C93E" w14:textId="77777777" w:rsidR="00BF17D4" w:rsidRPr="007B3C7F" w:rsidRDefault="00BF17D4" w:rsidP="00BF17D4">
            <w:pPr>
              <w:spacing w:before="40" w:after="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</w:p>
        </w:tc>
      </w:tr>
      <w:tr w:rsidR="00BF17D4" w:rsidRPr="002A37A1" w14:paraId="187A3603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DB202" w14:textId="77777777" w:rsidR="00BF17D4" w:rsidRDefault="00BF17D4" w:rsidP="00BF17D4">
            <w:pPr>
              <w:spacing w:before="100"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E</w:t>
            </w:r>
            <w:r w:rsidRPr="00473676">
              <w:rPr>
                <w:rFonts w:ascii="Times New Roman" w:eastAsia="Cambria" w:hAnsi="Times New Roman" w:cs="Times New Roman"/>
              </w:rPr>
              <w:t>very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473676">
              <w:rPr>
                <w:rFonts w:ascii="Times New Roman" w:eastAsia="Cambria" w:hAnsi="Times New Roman" w:cs="Times New Roman"/>
              </w:rPr>
              <w:t>season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2CA7F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 xml:space="preserve"> 62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473676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F46D2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>64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473676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DA94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>23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473676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BF17D4" w:rsidRPr="002A37A1" w14:paraId="37FE9211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C731" w14:textId="111E83E7" w:rsidR="00BF17D4" w:rsidRDefault="00BF17D4" w:rsidP="00BF17D4">
            <w:pPr>
              <w:spacing w:before="100"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Se</w:t>
            </w:r>
            <w:r w:rsidRPr="00473676">
              <w:rPr>
                <w:rFonts w:ascii="Times New Roman" w:eastAsia="Cambria" w:hAnsi="Times New Roman" w:cs="Times New Roman"/>
              </w:rPr>
              <w:t>ldom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mbria" w:hAnsi="Times New Roman" w:cs="Times New Roman"/>
              </w:rPr>
              <w:t>e.g.</w:t>
            </w:r>
            <w:proofErr w:type="gramEnd"/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473676">
              <w:rPr>
                <w:rFonts w:ascii="Times New Roman" w:eastAsia="Cambria" w:hAnsi="Times New Roman" w:cs="Times New Roman"/>
              </w:rPr>
              <w:t>once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473676">
              <w:rPr>
                <w:rFonts w:ascii="Times New Roman" w:eastAsia="Cambria" w:hAnsi="Times New Roman" w:cs="Times New Roman"/>
              </w:rPr>
              <w:t>in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="00EB63E2">
              <w:rPr>
                <w:rFonts w:ascii="Times New Roman" w:eastAsia="Cambria" w:hAnsi="Times New Roman" w:cs="Times New Roman"/>
              </w:rPr>
              <w:t xml:space="preserve">a </w:t>
            </w:r>
            <w:r w:rsidRPr="00473676">
              <w:rPr>
                <w:rFonts w:ascii="Times New Roman" w:eastAsia="Cambria" w:hAnsi="Times New Roman" w:cs="Times New Roman"/>
              </w:rPr>
              <w:t>life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45BD3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>25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473676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69E4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>14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473676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5188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>0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473676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BF17D4" w:rsidRPr="002A37A1" w14:paraId="5B409F05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670D7" w14:textId="77777777" w:rsidR="00BF17D4" w:rsidRDefault="00BF17D4" w:rsidP="00BF17D4">
            <w:pPr>
              <w:spacing w:before="100"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S</w:t>
            </w:r>
            <w:r w:rsidRPr="00473676">
              <w:rPr>
                <w:rFonts w:ascii="Times New Roman" w:eastAsia="Cambria" w:hAnsi="Times New Roman" w:cs="Times New Roman"/>
              </w:rPr>
              <w:t>ome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473676">
              <w:rPr>
                <w:rFonts w:ascii="Times New Roman" w:eastAsia="Cambria" w:hAnsi="Times New Roman" w:cs="Times New Roman"/>
              </w:rPr>
              <w:t>seasons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B9B5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>13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473676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00D0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>9.1%</w:t>
            </w:r>
          </w:p>
        </w:tc>
        <w:tc>
          <w:tcPr>
            <w:tcW w:w="218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FDE9" w14:textId="77777777" w:rsidR="00BF17D4" w:rsidRDefault="00BF17D4" w:rsidP="00BF17D4">
            <w:pPr>
              <w:spacing w:before="100"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473676">
              <w:rPr>
                <w:rFonts w:ascii="Times New Roman" w:eastAsia="Cambria" w:hAnsi="Times New Roman" w:cs="Times New Roman"/>
              </w:rPr>
              <w:t>54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473676">
              <w:rPr>
                <w:rFonts w:ascii="Times New Roman" w:eastAsia="Cambria" w:hAnsi="Times New Roman" w:cs="Times New Roman"/>
              </w:rPr>
              <w:t>%</w:t>
            </w:r>
          </w:p>
        </w:tc>
      </w:tr>
    </w:tbl>
    <w:p w14:paraId="2BA0F4A3" w14:textId="77777777" w:rsidR="00926C4D" w:rsidRDefault="00926C4D" w:rsidP="000F15F3">
      <w:pPr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D2002E" w14:textId="15155C0C" w:rsidR="00AD4696" w:rsidRPr="00257DD9" w:rsidRDefault="00B33191" w:rsidP="000F15F3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Challenges of using </w:t>
      </w:r>
      <w:r w:rsidR="006D3B6F">
        <w:rPr>
          <w:rFonts w:ascii="Times New Roman" w:hAnsi="Times New Roman" w:cs="Times New Roman"/>
          <w:b/>
          <w:bCs/>
          <w:sz w:val="24"/>
          <w:szCs w:val="24"/>
          <w:lang w:val="en-US"/>
        </w:rPr>
        <w:t>Agricultural biologicals</w:t>
      </w:r>
      <w:r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E7A123B" w14:textId="407C7C47" w:rsidR="00B33191" w:rsidRDefault="00B33191" w:rsidP="00AD4696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When farmers were </w:t>
      </w:r>
      <w:r w:rsidR="00EB795F">
        <w:rPr>
          <w:rFonts w:ascii="Times New Roman" w:hAnsi="Times New Roman" w:cs="Times New Roman"/>
          <w:sz w:val="24"/>
          <w:szCs w:val="24"/>
          <w:lang w:val="en-US"/>
        </w:rPr>
        <w:t>asked about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 the challenges associated with the use of 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EB795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 cited </w:t>
      </w:r>
      <w:r w:rsidR="00EB795F">
        <w:rPr>
          <w:rFonts w:ascii="Times New Roman" w:hAnsi="Times New Roman" w:cs="Times New Roman"/>
          <w:sz w:val="24"/>
          <w:szCs w:val="24"/>
          <w:lang w:val="en-US"/>
        </w:rPr>
        <w:t xml:space="preserve">challenge was </w:t>
      </w:r>
      <w:r w:rsidR="00EB63E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lack of knowledge in using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257DD9">
        <w:rPr>
          <w:rFonts w:ascii="Times New Roman" w:hAnsi="Times New Roman" w:cs="Times New Roman"/>
          <w:sz w:val="24"/>
          <w:szCs w:val="24"/>
          <w:lang w:val="en-US"/>
        </w:rPr>
        <w:t xml:space="preserve"> (23% in Kajiado, 20% in Kiambu and</w:t>
      </w:r>
      <w:r w:rsidR="00A750E3">
        <w:rPr>
          <w:rFonts w:ascii="Times New Roman" w:hAnsi="Times New Roman" w:cs="Times New Roman"/>
          <w:sz w:val="24"/>
          <w:szCs w:val="24"/>
          <w:lang w:val="en-US"/>
        </w:rPr>
        <w:t xml:space="preserve"> 22% in Machakos</w:t>
      </w:r>
      <w:r w:rsidR="00EB795F">
        <w:rPr>
          <w:rFonts w:ascii="Times New Roman" w:hAnsi="Times New Roman" w:cs="Times New Roman"/>
          <w:sz w:val="24"/>
          <w:szCs w:val="24"/>
          <w:lang w:val="en-US"/>
        </w:rPr>
        <w:t>), followed by</w:t>
      </w:r>
      <w:r w:rsidR="00A750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low </w:t>
      </w:r>
      <w:r w:rsidR="00A750E3"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efficacy </w:t>
      </w:r>
      <w:r w:rsidR="00A750E3">
        <w:rPr>
          <w:rFonts w:ascii="Times New Roman" w:hAnsi="Times New Roman" w:cs="Times New Roman"/>
          <w:sz w:val="24"/>
          <w:szCs w:val="24"/>
          <w:lang w:val="en-US"/>
        </w:rPr>
        <w:t>associated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 and absence of </w:t>
      </w:r>
      <w:commentRangeStart w:id="738"/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supplementary input ingredients </w:t>
      </w:r>
      <w:commentRangeEnd w:id="738"/>
      <w:r w:rsidR="00EB795F">
        <w:rPr>
          <w:rStyle w:val="CommentReference"/>
        </w:rPr>
        <w:commentReference w:id="738"/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>as the biggest impediments to their use (</w:t>
      </w:r>
      <w:r w:rsidR="00C65A1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 xml:space="preserve">able </w:t>
      </w:r>
      <w:r w:rsidR="00A750E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3319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E3E478A" w14:textId="77777777" w:rsidR="00AB474F" w:rsidRDefault="00AB474F" w:rsidP="00AD4696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38B2D7" w14:textId="7459968E" w:rsidR="00AD4696" w:rsidRPr="00257DD9" w:rsidRDefault="00AD4696" w:rsidP="000F15F3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r w:rsidR="00257DD9"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620C9"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Farmers’ challenges on </w:t>
      </w:r>
      <w:r w:rsidR="00EB63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="00E620C9" w:rsidRPr="00257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b/>
          <w:bCs/>
          <w:sz w:val="24"/>
          <w:szCs w:val="24"/>
          <w:lang w:val="en-US"/>
        </w:rPr>
        <w:t>agricultural biologicals</w:t>
      </w:r>
    </w:p>
    <w:tbl>
      <w:tblPr>
        <w:tblStyle w:val="Table"/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3636"/>
        <w:gridCol w:w="2010"/>
        <w:gridCol w:w="2018"/>
        <w:gridCol w:w="2189"/>
      </w:tblGrid>
      <w:tr w:rsidR="00BF17D4" w:rsidRPr="002A37A1" w14:paraId="6C9929BA" w14:textId="77777777" w:rsidTr="00274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9263" w14:textId="34C86738" w:rsidR="00BF17D4" w:rsidRDefault="00BF17D4" w:rsidP="007F79E2">
            <w:pPr>
              <w:spacing w:after="0"/>
              <w:ind w:left="3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A6FF" w14:textId="77777777" w:rsidR="00BF17D4" w:rsidRPr="007B3C7F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3C7F">
              <w:rPr>
                <w:rFonts w:ascii="Times New Roman" w:eastAsia="Cambria" w:hAnsi="Times New Roman" w:cs="Times New Roman"/>
                <w:b/>
                <w:bCs/>
              </w:rPr>
              <w:t>Kajiado (N = 101)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B65F9" w14:textId="77777777" w:rsidR="00BF17D4" w:rsidRPr="007B3C7F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3C7F">
              <w:rPr>
                <w:rFonts w:ascii="Times New Roman" w:eastAsia="Cambria" w:hAnsi="Times New Roman" w:cs="Times New Roman"/>
                <w:b/>
                <w:bCs/>
              </w:rPr>
              <w:t>Kiambu (N = 116)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3B30F" w14:textId="77777777" w:rsidR="00BF17D4" w:rsidRPr="007B3C7F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3C7F">
              <w:rPr>
                <w:rFonts w:ascii="Times New Roman" w:eastAsia="Cambria" w:hAnsi="Times New Roman" w:cs="Times New Roman"/>
                <w:b/>
                <w:bCs/>
              </w:rPr>
              <w:t>Machakos (N = 78)</w:t>
            </w:r>
          </w:p>
        </w:tc>
      </w:tr>
      <w:tr w:rsidR="00BF17D4" w:rsidRPr="00396484" w14:paraId="397BDF77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2B842" w14:textId="7D794822" w:rsidR="00BF17D4" w:rsidRPr="007F79E2" w:rsidRDefault="00BF17D4" w:rsidP="007F79E2">
            <w:pPr>
              <w:spacing w:after="0"/>
              <w:ind w:left="300" w:right="100"/>
              <w:rPr>
                <w:rFonts w:ascii="Times New Roman" w:hAnsi="Times New Roman" w:cs="Times New Roman"/>
                <w:b/>
              </w:rPr>
            </w:pPr>
            <w:r w:rsidRPr="007F79E2">
              <w:rPr>
                <w:rFonts w:ascii="Times New Roman" w:eastAsia="Cambria" w:hAnsi="Times New Roman" w:cs="Times New Roman"/>
                <w:b/>
              </w:rPr>
              <w:t xml:space="preserve">Challenges in using </w:t>
            </w:r>
            <w:r w:rsidR="006D3B6F">
              <w:rPr>
                <w:rFonts w:ascii="Times New Roman" w:eastAsia="Cambria" w:hAnsi="Times New Roman" w:cs="Times New Roman"/>
                <w:b/>
              </w:rPr>
              <w:t>agricultural biologicals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A732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2698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71C1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17D4" w:rsidRPr="002A37A1" w14:paraId="1479F625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8B6B7" w14:textId="77777777" w:rsidR="00BF17D4" w:rsidRDefault="00BF17D4" w:rsidP="007F79E2">
            <w:pPr>
              <w:spacing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A</w:t>
            </w:r>
            <w:r w:rsidRPr="007332A3">
              <w:rPr>
                <w:rFonts w:ascii="Times New Roman" w:eastAsia="Cambria" w:hAnsi="Times New Roman" w:cs="Times New Roman"/>
              </w:rPr>
              <w:t>bsence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of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supplementary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inputs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ingredi</w:t>
            </w:r>
            <w:r>
              <w:rPr>
                <w:rFonts w:ascii="Times New Roman" w:eastAsia="Cambria" w:hAnsi="Times New Roman" w:cs="Times New Roman"/>
              </w:rPr>
              <w:t>ents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66630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11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4C3B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23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3299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17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BF17D4" w:rsidRPr="002A37A1" w14:paraId="415FEBD5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4A5E9" w14:textId="77777777" w:rsidR="00BF17D4" w:rsidRDefault="00BF17D4" w:rsidP="007F79E2">
            <w:pPr>
              <w:spacing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La</w:t>
            </w:r>
            <w:r w:rsidRPr="007332A3">
              <w:rPr>
                <w:rFonts w:ascii="Times New Roman" w:eastAsia="Cambria" w:hAnsi="Times New Roman" w:cs="Times New Roman"/>
              </w:rPr>
              <w:t>ck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of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knowledge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in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using</w:t>
            </w:r>
            <w:r>
              <w:rPr>
                <w:rFonts w:ascii="Times New Roman" w:eastAsia="Cambria" w:hAnsi="Times New Roman" w:cs="Times New Roman"/>
              </w:rPr>
              <w:t xml:space="preserve"> biological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A586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23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E344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20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27C86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22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BF17D4" w:rsidRPr="002A37A1" w14:paraId="7C4B5478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2B57" w14:textId="77777777" w:rsidR="00BF17D4" w:rsidRDefault="00BF17D4" w:rsidP="007F79E2">
            <w:pPr>
              <w:spacing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L</w:t>
            </w:r>
            <w:r w:rsidRPr="007332A3">
              <w:rPr>
                <w:rFonts w:ascii="Times New Roman" w:eastAsia="Cambria" w:hAnsi="Times New Roman" w:cs="Times New Roman"/>
              </w:rPr>
              <w:t>ack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of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support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services after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sale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5DBB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0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6A075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10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73F6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 xml:space="preserve"> 0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BF17D4" w:rsidRPr="002A37A1" w14:paraId="080ABF27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470F5" w14:textId="77777777" w:rsidR="00BF17D4" w:rsidRDefault="00BF17D4" w:rsidP="007F79E2">
            <w:pPr>
              <w:spacing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L</w:t>
            </w:r>
            <w:r w:rsidRPr="007332A3">
              <w:rPr>
                <w:rFonts w:ascii="Times New Roman" w:eastAsia="Cambria" w:hAnsi="Times New Roman" w:cs="Times New Roman"/>
              </w:rPr>
              <w:t>ow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efficacy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E6076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19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79A5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23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5C46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28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BF17D4" w:rsidRPr="002A37A1" w14:paraId="66A9E7E6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E6DA" w14:textId="77777777" w:rsidR="00BF17D4" w:rsidRDefault="00BF17D4" w:rsidP="007F79E2">
            <w:pPr>
              <w:spacing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P</w:t>
            </w:r>
            <w:r w:rsidRPr="007332A3">
              <w:rPr>
                <w:rFonts w:ascii="Times New Roman" w:eastAsia="Cambria" w:hAnsi="Times New Roman" w:cs="Times New Roman"/>
              </w:rPr>
              <w:t>reservatio</w:t>
            </w:r>
            <w:r>
              <w:rPr>
                <w:rFonts w:ascii="Times New Roman" w:eastAsia="Cambria" w:hAnsi="Times New Roman" w:cs="Times New Roman"/>
              </w:rPr>
              <w:t>n /</w:t>
            </w:r>
            <w:r w:rsidRPr="007332A3">
              <w:rPr>
                <w:rFonts w:ascii="Times New Roman" w:eastAsia="Cambria" w:hAnsi="Times New Roman" w:cs="Times New Roman"/>
              </w:rPr>
              <w:t>storage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challenge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C0F0F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6.4%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B8CB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3.3%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37D0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5.6%</w:t>
            </w:r>
          </w:p>
        </w:tc>
      </w:tr>
      <w:tr w:rsidR="00BF17D4" w:rsidRPr="002A37A1" w14:paraId="336C81F4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4B62" w14:textId="193AF19B" w:rsidR="00BF17D4" w:rsidRDefault="00BF17D4" w:rsidP="008B7512">
            <w:pPr>
              <w:spacing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N</w:t>
            </w:r>
            <w:r w:rsidRPr="007332A3">
              <w:rPr>
                <w:rFonts w:ascii="Times New Roman" w:eastAsia="Cambria" w:hAnsi="Times New Roman" w:cs="Times New Roman"/>
              </w:rPr>
              <w:t>ot</w:t>
            </w:r>
            <w:r>
              <w:rPr>
                <w:rFonts w:ascii="Times New Roman" w:eastAsia="Cambria" w:hAnsi="Times New Roman" w:cs="Times New Roman"/>
              </w:rPr>
              <w:t xml:space="preserve"> </w:t>
            </w:r>
            <w:r w:rsidRPr="007332A3">
              <w:rPr>
                <w:rFonts w:ascii="Times New Roman" w:eastAsia="Cambria" w:hAnsi="Times New Roman" w:cs="Times New Roman"/>
              </w:rPr>
              <w:t>applicable</w:t>
            </w:r>
            <w:r>
              <w:rPr>
                <w:rFonts w:ascii="Times New Roman" w:eastAsia="Cambria" w:hAnsi="Times New Roman" w:cs="Times New Roman"/>
              </w:rPr>
              <w:t xml:space="preserve"> (</w:t>
            </w:r>
            <w:r w:rsidR="00AB18C8">
              <w:rPr>
                <w:rFonts w:ascii="Times New Roman" w:eastAsia="Cambria" w:hAnsi="Times New Roman" w:cs="Times New Roman"/>
              </w:rPr>
              <w:t xml:space="preserve">farmers </w:t>
            </w:r>
            <w:r>
              <w:rPr>
                <w:rFonts w:ascii="Times New Roman" w:eastAsia="Cambria" w:hAnsi="Times New Roman" w:cs="Times New Roman"/>
              </w:rPr>
              <w:t>not using</w:t>
            </w:r>
            <w:r w:rsidR="00AB18C8">
              <w:rPr>
                <w:rFonts w:ascii="Times New Roman" w:eastAsia="Cambria" w:hAnsi="Times New Roman" w:cs="Times New Roman"/>
              </w:rPr>
              <w:t xml:space="preserve"> biologicals</w:t>
            </w:r>
            <w:r>
              <w:rPr>
                <w:rFonts w:ascii="Times New Roman" w:eastAsia="Cambria" w:hAnsi="Times New Roman" w:cs="Times New Roman"/>
              </w:rPr>
              <w:t>)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2A67F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2.1%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A434F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10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4FA20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11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</w:tr>
      <w:tr w:rsidR="00BF17D4" w:rsidRPr="002A37A1" w14:paraId="22508927" w14:textId="77777777" w:rsidTr="002742AE">
        <w:trPr>
          <w:cantSplit/>
          <w:jc w:val="center"/>
        </w:trPr>
        <w:tc>
          <w:tcPr>
            <w:tcW w:w="36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24FCB" w14:textId="77777777" w:rsidR="00BF17D4" w:rsidRDefault="00BF17D4" w:rsidP="007F79E2">
            <w:pPr>
              <w:spacing w:after="0"/>
              <w:ind w:left="3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O</w:t>
            </w:r>
            <w:r w:rsidRPr="007332A3">
              <w:rPr>
                <w:rFonts w:ascii="Times New Roman" w:eastAsia="Cambria" w:hAnsi="Times New Roman" w:cs="Times New Roman"/>
              </w:rPr>
              <w:t>thers</w:t>
            </w:r>
            <w:r>
              <w:rPr>
                <w:rFonts w:ascii="Times New Roman" w:eastAsia="Cambria" w:hAnsi="Times New Roman" w:cs="Times New Roman"/>
              </w:rPr>
              <w:t xml:space="preserve"> (other reasons)</w:t>
            </w: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1D01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38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0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1654F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10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  <w:tc>
          <w:tcPr>
            <w:tcW w:w="21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87F83" w14:textId="77777777" w:rsidR="00BF17D4" w:rsidRDefault="00BF17D4" w:rsidP="007F79E2">
            <w:pPr>
              <w:spacing w:after="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7332A3">
              <w:rPr>
                <w:rFonts w:ascii="Times New Roman" w:eastAsia="Cambria" w:hAnsi="Times New Roman" w:cs="Times New Roman"/>
              </w:rPr>
              <w:t>17</w:t>
            </w:r>
            <w:r>
              <w:rPr>
                <w:rFonts w:ascii="Times New Roman" w:eastAsia="Cambria" w:hAnsi="Times New Roman" w:cs="Times New Roman"/>
              </w:rPr>
              <w:t>.0</w:t>
            </w:r>
            <w:r w:rsidRPr="007332A3">
              <w:rPr>
                <w:rFonts w:ascii="Times New Roman" w:eastAsia="Cambria" w:hAnsi="Times New Roman" w:cs="Times New Roman"/>
              </w:rPr>
              <w:t>%</w:t>
            </w:r>
          </w:p>
        </w:tc>
      </w:tr>
    </w:tbl>
    <w:p w14:paraId="6EA8A5D4" w14:textId="77777777" w:rsidR="00BF17D4" w:rsidRDefault="00BF17D4" w:rsidP="00F14A15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375841" w14:textId="7F016FEA" w:rsidR="00A750E3" w:rsidRDefault="00A750E3" w:rsidP="00A750E3">
      <w:pPr>
        <w:spacing w:after="0" w:line="36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 xml:space="preserve">Attitude </w:t>
      </w:r>
      <w:r w:rsidR="00EB63E2"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 xml:space="preserve">to </w:t>
      </w:r>
      <w:r w:rsidR="006D3B6F"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>agricultural biologicals</w:t>
      </w:r>
    </w:p>
    <w:p w14:paraId="3C782C05" w14:textId="692ADC8D" w:rsidR="00F15E31" w:rsidRPr="00A750E3" w:rsidRDefault="00ED75DD" w:rsidP="00A750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50E3">
        <w:rPr>
          <w:rFonts w:ascii="Times New Roman" w:eastAsia="Arial" w:hAnsi="Times New Roman" w:cs="Times New Roman"/>
          <w:sz w:val="24"/>
          <w:szCs w:val="24"/>
          <w:lang w:val="en-GB"/>
        </w:rPr>
        <w:t>Regarding attitude</w:t>
      </w:r>
      <w:r w:rsidRPr="00ED75DD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, </w:t>
      </w:r>
      <w:commentRangeStart w:id="739"/>
      <w:r w:rsidRPr="00ED75DD">
        <w:rPr>
          <w:rFonts w:ascii="Times New Roman" w:eastAsia="Arial" w:hAnsi="Times New Roman" w:cs="Times New Roman"/>
          <w:sz w:val="24"/>
          <w:szCs w:val="24"/>
          <w:lang w:val="en-GB"/>
        </w:rPr>
        <w:t>63% had a negative attitude toward agricultural</w:t>
      </w:r>
      <w:r w:rsidR="006D3B6F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biologicals</w:t>
      </w:r>
      <w:commentRangeEnd w:id="739"/>
      <w:r w:rsidR="00EB63E2">
        <w:rPr>
          <w:rStyle w:val="CommentReference"/>
        </w:rPr>
        <w:commentReference w:id="739"/>
      </w:r>
      <w:r>
        <w:rPr>
          <w:rFonts w:ascii="Times New Roman" w:eastAsia="Arial" w:hAnsi="Times New Roman" w:cs="Times New Roman"/>
          <w:sz w:val="24"/>
          <w:szCs w:val="24"/>
          <w:lang w:val="en-GB"/>
        </w:rPr>
        <w:t>.</w:t>
      </w:r>
      <w:r w:rsidRPr="00ED75DD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EB63E2">
        <w:rPr>
          <w:rFonts w:ascii="Times New Roman" w:eastAsia="Arial" w:hAnsi="Times New Roman" w:cs="Times New Roman"/>
          <w:sz w:val="24"/>
          <w:szCs w:val="24"/>
          <w:lang w:val="en-GB"/>
        </w:rPr>
        <w:t>The m</w:t>
      </w:r>
      <w:r w:rsidR="00EB63E2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ajority 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of</w:t>
      </w:r>
      <w:proofErr w:type="gramEnd"/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farmers interviewed </w:t>
      </w:r>
      <w:r w:rsidR="005224E1">
        <w:rPr>
          <w:rFonts w:ascii="Times New Roman" w:eastAsia="Arial" w:hAnsi="Times New Roman" w:cs="Times New Roman"/>
          <w:sz w:val="24"/>
          <w:szCs w:val="24"/>
          <w:lang w:val="en-GB"/>
        </w:rPr>
        <w:t>reported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that agricultural</w:t>
      </w:r>
      <w:r w:rsidR="006D3B6F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biologicals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are not effective </w:t>
      </w:r>
      <w:r w:rsidR="005224E1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with 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only </w:t>
      </w:r>
      <w:r w:rsidR="005224E1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32%</w:t>
      </w:r>
      <w:r w:rsidR="00A750E3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AB474F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in 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Kajiado, </w:t>
      </w:r>
      <w:r w:rsidR="005224E1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27%</w:t>
      </w:r>
      <w:r w:rsidR="005224E1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AB474F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in 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Kiambu and </w:t>
      </w:r>
      <w:r w:rsidR="005224E1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15% 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Machakos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F15E31">
        <w:rPr>
          <w:rFonts w:ascii="Times New Roman" w:eastAsia="Arial" w:hAnsi="Times New Roman" w:cs="Times New Roman"/>
          <w:sz w:val="24"/>
          <w:szCs w:val="24"/>
          <w:lang w:val="en-GB"/>
        </w:rPr>
        <w:t>repo</w:t>
      </w:r>
      <w:r w:rsidR="005224E1">
        <w:rPr>
          <w:rFonts w:ascii="Times New Roman" w:eastAsia="Arial" w:hAnsi="Times New Roman" w:cs="Times New Roman"/>
          <w:sz w:val="24"/>
          <w:szCs w:val="24"/>
          <w:lang w:val="en-GB"/>
        </w:rPr>
        <w:t>rting that they were effe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>c</w:t>
      </w:r>
      <w:r w:rsidR="005224E1">
        <w:rPr>
          <w:rFonts w:ascii="Times New Roman" w:eastAsia="Arial" w:hAnsi="Times New Roman" w:cs="Times New Roman"/>
          <w:sz w:val="24"/>
          <w:szCs w:val="24"/>
          <w:lang w:val="en-GB"/>
        </w:rPr>
        <w:t>tive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(</w:t>
      </w:r>
      <w:r w:rsidR="00155E36" w:rsidRPr="00AE7024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155E36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able</w:t>
      </w:r>
      <w:r w:rsidR="00155E36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A750E3"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  <w:r w:rsidR="00F14A15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)</w:t>
      </w:r>
      <w:r w:rsidR="00F14A15" w:rsidRPr="00AE7024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CD5BFD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B474F">
        <w:rPr>
          <w:rFonts w:ascii="Times New Roman" w:eastAsia="Arial" w:hAnsi="Times New Roman" w:cs="Times New Roman"/>
          <w:sz w:val="24"/>
          <w:szCs w:val="24"/>
          <w:lang w:val="en-US"/>
        </w:rPr>
        <w:t>Nevertheless</w:t>
      </w:r>
      <w:r w:rsidR="003B179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88% of the farmers in 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Kajiado and Machakos, </w:t>
      </w:r>
      <w:r w:rsidR="003B1792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and 72%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in Kiambu</w:t>
      </w:r>
      <w:r w:rsidR="003B1792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indicated their willingness to use agricultural biological (Table </w:t>
      </w:r>
      <w:r w:rsidR="00A750E3">
        <w:rPr>
          <w:rFonts w:ascii="Times New Roman" w:eastAsia="Arial" w:hAnsi="Times New Roman" w:cs="Times New Roman"/>
          <w:sz w:val="24"/>
          <w:szCs w:val="24"/>
          <w:lang w:val="en-GB"/>
        </w:rPr>
        <w:t>6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) given the negative effects of synthetic pesticides </w:t>
      </w:r>
      <w:r w:rsidR="00EB63E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on 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>their health and the environment</w:t>
      </w:r>
      <w:r w:rsidR="00D2627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. </w:t>
      </w:r>
      <w:commentRangeStart w:id="740"/>
      <w:r w:rsidR="00D2627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This could probably be attributed to the fact that most farmers consider farmyard manure as a biological input.</w:t>
      </w:r>
      <w:r w:rsidR="00AB474F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D2627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This could also be due knowledge by farmers of other benefits of </w:t>
      </w:r>
      <w:r w:rsidR="006D3B6F">
        <w:rPr>
          <w:rFonts w:ascii="Times New Roman" w:eastAsia="Arial" w:hAnsi="Times New Roman" w:cs="Times New Roman"/>
          <w:sz w:val="24"/>
          <w:szCs w:val="24"/>
          <w:lang w:val="en-GB"/>
        </w:rPr>
        <w:t>agricultural biologicals</w:t>
      </w:r>
      <w:r w:rsidR="00D2627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and not necessarily immediate </w:t>
      </w:r>
      <w:r w:rsidR="00EB795F">
        <w:rPr>
          <w:rFonts w:ascii="Times New Roman" w:eastAsia="Arial" w:hAnsi="Times New Roman" w:cs="Times New Roman"/>
          <w:sz w:val="24"/>
          <w:szCs w:val="24"/>
          <w:lang w:val="en-GB"/>
        </w:rPr>
        <w:t>disease</w:t>
      </w:r>
      <w:r w:rsidR="00EB795F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D2627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control.</w:t>
      </w:r>
      <w:r w:rsidR="00CD5BFD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commentRangeEnd w:id="740"/>
      <w:r w:rsidR="00AB474F">
        <w:rPr>
          <w:rStyle w:val="CommentReference"/>
        </w:rPr>
        <w:commentReference w:id="740"/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>Further, 60%</w:t>
      </w:r>
      <w:r w:rsidR="00ED0EBA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in 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Kajiado, 56% in Kiambu and 68% in Machakos 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believe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>d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that 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the 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use of agricultural</w:t>
      </w:r>
      <w:r w:rsidR="006D3B6F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biologicals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is advantageous (</w:t>
      </w:r>
      <w:r w:rsidR="00C65A1C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able</w:t>
      </w:r>
      <w:r w:rsidR="00AE7024" w:rsidRPr="00AE702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750E3"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)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by linking the use of</w:t>
      </w:r>
      <w:r w:rsidR="0042408D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6D3B6F">
        <w:rPr>
          <w:rFonts w:ascii="Times New Roman" w:eastAsia="Arial" w:hAnsi="Times New Roman" w:cs="Times New Roman"/>
          <w:sz w:val="24"/>
          <w:szCs w:val="24"/>
          <w:lang w:val="en-GB"/>
        </w:rPr>
        <w:t>agricultural biologicals</w:t>
      </w:r>
      <w:r w:rsidR="0042408D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and </w:t>
      </w:r>
      <w:r w:rsidR="00EB63E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the </w:t>
      </w:r>
      <w:r w:rsidR="0042408D">
        <w:rPr>
          <w:rFonts w:ascii="Times New Roman" w:eastAsia="Arial" w:hAnsi="Times New Roman" w:cs="Times New Roman"/>
          <w:sz w:val="24"/>
          <w:szCs w:val="24"/>
          <w:lang w:val="en-GB"/>
        </w:rPr>
        <w:t>production of healthy food</w:t>
      </w:r>
      <w:r w:rsidR="00F15E31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(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62%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of the farmers in Kajiado, 53% K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iambu and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3B1792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69%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in 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Machakos</w:t>
      </w:r>
      <w:r w:rsidR="00F15E31">
        <w:rPr>
          <w:rFonts w:ascii="Times New Roman" w:eastAsia="Arial" w:hAnsi="Times New Roman" w:cs="Times New Roman"/>
          <w:sz w:val="24"/>
          <w:szCs w:val="24"/>
          <w:lang w:val="en-GB"/>
        </w:rPr>
        <w:t>) and increased yields (53% in Machakos)</w:t>
      </w:r>
      <w:r w:rsidR="003B1792">
        <w:rPr>
          <w:rFonts w:ascii="Times New Roman" w:eastAsia="Arial" w:hAnsi="Times New Roman" w:cs="Times New Roman"/>
          <w:sz w:val="24"/>
          <w:szCs w:val="24"/>
          <w:lang w:val="en-GB"/>
        </w:rPr>
        <w:t>.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</w:t>
      </w:r>
      <w:r w:rsidR="00CB20C7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>Nevertheless</w:t>
      </w:r>
      <w:r w:rsidR="00AE7024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>,</w:t>
      </w:r>
      <w:r w:rsidR="00F15E31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 </w:t>
      </w:r>
      <w:r w:rsidR="00AE7024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a considerable number </w:t>
      </w:r>
      <w:r w:rsidR="00F15E31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of farmers in the three counties </w:t>
      </w:r>
      <w:r w:rsidR="00AE7024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were </w:t>
      </w:r>
      <w:proofErr w:type="gramStart"/>
      <w:r w:rsidR="00AE7024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not </w:t>
      </w:r>
      <w:r w:rsidR="00EB63E2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 able</w:t>
      </w:r>
      <w:proofErr w:type="gramEnd"/>
      <w:r w:rsidR="00EB63E2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 to </w:t>
      </w:r>
      <w:r w:rsidR="00AB474F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>associate</w:t>
      </w:r>
      <w:r w:rsidR="00F15E31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 </w:t>
      </w:r>
      <w:r w:rsidR="006D3B6F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>agricultural biologicals</w:t>
      </w:r>
      <w:r w:rsidR="00AE7024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 </w:t>
      </w:r>
      <w:r w:rsidR="00F15E31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and </w:t>
      </w:r>
      <w:r w:rsidR="00EB63E2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the </w:t>
      </w:r>
      <w:r w:rsidR="00F15E31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production of </w:t>
      </w:r>
      <w:r w:rsidR="00AE7024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>healthy foods</w:t>
      </w:r>
      <w:r w:rsidR="00F15E31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 or high yields</w:t>
      </w:r>
      <w:r w:rsidR="00AE7024" w:rsidRPr="002450F8">
        <w:rPr>
          <w:rFonts w:ascii="Times New Roman" w:eastAsia="Arial" w:hAnsi="Times New Roman" w:cs="Times New Roman"/>
          <w:strike/>
          <w:sz w:val="24"/>
          <w:szCs w:val="24"/>
          <w:lang w:val="en-GB"/>
        </w:rPr>
        <w:t xml:space="preserve"> 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(</w:t>
      </w:r>
      <w:r w:rsidR="00845C28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able </w:t>
      </w:r>
      <w:r w:rsidR="00051F2C"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  <w:r w:rsidR="00AE7024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).</w:t>
      </w:r>
    </w:p>
    <w:p w14:paraId="0F3526E9" w14:textId="77777777" w:rsidR="00ED0EBA" w:rsidRDefault="00ED0EBA" w:rsidP="001D383B">
      <w:pPr>
        <w:spacing w:before="40" w:after="40" w:line="360" w:lineRule="auto"/>
        <w:ind w:left="-284" w:right="100"/>
        <w:jc w:val="both"/>
        <w:rPr>
          <w:rFonts w:ascii="Times New Roman" w:eastAsia="Arial" w:hAnsi="Times New Roman" w:cs="Times New Roman"/>
          <w:sz w:val="24"/>
          <w:szCs w:val="24"/>
          <w:lang w:val="en-GB"/>
        </w:rPr>
      </w:pPr>
    </w:p>
    <w:p w14:paraId="3761361A" w14:textId="3EEC6057" w:rsidR="00083D34" w:rsidRDefault="00083D34" w:rsidP="001D383B">
      <w:pPr>
        <w:spacing w:before="40" w:after="40" w:line="360" w:lineRule="auto"/>
        <w:ind w:left="-284" w:right="100"/>
        <w:jc w:val="both"/>
        <w:rPr>
          <w:ins w:id="741" w:author="Dan mungai" w:date="2023-07-12T11:40:00Z"/>
          <w:rFonts w:ascii="Times New Roman" w:eastAsia="Arial" w:hAnsi="Times New Roman" w:cs="Times New Roman"/>
          <w:b/>
          <w:bCs/>
          <w:sz w:val="24"/>
          <w:szCs w:val="24"/>
          <w:lang w:val="en-GB"/>
        </w:rPr>
      </w:pPr>
      <w:r w:rsidRPr="00ED0EBA"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 xml:space="preserve">Table </w:t>
      </w:r>
      <w:r w:rsidR="00ED0EBA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>6</w:t>
      </w:r>
      <w:r w:rsidRPr="00ED0EBA"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>:</w:t>
      </w:r>
      <w:r w:rsidR="00ED0EBA"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 xml:space="preserve"> </w:t>
      </w:r>
      <w:r w:rsidR="00155E36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>Farmers’ attitude towards agricultural</w:t>
      </w:r>
      <w:r w:rsidR="006D3B6F"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  <w:t xml:space="preserve"> biologicals</w:t>
      </w:r>
    </w:p>
    <w:tbl>
      <w:tblPr>
        <w:tblStyle w:val="Table"/>
        <w:tblW w:w="5399" w:type="pct"/>
        <w:tblInd w:w="-108" w:type="dxa"/>
        <w:tblBorders>
          <w:top w:val="single" w:sz="4" w:space="0" w:color="auto"/>
          <w:bottom w:val="single" w:sz="4" w:space="0" w:color="auto"/>
        </w:tblBorders>
        <w:tblLayout w:type="fixed"/>
        <w:tblLook w:val="0020" w:firstRow="1" w:lastRow="0" w:firstColumn="0" w:lastColumn="0" w:noHBand="0" w:noVBand="0"/>
        <w:tblPrChange w:id="742" w:author="Dan mungai" w:date="2023-07-12T11:44:00Z">
          <w:tblPr>
            <w:tblStyle w:val="Table"/>
            <w:tblW w:w="0" w:type="auto"/>
            <w:tblInd w:w="-108" w:type="dxa"/>
            <w:tblBorders>
              <w:top w:val="single" w:sz="4" w:space="0" w:color="auto"/>
              <w:bottom w:val="single" w:sz="4" w:space="0" w:color="auto"/>
            </w:tblBorders>
            <w:tblLayout w:type="fixed"/>
            <w:tblLook w:val="0020" w:firstRow="1" w:lastRow="0" w:firstColumn="0" w:lastColumn="0" w:noHBand="0" w:noVBand="0"/>
          </w:tblPr>
        </w:tblPrChange>
      </w:tblPr>
      <w:tblGrid>
        <w:gridCol w:w="4115"/>
        <w:gridCol w:w="5631"/>
        <w:tblGridChange w:id="743">
          <w:tblGrid>
            <w:gridCol w:w="4115"/>
            <w:gridCol w:w="2242"/>
          </w:tblGrid>
        </w:tblGridChange>
      </w:tblGrid>
      <w:tr w:rsidR="000E2BB5" w14:paraId="242AF1B9" w14:textId="77777777" w:rsidTr="000E2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744" w:author="Dan mungai" w:date="2023-07-12T11:43:00Z"/>
          <w:trPrChange w:id="745" w:author="Dan mungai" w:date="2023-07-12T11:44:00Z">
            <w:trPr>
              <w:tblHeader/>
            </w:trPr>
          </w:trPrChange>
        </w:trPr>
        <w:tc>
          <w:tcPr>
            <w:tcW w:w="2111" w:type="pct"/>
            <w:tcBorders>
              <w:top w:val="single" w:sz="4" w:space="0" w:color="auto"/>
              <w:bottom w:val="single" w:sz="4" w:space="0" w:color="auto"/>
            </w:tcBorders>
            <w:tcPrChange w:id="746" w:author="Dan mungai" w:date="2023-07-12T11:44:00Z">
              <w:tcPr>
                <w:tcW w:w="411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1BB97D" w14:textId="77777777" w:rsidR="000E2BB5" w:rsidRDefault="000E2BB5" w:rsidP="008C112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47" w:author="Dan mungai" w:date="2023-07-12T11:43:00Z"/>
              </w:rPr>
            </w:pPr>
            <w:ins w:id="748" w:author="Dan mungai" w:date="2023-07-12T11:43:00Z">
              <w:r>
                <w:t>Attitude Statement</w:t>
              </w:r>
            </w:ins>
          </w:p>
        </w:tc>
        <w:tc>
          <w:tcPr>
            <w:tcW w:w="2889" w:type="pct"/>
            <w:tcBorders>
              <w:top w:val="single" w:sz="4" w:space="0" w:color="auto"/>
              <w:bottom w:val="single" w:sz="4" w:space="0" w:color="auto"/>
            </w:tcBorders>
            <w:tcPrChange w:id="749" w:author="Dan mungai" w:date="2023-07-12T11:44:00Z">
              <w:tcPr>
                <w:tcW w:w="2242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A7B4BF" w14:textId="77777777" w:rsidR="000E2BB5" w:rsidRDefault="000E2BB5" w:rsidP="008C1125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50" w:author="Dan mungai" w:date="2023-07-12T11:43:00Z"/>
              </w:rPr>
            </w:pPr>
            <w:ins w:id="751" w:author="Dan mungai" w:date="2023-07-12T11:43:00Z">
              <w:r>
                <w:t>Attitude Prevalence</w:t>
              </w:r>
            </w:ins>
          </w:p>
        </w:tc>
      </w:tr>
      <w:tr w:rsidR="000E2BB5" w14:paraId="2EB0753F" w14:textId="77777777" w:rsidTr="000E2BB5">
        <w:trPr>
          <w:ins w:id="752" w:author="Dan mungai" w:date="2023-07-12T11:43:00Z"/>
        </w:trPr>
        <w:tc>
          <w:tcPr>
            <w:tcW w:w="2111" w:type="pct"/>
            <w:tcBorders>
              <w:top w:val="single" w:sz="4" w:space="0" w:color="auto"/>
            </w:tcBorders>
            <w:tcPrChange w:id="753" w:author="Dan mungai" w:date="2023-07-12T11:44:00Z">
              <w:tcPr>
                <w:tcW w:w="4115" w:type="dxa"/>
                <w:tcBorders>
                  <w:top w:val="single" w:sz="4" w:space="0" w:color="auto"/>
                </w:tcBorders>
              </w:tcPr>
            </w:tcPrChange>
          </w:tcPr>
          <w:p w14:paraId="17B2E282" w14:textId="767881D0" w:rsidR="000E2BB5" w:rsidRDefault="000E2BB5" w:rsidP="008C1125">
            <w:pPr>
              <w:pStyle w:val="Compact"/>
              <w:rPr>
                <w:ins w:id="754" w:author="Dan mungai" w:date="2023-07-12T11:43:00Z"/>
              </w:rPr>
            </w:pPr>
            <w:ins w:id="755" w:author="Dan mungai" w:date="2023-07-12T11:43:00Z">
              <w:r>
                <w:t>Biologicals</w:t>
              </w:r>
            </w:ins>
            <w:ins w:id="756" w:author="Dan mungai" w:date="2023-07-12T11:44:00Z">
              <w:r>
                <w:t xml:space="preserve"> </w:t>
              </w:r>
            </w:ins>
            <w:ins w:id="757" w:author="Dan mungai" w:date="2023-07-12T11:43:00Z">
              <w:r>
                <w:t>increase</w:t>
              </w:r>
            </w:ins>
            <w:ins w:id="758" w:author="Dan mungai" w:date="2023-07-12T11:44:00Z">
              <w:r>
                <w:t xml:space="preserve"> </w:t>
              </w:r>
            </w:ins>
            <w:ins w:id="759" w:author="Dan mungai" w:date="2023-07-12T11:43:00Z">
              <w:r>
                <w:t>yield</w:t>
              </w:r>
            </w:ins>
            <w:ins w:id="760" w:author="Dan mungai" w:date="2023-07-12T11:44:00Z">
              <w:r>
                <w:t xml:space="preserve"> </w:t>
              </w:r>
            </w:ins>
            <w:ins w:id="761" w:author="Dan mungai" w:date="2023-07-12T11:43:00Z">
              <w:r>
                <w:t>of</w:t>
              </w:r>
            </w:ins>
            <w:ins w:id="762" w:author="Dan mungai" w:date="2023-07-12T11:44:00Z">
              <w:r>
                <w:t xml:space="preserve"> </w:t>
              </w:r>
            </w:ins>
            <w:ins w:id="763" w:author="Dan mungai" w:date="2023-07-12T11:43:00Z">
              <w:r>
                <w:t>crops</w:t>
              </w:r>
            </w:ins>
          </w:p>
        </w:tc>
        <w:tc>
          <w:tcPr>
            <w:tcW w:w="2889" w:type="pct"/>
            <w:tcBorders>
              <w:top w:val="single" w:sz="4" w:space="0" w:color="auto"/>
            </w:tcBorders>
            <w:tcPrChange w:id="764" w:author="Dan mungai" w:date="2023-07-12T11:44:00Z">
              <w:tcPr>
                <w:tcW w:w="2242" w:type="dxa"/>
                <w:tcBorders>
                  <w:top w:val="single" w:sz="4" w:space="0" w:color="auto"/>
                </w:tcBorders>
              </w:tcPr>
            </w:tcPrChange>
          </w:tcPr>
          <w:p w14:paraId="44A844A8" w14:textId="77777777" w:rsidR="000E2BB5" w:rsidRDefault="000E2BB5" w:rsidP="008C1125">
            <w:pPr>
              <w:pStyle w:val="Compact"/>
              <w:rPr>
                <w:ins w:id="765" w:author="Dan mungai" w:date="2023-07-12T11:43:00Z"/>
              </w:rPr>
            </w:pPr>
          </w:p>
        </w:tc>
      </w:tr>
      <w:tr w:rsidR="000E2BB5" w14:paraId="539E59C7" w14:textId="77777777" w:rsidTr="000E2BB5">
        <w:tblPrEx>
          <w:tblPrExChange w:id="766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767" w:author="Dan mungai" w:date="2023-07-12T11:43:00Z"/>
        </w:trPr>
        <w:tc>
          <w:tcPr>
            <w:tcW w:w="2111" w:type="pct"/>
            <w:tcPrChange w:id="768" w:author="Dan mungai" w:date="2023-07-12T11:44:00Z">
              <w:tcPr>
                <w:tcW w:w="3237" w:type="pct"/>
              </w:tcPr>
            </w:tcPrChange>
          </w:tcPr>
          <w:p w14:paraId="7B14301A" w14:textId="77777777" w:rsidR="000E2BB5" w:rsidRDefault="000E2BB5" w:rsidP="008C1125">
            <w:pPr>
              <w:pStyle w:val="Compact"/>
              <w:rPr>
                <w:ins w:id="769" w:author="Dan mungai" w:date="2023-07-12T11:43:00Z"/>
              </w:rPr>
            </w:pPr>
            <w:ins w:id="770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771" w:author="Dan mungai" w:date="2023-07-12T11:44:00Z">
              <w:tcPr>
                <w:tcW w:w="1763" w:type="pct"/>
              </w:tcPr>
            </w:tcPrChange>
          </w:tcPr>
          <w:p w14:paraId="50865C2A" w14:textId="77777777" w:rsidR="000E2BB5" w:rsidRDefault="000E2BB5" w:rsidP="008C1125">
            <w:pPr>
              <w:pStyle w:val="Compact"/>
              <w:jc w:val="center"/>
              <w:rPr>
                <w:ins w:id="772" w:author="Dan mungai" w:date="2023-07-12T11:43:00Z"/>
              </w:rPr>
            </w:pPr>
            <w:ins w:id="773" w:author="Dan mungai" w:date="2023-07-12T11:43:00Z">
              <w:r>
                <w:t>148 (54%)</w:t>
              </w:r>
            </w:ins>
          </w:p>
        </w:tc>
      </w:tr>
      <w:tr w:rsidR="000E2BB5" w14:paraId="7B3C53F0" w14:textId="77777777" w:rsidTr="000E2BB5">
        <w:tblPrEx>
          <w:tblPrExChange w:id="774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775" w:author="Dan mungai" w:date="2023-07-12T11:43:00Z"/>
        </w:trPr>
        <w:tc>
          <w:tcPr>
            <w:tcW w:w="2111" w:type="pct"/>
            <w:tcPrChange w:id="776" w:author="Dan mungai" w:date="2023-07-12T11:44:00Z">
              <w:tcPr>
                <w:tcW w:w="3237" w:type="pct"/>
              </w:tcPr>
            </w:tcPrChange>
          </w:tcPr>
          <w:p w14:paraId="5B571670" w14:textId="77777777" w:rsidR="000E2BB5" w:rsidRDefault="000E2BB5" w:rsidP="008C1125">
            <w:pPr>
              <w:pStyle w:val="Compact"/>
              <w:rPr>
                <w:ins w:id="777" w:author="Dan mungai" w:date="2023-07-12T11:43:00Z"/>
              </w:rPr>
            </w:pPr>
            <w:proofErr w:type="spellStart"/>
            <w:ins w:id="778" w:author="Dan mungai" w:date="2023-07-12T11:43:00Z">
              <w:r>
                <w:lastRenderedPageBreak/>
                <w:t>Unpreferrable</w:t>
              </w:r>
              <w:proofErr w:type="spellEnd"/>
            </w:ins>
          </w:p>
        </w:tc>
        <w:tc>
          <w:tcPr>
            <w:tcW w:w="2889" w:type="pct"/>
            <w:tcPrChange w:id="779" w:author="Dan mungai" w:date="2023-07-12T11:44:00Z">
              <w:tcPr>
                <w:tcW w:w="1763" w:type="pct"/>
              </w:tcPr>
            </w:tcPrChange>
          </w:tcPr>
          <w:p w14:paraId="3704AD44" w14:textId="77777777" w:rsidR="000E2BB5" w:rsidRDefault="000E2BB5" w:rsidP="008C1125">
            <w:pPr>
              <w:pStyle w:val="Compact"/>
              <w:jc w:val="center"/>
              <w:rPr>
                <w:ins w:id="780" w:author="Dan mungai" w:date="2023-07-12T11:43:00Z"/>
              </w:rPr>
            </w:pPr>
            <w:ins w:id="781" w:author="Dan mungai" w:date="2023-07-12T11:43:00Z">
              <w:r>
                <w:t>126 (46%)</w:t>
              </w:r>
            </w:ins>
          </w:p>
        </w:tc>
      </w:tr>
      <w:tr w:rsidR="000E2BB5" w14:paraId="37A286A9" w14:textId="77777777" w:rsidTr="000E2BB5">
        <w:tblPrEx>
          <w:tblPrExChange w:id="782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783" w:author="Dan mungai" w:date="2023-07-12T11:43:00Z"/>
        </w:trPr>
        <w:tc>
          <w:tcPr>
            <w:tcW w:w="2111" w:type="pct"/>
            <w:tcPrChange w:id="784" w:author="Dan mungai" w:date="2023-07-12T11:44:00Z">
              <w:tcPr>
                <w:tcW w:w="3237" w:type="pct"/>
              </w:tcPr>
            </w:tcPrChange>
          </w:tcPr>
          <w:p w14:paraId="15759349" w14:textId="22460B65" w:rsidR="000E2BB5" w:rsidRDefault="000E2BB5" w:rsidP="008C1125">
            <w:pPr>
              <w:pStyle w:val="Compact"/>
              <w:rPr>
                <w:ins w:id="785" w:author="Dan mungai" w:date="2023-07-12T11:43:00Z"/>
              </w:rPr>
            </w:pPr>
            <w:ins w:id="786" w:author="Dan mungai" w:date="2023-07-12T11:43:00Z">
              <w:r>
                <w:t>Biologicals</w:t>
              </w:r>
            </w:ins>
            <w:ins w:id="787" w:author="Dan mungai" w:date="2023-07-12T11:44:00Z">
              <w:r>
                <w:t xml:space="preserve"> </w:t>
              </w:r>
            </w:ins>
            <w:ins w:id="788" w:author="Dan mungai" w:date="2023-07-12T11:43:00Z">
              <w:r>
                <w:t>increase</w:t>
              </w:r>
            </w:ins>
            <w:ins w:id="789" w:author="Dan mungai" w:date="2023-07-12T11:44:00Z">
              <w:r>
                <w:t xml:space="preserve"> </w:t>
              </w:r>
            </w:ins>
            <w:ins w:id="790" w:author="Dan mungai" w:date="2023-07-12T11:43:00Z">
              <w:r>
                <w:t>incomes</w:t>
              </w:r>
            </w:ins>
          </w:p>
        </w:tc>
        <w:tc>
          <w:tcPr>
            <w:tcW w:w="2889" w:type="pct"/>
            <w:tcPrChange w:id="791" w:author="Dan mungai" w:date="2023-07-12T11:44:00Z">
              <w:tcPr>
                <w:tcW w:w="1763" w:type="pct"/>
              </w:tcPr>
            </w:tcPrChange>
          </w:tcPr>
          <w:p w14:paraId="5AA018B5" w14:textId="77777777" w:rsidR="000E2BB5" w:rsidRDefault="000E2BB5" w:rsidP="008C1125">
            <w:pPr>
              <w:pStyle w:val="Compact"/>
              <w:rPr>
                <w:ins w:id="792" w:author="Dan mungai" w:date="2023-07-12T11:43:00Z"/>
              </w:rPr>
            </w:pPr>
          </w:p>
        </w:tc>
      </w:tr>
      <w:tr w:rsidR="000E2BB5" w14:paraId="56555833" w14:textId="77777777" w:rsidTr="000E2BB5">
        <w:tblPrEx>
          <w:tblPrExChange w:id="793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794" w:author="Dan mungai" w:date="2023-07-12T11:43:00Z"/>
        </w:trPr>
        <w:tc>
          <w:tcPr>
            <w:tcW w:w="2111" w:type="pct"/>
            <w:tcPrChange w:id="795" w:author="Dan mungai" w:date="2023-07-12T11:44:00Z">
              <w:tcPr>
                <w:tcW w:w="3237" w:type="pct"/>
              </w:tcPr>
            </w:tcPrChange>
          </w:tcPr>
          <w:p w14:paraId="29322415" w14:textId="77777777" w:rsidR="000E2BB5" w:rsidRDefault="000E2BB5" w:rsidP="008C1125">
            <w:pPr>
              <w:pStyle w:val="Compact"/>
              <w:rPr>
                <w:ins w:id="796" w:author="Dan mungai" w:date="2023-07-12T11:43:00Z"/>
              </w:rPr>
            </w:pPr>
            <w:ins w:id="797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798" w:author="Dan mungai" w:date="2023-07-12T11:44:00Z">
              <w:tcPr>
                <w:tcW w:w="1763" w:type="pct"/>
              </w:tcPr>
            </w:tcPrChange>
          </w:tcPr>
          <w:p w14:paraId="039EFFB1" w14:textId="77777777" w:rsidR="000E2BB5" w:rsidRDefault="000E2BB5" w:rsidP="008C1125">
            <w:pPr>
              <w:pStyle w:val="Compact"/>
              <w:jc w:val="center"/>
              <w:rPr>
                <w:ins w:id="799" w:author="Dan mungai" w:date="2023-07-12T11:43:00Z"/>
              </w:rPr>
            </w:pPr>
            <w:ins w:id="800" w:author="Dan mungai" w:date="2023-07-12T11:43:00Z">
              <w:r>
                <w:t>141 (52%)</w:t>
              </w:r>
            </w:ins>
          </w:p>
        </w:tc>
      </w:tr>
      <w:tr w:rsidR="000E2BB5" w14:paraId="6BFDBE99" w14:textId="77777777" w:rsidTr="000E2BB5">
        <w:tblPrEx>
          <w:tblPrExChange w:id="801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02" w:author="Dan mungai" w:date="2023-07-12T11:43:00Z"/>
        </w:trPr>
        <w:tc>
          <w:tcPr>
            <w:tcW w:w="2111" w:type="pct"/>
            <w:tcPrChange w:id="803" w:author="Dan mungai" w:date="2023-07-12T11:44:00Z">
              <w:tcPr>
                <w:tcW w:w="3237" w:type="pct"/>
              </w:tcPr>
            </w:tcPrChange>
          </w:tcPr>
          <w:p w14:paraId="45053AF5" w14:textId="77777777" w:rsidR="000E2BB5" w:rsidRDefault="000E2BB5" w:rsidP="008C1125">
            <w:pPr>
              <w:pStyle w:val="Compact"/>
              <w:rPr>
                <w:ins w:id="804" w:author="Dan mungai" w:date="2023-07-12T11:43:00Z"/>
              </w:rPr>
            </w:pPr>
            <w:proofErr w:type="spellStart"/>
            <w:ins w:id="805" w:author="Dan mungai" w:date="2023-07-12T11:43:00Z">
              <w:r>
                <w:t>Unpreferrable</w:t>
              </w:r>
              <w:proofErr w:type="spellEnd"/>
            </w:ins>
          </w:p>
        </w:tc>
        <w:tc>
          <w:tcPr>
            <w:tcW w:w="2889" w:type="pct"/>
            <w:tcPrChange w:id="806" w:author="Dan mungai" w:date="2023-07-12T11:44:00Z">
              <w:tcPr>
                <w:tcW w:w="1763" w:type="pct"/>
              </w:tcPr>
            </w:tcPrChange>
          </w:tcPr>
          <w:p w14:paraId="74B3A769" w14:textId="77777777" w:rsidR="000E2BB5" w:rsidRDefault="000E2BB5" w:rsidP="008C1125">
            <w:pPr>
              <w:pStyle w:val="Compact"/>
              <w:jc w:val="center"/>
              <w:rPr>
                <w:ins w:id="807" w:author="Dan mungai" w:date="2023-07-12T11:43:00Z"/>
              </w:rPr>
            </w:pPr>
            <w:ins w:id="808" w:author="Dan mungai" w:date="2023-07-12T11:43:00Z">
              <w:r>
                <w:t>128 (48%)</w:t>
              </w:r>
            </w:ins>
          </w:p>
        </w:tc>
      </w:tr>
      <w:tr w:rsidR="000E2BB5" w14:paraId="1B756920" w14:textId="77777777" w:rsidTr="000E2BB5">
        <w:tblPrEx>
          <w:tblPrExChange w:id="809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10" w:author="Dan mungai" w:date="2023-07-12T11:43:00Z"/>
        </w:trPr>
        <w:tc>
          <w:tcPr>
            <w:tcW w:w="2111" w:type="pct"/>
            <w:tcPrChange w:id="811" w:author="Dan mungai" w:date="2023-07-12T11:44:00Z">
              <w:tcPr>
                <w:tcW w:w="3237" w:type="pct"/>
              </w:tcPr>
            </w:tcPrChange>
          </w:tcPr>
          <w:p w14:paraId="14081BE0" w14:textId="6A65178B" w:rsidR="000E2BB5" w:rsidRDefault="000E2BB5" w:rsidP="008C1125">
            <w:pPr>
              <w:pStyle w:val="Compact"/>
              <w:rPr>
                <w:ins w:id="812" w:author="Dan mungai" w:date="2023-07-12T11:43:00Z"/>
              </w:rPr>
            </w:pPr>
            <w:ins w:id="813" w:author="Dan mungai" w:date="2023-07-12T11:43:00Z">
              <w:r>
                <w:t>biologicals</w:t>
              </w:r>
            </w:ins>
            <w:ins w:id="814" w:author="Dan mungai" w:date="2023-07-12T11:44:00Z">
              <w:r>
                <w:t xml:space="preserve"> </w:t>
              </w:r>
            </w:ins>
            <w:ins w:id="815" w:author="Dan mungai" w:date="2023-07-12T11:43:00Z">
              <w:r>
                <w:t>advantageous</w:t>
              </w:r>
            </w:ins>
          </w:p>
        </w:tc>
        <w:tc>
          <w:tcPr>
            <w:tcW w:w="2889" w:type="pct"/>
            <w:tcPrChange w:id="816" w:author="Dan mungai" w:date="2023-07-12T11:44:00Z">
              <w:tcPr>
                <w:tcW w:w="1763" w:type="pct"/>
              </w:tcPr>
            </w:tcPrChange>
          </w:tcPr>
          <w:p w14:paraId="16222610" w14:textId="77777777" w:rsidR="000E2BB5" w:rsidRDefault="000E2BB5" w:rsidP="008C1125">
            <w:pPr>
              <w:pStyle w:val="Compact"/>
              <w:rPr>
                <w:ins w:id="817" w:author="Dan mungai" w:date="2023-07-12T11:43:00Z"/>
              </w:rPr>
            </w:pPr>
          </w:p>
        </w:tc>
      </w:tr>
      <w:tr w:rsidR="000E2BB5" w14:paraId="21E5E94A" w14:textId="77777777" w:rsidTr="000E2BB5">
        <w:tblPrEx>
          <w:tblPrExChange w:id="818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19" w:author="Dan mungai" w:date="2023-07-12T11:43:00Z"/>
        </w:trPr>
        <w:tc>
          <w:tcPr>
            <w:tcW w:w="2111" w:type="pct"/>
            <w:tcPrChange w:id="820" w:author="Dan mungai" w:date="2023-07-12T11:44:00Z">
              <w:tcPr>
                <w:tcW w:w="3237" w:type="pct"/>
              </w:tcPr>
            </w:tcPrChange>
          </w:tcPr>
          <w:p w14:paraId="1DBA9879" w14:textId="77777777" w:rsidR="000E2BB5" w:rsidRDefault="000E2BB5" w:rsidP="008C1125">
            <w:pPr>
              <w:pStyle w:val="Compact"/>
              <w:rPr>
                <w:ins w:id="821" w:author="Dan mungai" w:date="2023-07-12T11:43:00Z"/>
              </w:rPr>
            </w:pPr>
            <w:ins w:id="822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823" w:author="Dan mungai" w:date="2023-07-12T11:44:00Z">
              <w:tcPr>
                <w:tcW w:w="1763" w:type="pct"/>
              </w:tcPr>
            </w:tcPrChange>
          </w:tcPr>
          <w:p w14:paraId="1A781022" w14:textId="77777777" w:rsidR="000E2BB5" w:rsidRDefault="000E2BB5" w:rsidP="008C1125">
            <w:pPr>
              <w:pStyle w:val="Compact"/>
              <w:jc w:val="center"/>
              <w:rPr>
                <w:ins w:id="824" w:author="Dan mungai" w:date="2023-07-12T11:43:00Z"/>
              </w:rPr>
            </w:pPr>
            <w:ins w:id="825" w:author="Dan mungai" w:date="2023-07-12T11:43:00Z">
              <w:r>
                <w:t>179 (65%)</w:t>
              </w:r>
            </w:ins>
          </w:p>
        </w:tc>
      </w:tr>
      <w:tr w:rsidR="000E2BB5" w14:paraId="1CE79976" w14:textId="77777777" w:rsidTr="000E2BB5">
        <w:tblPrEx>
          <w:tblPrExChange w:id="826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27" w:author="Dan mungai" w:date="2023-07-12T11:43:00Z"/>
        </w:trPr>
        <w:tc>
          <w:tcPr>
            <w:tcW w:w="2111" w:type="pct"/>
            <w:tcPrChange w:id="828" w:author="Dan mungai" w:date="2023-07-12T11:44:00Z">
              <w:tcPr>
                <w:tcW w:w="3237" w:type="pct"/>
              </w:tcPr>
            </w:tcPrChange>
          </w:tcPr>
          <w:p w14:paraId="72B9F016" w14:textId="77777777" w:rsidR="000E2BB5" w:rsidRDefault="000E2BB5" w:rsidP="008C1125">
            <w:pPr>
              <w:pStyle w:val="Compact"/>
              <w:rPr>
                <w:ins w:id="829" w:author="Dan mungai" w:date="2023-07-12T11:43:00Z"/>
              </w:rPr>
            </w:pPr>
            <w:proofErr w:type="spellStart"/>
            <w:ins w:id="830" w:author="Dan mungai" w:date="2023-07-12T11:43:00Z">
              <w:r>
                <w:t>Unpreferrable</w:t>
              </w:r>
              <w:proofErr w:type="spellEnd"/>
            </w:ins>
          </w:p>
        </w:tc>
        <w:tc>
          <w:tcPr>
            <w:tcW w:w="2889" w:type="pct"/>
            <w:tcPrChange w:id="831" w:author="Dan mungai" w:date="2023-07-12T11:44:00Z">
              <w:tcPr>
                <w:tcW w:w="1763" w:type="pct"/>
              </w:tcPr>
            </w:tcPrChange>
          </w:tcPr>
          <w:p w14:paraId="623C7E11" w14:textId="77777777" w:rsidR="000E2BB5" w:rsidRDefault="000E2BB5" w:rsidP="008C1125">
            <w:pPr>
              <w:pStyle w:val="Compact"/>
              <w:jc w:val="center"/>
              <w:rPr>
                <w:ins w:id="832" w:author="Dan mungai" w:date="2023-07-12T11:43:00Z"/>
              </w:rPr>
            </w:pPr>
            <w:ins w:id="833" w:author="Dan mungai" w:date="2023-07-12T11:43:00Z">
              <w:r>
                <w:t>95 (35%)</w:t>
              </w:r>
            </w:ins>
          </w:p>
        </w:tc>
      </w:tr>
      <w:tr w:rsidR="000E2BB5" w14:paraId="0E0FBABB" w14:textId="77777777" w:rsidTr="000E2BB5">
        <w:tblPrEx>
          <w:tblPrExChange w:id="834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35" w:author="Dan mungai" w:date="2023-07-12T11:43:00Z"/>
        </w:trPr>
        <w:tc>
          <w:tcPr>
            <w:tcW w:w="2111" w:type="pct"/>
            <w:tcPrChange w:id="836" w:author="Dan mungai" w:date="2023-07-12T11:44:00Z">
              <w:tcPr>
                <w:tcW w:w="3237" w:type="pct"/>
              </w:tcPr>
            </w:tcPrChange>
          </w:tcPr>
          <w:p w14:paraId="07315167" w14:textId="49910A3D" w:rsidR="000E2BB5" w:rsidRDefault="000E2BB5" w:rsidP="008C1125">
            <w:pPr>
              <w:pStyle w:val="Compact"/>
              <w:rPr>
                <w:ins w:id="837" w:author="Dan mungai" w:date="2023-07-12T11:43:00Z"/>
              </w:rPr>
            </w:pPr>
            <w:ins w:id="838" w:author="Dan mungai" w:date="2023-07-12T11:43:00Z">
              <w:r>
                <w:t>Biologicals</w:t>
              </w:r>
            </w:ins>
            <w:ins w:id="839" w:author="Dan mungai" w:date="2023-07-12T11:44:00Z">
              <w:r>
                <w:t xml:space="preserve"> </w:t>
              </w:r>
            </w:ins>
            <w:ins w:id="840" w:author="Dan mungai" w:date="2023-07-12T11:43:00Z">
              <w:r>
                <w:t>can</w:t>
              </w:r>
            </w:ins>
            <w:ins w:id="841" w:author="Dan mungai" w:date="2023-07-12T11:44:00Z">
              <w:r>
                <w:t xml:space="preserve"> </w:t>
              </w:r>
            </w:ins>
            <w:ins w:id="842" w:author="Dan mungai" w:date="2023-07-12T11:43:00Z">
              <w:r>
                <w:t>produce</w:t>
              </w:r>
            </w:ins>
            <w:ins w:id="843" w:author="Dan mungai" w:date="2023-07-12T11:44:00Z">
              <w:r>
                <w:t xml:space="preserve"> </w:t>
              </w:r>
            </w:ins>
            <w:ins w:id="844" w:author="Dan mungai" w:date="2023-07-12T11:43:00Z">
              <w:r>
                <w:t>healthy</w:t>
              </w:r>
            </w:ins>
            <w:ins w:id="845" w:author="Dan mungai" w:date="2023-07-12T11:44:00Z">
              <w:r>
                <w:t xml:space="preserve"> </w:t>
              </w:r>
            </w:ins>
            <w:ins w:id="846" w:author="Dan mungai" w:date="2023-07-12T11:43:00Z">
              <w:r>
                <w:t>food</w:t>
              </w:r>
            </w:ins>
          </w:p>
        </w:tc>
        <w:tc>
          <w:tcPr>
            <w:tcW w:w="2889" w:type="pct"/>
            <w:tcPrChange w:id="847" w:author="Dan mungai" w:date="2023-07-12T11:44:00Z">
              <w:tcPr>
                <w:tcW w:w="1763" w:type="pct"/>
              </w:tcPr>
            </w:tcPrChange>
          </w:tcPr>
          <w:p w14:paraId="0A0C8DA6" w14:textId="77777777" w:rsidR="000E2BB5" w:rsidRDefault="000E2BB5" w:rsidP="008C1125">
            <w:pPr>
              <w:pStyle w:val="Compact"/>
              <w:rPr>
                <w:ins w:id="848" w:author="Dan mungai" w:date="2023-07-12T11:43:00Z"/>
              </w:rPr>
            </w:pPr>
          </w:p>
        </w:tc>
      </w:tr>
      <w:tr w:rsidR="000E2BB5" w14:paraId="5BC8AA2E" w14:textId="77777777" w:rsidTr="000E2BB5">
        <w:tblPrEx>
          <w:tblPrExChange w:id="849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50" w:author="Dan mungai" w:date="2023-07-12T11:43:00Z"/>
        </w:trPr>
        <w:tc>
          <w:tcPr>
            <w:tcW w:w="2111" w:type="pct"/>
            <w:tcPrChange w:id="851" w:author="Dan mungai" w:date="2023-07-12T11:44:00Z">
              <w:tcPr>
                <w:tcW w:w="3237" w:type="pct"/>
              </w:tcPr>
            </w:tcPrChange>
          </w:tcPr>
          <w:p w14:paraId="68882FF4" w14:textId="77777777" w:rsidR="000E2BB5" w:rsidRDefault="000E2BB5" w:rsidP="008C1125">
            <w:pPr>
              <w:pStyle w:val="Compact"/>
              <w:rPr>
                <w:ins w:id="852" w:author="Dan mungai" w:date="2023-07-12T11:43:00Z"/>
              </w:rPr>
            </w:pPr>
            <w:ins w:id="853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854" w:author="Dan mungai" w:date="2023-07-12T11:44:00Z">
              <w:tcPr>
                <w:tcW w:w="1763" w:type="pct"/>
              </w:tcPr>
            </w:tcPrChange>
          </w:tcPr>
          <w:p w14:paraId="4BA48CFD" w14:textId="77777777" w:rsidR="000E2BB5" w:rsidRDefault="000E2BB5" w:rsidP="008C1125">
            <w:pPr>
              <w:pStyle w:val="Compact"/>
              <w:jc w:val="center"/>
              <w:rPr>
                <w:ins w:id="855" w:author="Dan mungai" w:date="2023-07-12T11:43:00Z"/>
              </w:rPr>
            </w:pPr>
            <w:ins w:id="856" w:author="Dan mungai" w:date="2023-07-12T11:43:00Z">
              <w:r>
                <w:t>178 (65%)</w:t>
              </w:r>
            </w:ins>
          </w:p>
        </w:tc>
      </w:tr>
      <w:tr w:rsidR="000E2BB5" w14:paraId="5F279DD6" w14:textId="77777777" w:rsidTr="000E2BB5">
        <w:tblPrEx>
          <w:tblPrExChange w:id="857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58" w:author="Dan mungai" w:date="2023-07-12T11:43:00Z"/>
        </w:trPr>
        <w:tc>
          <w:tcPr>
            <w:tcW w:w="2111" w:type="pct"/>
            <w:tcPrChange w:id="859" w:author="Dan mungai" w:date="2023-07-12T11:44:00Z">
              <w:tcPr>
                <w:tcW w:w="3237" w:type="pct"/>
              </w:tcPr>
            </w:tcPrChange>
          </w:tcPr>
          <w:p w14:paraId="5B5380D0" w14:textId="77777777" w:rsidR="000E2BB5" w:rsidRDefault="000E2BB5" w:rsidP="008C1125">
            <w:pPr>
              <w:pStyle w:val="Compact"/>
              <w:rPr>
                <w:ins w:id="860" w:author="Dan mungai" w:date="2023-07-12T11:43:00Z"/>
              </w:rPr>
            </w:pPr>
            <w:proofErr w:type="spellStart"/>
            <w:ins w:id="861" w:author="Dan mungai" w:date="2023-07-12T11:43:00Z">
              <w:r>
                <w:t>Unpreferrable</w:t>
              </w:r>
              <w:proofErr w:type="spellEnd"/>
            </w:ins>
          </w:p>
        </w:tc>
        <w:tc>
          <w:tcPr>
            <w:tcW w:w="2889" w:type="pct"/>
            <w:tcPrChange w:id="862" w:author="Dan mungai" w:date="2023-07-12T11:44:00Z">
              <w:tcPr>
                <w:tcW w:w="1763" w:type="pct"/>
              </w:tcPr>
            </w:tcPrChange>
          </w:tcPr>
          <w:p w14:paraId="2D81A0FB" w14:textId="77777777" w:rsidR="000E2BB5" w:rsidRDefault="000E2BB5" w:rsidP="008C1125">
            <w:pPr>
              <w:pStyle w:val="Compact"/>
              <w:jc w:val="center"/>
              <w:rPr>
                <w:ins w:id="863" w:author="Dan mungai" w:date="2023-07-12T11:43:00Z"/>
              </w:rPr>
            </w:pPr>
            <w:ins w:id="864" w:author="Dan mungai" w:date="2023-07-12T11:43:00Z">
              <w:r>
                <w:t>94 (35%)</w:t>
              </w:r>
            </w:ins>
          </w:p>
        </w:tc>
      </w:tr>
      <w:tr w:rsidR="000E2BB5" w14:paraId="537E49F8" w14:textId="77777777" w:rsidTr="000E2BB5">
        <w:tblPrEx>
          <w:tblPrExChange w:id="865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66" w:author="Dan mungai" w:date="2023-07-12T11:43:00Z"/>
        </w:trPr>
        <w:tc>
          <w:tcPr>
            <w:tcW w:w="2111" w:type="pct"/>
            <w:tcPrChange w:id="867" w:author="Dan mungai" w:date="2023-07-12T11:44:00Z">
              <w:tcPr>
                <w:tcW w:w="3237" w:type="pct"/>
              </w:tcPr>
            </w:tcPrChange>
          </w:tcPr>
          <w:p w14:paraId="438705CE" w14:textId="032EEF9B" w:rsidR="000E2BB5" w:rsidRDefault="000E2BB5" w:rsidP="008C1125">
            <w:pPr>
              <w:pStyle w:val="Compact"/>
              <w:rPr>
                <w:ins w:id="868" w:author="Dan mungai" w:date="2023-07-12T11:43:00Z"/>
              </w:rPr>
            </w:pPr>
            <w:ins w:id="869" w:author="Dan mungai" w:date="2023-07-12T11:43:00Z">
              <w:r>
                <w:t>recommend</w:t>
              </w:r>
            </w:ins>
            <w:ins w:id="870" w:author="Dan mungai" w:date="2023-07-12T11:44:00Z">
              <w:r>
                <w:t xml:space="preserve"> </w:t>
              </w:r>
            </w:ins>
            <w:ins w:id="871" w:author="Dan mungai" w:date="2023-07-12T11:43:00Z">
              <w:r>
                <w:t>biologicals</w:t>
              </w:r>
            </w:ins>
          </w:p>
        </w:tc>
        <w:tc>
          <w:tcPr>
            <w:tcW w:w="2889" w:type="pct"/>
            <w:tcPrChange w:id="872" w:author="Dan mungai" w:date="2023-07-12T11:44:00Z">
              <w:tcPr>
                <w:tcW w:w="1763" w:type="pct"/>
              </w:tcPr>
            </w:tcPrChange>
          </w:tcPr>
          <w:p w14:paraId="2DF695AA" w14:textId="77777777" w:rsidR="000E2BB5" w:rsidRDefault="000E2BB5" w:rsidP="008C1125">
            <w:pPr>
              <w:pStyle w:val="Compact"/>
              <w:rPr>
                <w:ins w:id="873" w:author="Dan mungai" w:date="2023-07-12T11:43:00Z"/>
              </w:rPr>
            </w:pPr>
          </w:p>
        </w:tc>
      </w:tr>
      <w:tr w:rsidR="000E2BB5" w14:paraId="480D8DF4" w14:textId="77777777" w:rsidTr="000E2BB5">
        <w:tblPrEx>
          <w:tblPrExChange w:id="874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75" w:author="Dan mungai" w:date="2023-07-12T11:43:00Z"/>
        </w:trPr>
        <w:tc>
          <w:tcPr>
            <w:tcW w:w="2111" w:type="pct"/>
            <w:tcPrChange w:id="876" w:author="Dan mungai" w:date="2023-07-12T11:44:00Z">
              <w:tcPr>
                <w:tcW w:w="3237" w:type="pct"/>
              </w:tcPr>
            </w:tcPrChange>
          </w:tcPr>
          <w:p w14:paraId="75208D36" w14:textId="77777777" w:rsidR="000E2BB5" w:rsidRDefault="000E2BB5" w:rsidP="008C1125">
            <w:pPr>
              <w:pStyle w:val="Compact"/>
              <w:rPr>
                <w:ins w:id="877" w:author="Dan mungai" w:date="2023-07-12T11:43:00Z"/>
              </w:rPr>
            </w:pPr>
            <w:ins w:id="878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879" w:author="Dan mungai" w:date="2023-07-12T11:44:00Z">
              <w:tcPr>
                <w:tcW w:w="1763" w:type="pct"/>
              </w:tcPr>
            </w:tcPrChange>
          </w:tcPr>
          <w:p w14:paraId="7CD6346B" w14:textId="77777777" w:rsidR="000E2BB5" w:rsidRDefault="000E2BB5" w:rsidP="008C1125">
            <w:pPr>
              <w:pStyle w:val="Compact"/>
              <w:jc w:val="center"/>
              <w:rPr>
                <w:ins w:id="880" w:author="Dan mungai" w:date="2023-07-12T11:43:00Z"/>
              </w:rPr>
            </w:pPr>
            <w:ins w:id="881" w:author="Dan mungai" w:date="2023-07-12T11:43:00Z">
              <w:r>
                <w:t>191 (72%)</w:t>
              </w:r>
            </w:ins>
          </w:p>
        </w:tc>
      </w:tr>
      <w:tr w:rsidR="000E2BB5" w14:paraId="70250684" w14:textId="77777777" w:rsidTr="000E2BB5">
        <w:tblPrEx>
          <w:tblPrExChange w:id="882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83" w:author="Dan mungai" w:date="2023-07-12T11:43:00Z"/>
        </w:trPr>
        <w:tc>
          <w:tcPr>
            <w:tcW w:w="2111" w:type="pct"/>
            <w:tcPrChange w:id="884" w:author="Dan mungai" w:date="2023-07-12T11:44:00Z">
              <w:tcPr>
                <w:tcW w:w="3237" w:type="pct"/>
              </w:tcPr>
            </w:tcPrChange>
          </w:tcPr>
          <w:p w14:paraId="38344745" w14:textId="77777777" w:rsidR="000E2BB5" w:rsidRDefault="000E2BB5" w:rsidP="008C1125">
            <w:pPr>
              <w:pStyle w:val="Compact"/>
              <w:rPr>
                <w:ins w:id="885" w:author="Dan mungai" w:date="2023-07-12T11:43:00Z"/>
              </w:rPr>
            </w:pPr>
            <w:proofErr w:type="spellStart"/>
            <w:ins w:id="886" w:author="Dan mungai" w:date="2023-07-12T11:43:00Z">
              <w:r>
                <w:t>Unpreferrable</w:t>
              </w:r>
              <w:proofErr w:type="spellEnd"/>
            </w:ins>
          </w:p>
        </w:tc>
        <w:tc>
          <w:tcPr>
            <w:tcW w:w="2889" w:type="pct"/>
            <w:tcPrChange w:id="887" w:author="Dan mungai" w:date="2023-07-12T11:44:00Z">
              <w:tcPr>
                <w:tcW w:w="1763" w:type="pct"/>
              </w:tcPr>
            </w:tcPrChange>
          </w:tcPr>
          <w:p w14:paraId="489F02B9" w14:textId="77777777" w:rsidR="000E2BB5" w:rsidRDefault="000E2BB5" w:rsidP="008C1125">
            <w:pPr>
              <w:pStyle w:val="Compact"/>
              <w:jc w:val="center"/>
              <w:rPr>
                <w:ins w:id="888" w:author="Dan mungai" w:date="2023-07-12T11:43:00Z"/>
              </w:rPr>
            </w:pPr>
            <w:ins w:id="889" w:author="Dan mungai" w:date="2023-07-12T11:43:00Z">
              <w:r>
                <w:t>74 (28%)</w:t>
              </w:r>
            </w:ins>
          </w:p>
        </w:tc>
      </w:tr>
      <w:tr w:rsidR="000E2BB5" w14:paraId="36DE388C" w14:textId="77777777" w:rsidTr="000E2BB5">
        <w:tblPrEx>
          <w:tblPrExChange w:id="890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891" w:author="Dan mungai" w:date="2023-07-12T11:43:00Z"/>
        </w:trPr>
        <w:tc>
          <w:tcPr>
            <w:tcW w:w="2111" w:type="pct"/>
            <w:tcPrChange w:id="892" w:author="Dan mungai" w:date="2023-07-12T11:44:00Z">
              <w:tcPr>
                <w:tcW w:w="3237" w:type="pct"/>
              </w:tcPr>
            </w:tcPrChange>
          </w:tcPr>
          <w:p w14:paraId="67C24214" w14:textId="7E60BBCD" w:rsidR="000E2BB5" w:rsidRDefault="000E2BB5" w:rsidP="008C1125">
            <w:pPr>
              <w:pStyle w:val="Compact"/>
              <w:rPr>
                <w:ins w:id="893" w:author="Dan mungai" w:date="2023-07-12T11:43:00Z"/>
              </w:rPr>
            </w:pPr>
            <w:ins w:id="894" w:author="Dan mungai" w:date="2023-07-12T11:43:00Z">
              <w:r>
                <w:t>government</w:t>
              </w:r>
            </w:ins>
            <w:ins w:id="895" w:author="Dan mungai" w:date="2023-07-12T11:44:00Z">
              <w:r>
                <w:t xml:space="preserve"> </w:t>
              </w:r>
            </w:ins>
            <w:ins w:id="896" w:author="Dan mungai" w:date="2023-07-12T11:43:00Z">
              <w:r>
                <w:t>support</w:t>
              </w:r>
            </w:ins>
            <w:ins w:id="897" w:author="Dan mungai" w:date="2023-07-12T11:44:00Z">
              <w:r>
                <w:t xml:space="preserve"> </w:t>
              </w:r>
            </w:ins>
            <w:ins w:id="898" w:author="Dan mungai" w:date="2023-07-12T11:43:00Z">
              <w:r>
                <w:t>biologicals</w:t>
              </w:r>
            </w:ins>
          </w:p>
        </w:tc>
        <w:tc>
          <w:tcPr>
            <w:tcW w:w="2889" w:type="pct"/>
            <w:tcPrChange w:id="899" w:author="Dan mungai" w:date="2023-07-12T11:44:00Z">
              <w:tcPr>
                <w:tcW w:w="1763" w:type="pct"/>
              </w:tcPr>
            </w:tcPrChange>
          </w:tcPr>
          <w:p w14:paraId="226DE996" w14:textId="77777777" w:rsidR="000E2BB5" w:rsidRDefault="000E2BB5" w:rsidP="008C1125">
            <w:pPr>
              <w:pStyle w:val="Compact"/>
              <w:rPr>
                <w:ins w:id="900" w:author="Dan mungai" w:date="2023-07-12T11:43:00Z"/>
              </w:rPr>
            </w:pPr>
          </w:p>
        </w:tc>
      </w:tr>
      <w:tr w:rsidR="000E2BB5" w14:paraId="5FCC06AF" w14:textId="77777777" w:rsidTr="000E2BB5">
        <w:tblPrEx>
          <w:tblPrExChange w:id="901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02" w:author="Dan mungai" w:date="2023-07-12T11:43:00Z"/>
        </w:trPr>
        <w:tc>
          <w:tcPr>
            <w:tcW w:w="2111" w:type="pct"/>
            <w:tcPrChange w:id="903" w:author="Dan mungai" w:date="2023-07-12T11:44:00Z">
              <w:tcPr>
                <w:tcW w:w="3237" w:type="pct"/>
              </w:tcPr>
            </w:tcPrChange>
          </w:tcPr>
          <w:p w14:paraId="35935346" w14:textId="77777777" w:rsidR="000E2BB5" w:rsidRDefault="000E2BB5" w:rsidP="008C1125">
            <w:pPr>
              <w:pStyle w:val="Compact"/>
              <w:rPr>
                <w:ins w:id="904" w:author="Dan mungai" w:date="2023-07-12T11:43:00Z"/>
              </w:rPr>
            </w:pPr>
            <w:ins w:id="905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906" w:author="Dan mungai" w:date="2023-07-12T11:44:00Z">
              <w:tcPr>
                <w:tcW w:w="1763" w:type="pct"/>
              </w:tcPr>
            </w:tcPrChange>
          </w:tcPr>
          <w:p w14:paraId="6FEE7008" w14:textId="77777777" w:rsidR="000E2BB5" w:rsidRDefault="000E2BB5" w:rsidP="008C1125">
            <w:pPr>
              <w:pStyle w:val="Compact"/>
              <w:jc w:val="center"/>
              <w:rPr>
                <w:ins w:id="907" w:author="Dan mungai" w:date="2023-07-12T11:43:00Z"/>
              </w:rPr>
            </w:pPr>
            <w:ins w:id="908" w:author="Dan mungai" w:date="2023-07-12T11:43:00Z">
              <w:r>
                <w:t>132 (50%)</w:t>
              </w:r>
            </w:ins>
          </w:p>
        </w:tc>
      </w:tr>
      <w:tr w:rsidR="000E2BB5" w14:paraId="5DEF5177" w14:textId="77777777" w:rsidTr="000E2BB5">
        <w:tblPrEx>
          <w:tblPrExChange w:id="909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10" w:author="Dan mungai" w:date="2023-07-12T11:43:00Z"/>
        </w:trPr>
        <w:tc>
          <w:tcPr>
            <w:tcW w:w="2111" w:type="pct"/>
            <w:tcPrChange w:id="911" w:author="Dan mungai" w:date="2023-07-12T11:44:00Z">
              <w:tcPr>
                <w:tcW w:w="3237" w:type="pct"/>
              </w:tcPr>
            </w:tcPrChange>
          </w:tcPr>
          <w:p w14:paraId="01870AD4" w14:textId="77777777" w:rsidR="000E2BB5" w:rsidRDefault="000E2BB5" w:rsidP="008C1125">
            <w:pPr>
              <w:pStyle w:val="Compact"/>
              <w:rPr>
                <w:ins w:id="912" w:author="Dan mungai" w:date="2023-07-12T11:43:00Z"/>
              </w:rPr>
            </w:pPr>
            <w:proofErr w:type="spellStart"/>
            <w:ins w:id="913" w:author="Dan mungai" w:date="2023-07-12T11:43:00Z">
              <w:r>
                <w:t>Unpreferrable</w:t>
              </w:r>
              <w:proofErr w:type="spellEnd"/>
            </w:ins>
          </w:p>
        </w:tc>
        <w:tc>
          <w:tcPr>
            <w:tcW w:w="2889" w:type="pct"/>
            <w:tcPrChange w:id="914" w:author="Dan mungai" w:date="2023-07-12T11:44:00Z">
              <w:tcPr>
                <w:tcW w:w="1763" w:type="pct"/>
              </w:tcPr>
            </w:tcPrChange>
          </w:tcPr>
          <w:p w14:paraId="34B7146C" w14:textId="77777777" w:rsidR="000E2BB5" w:rsidRDefault="000E2BB5" w:rsidP="008C1125">
            <w:pPr>
              <w:pStyle w:val="Compact"/>
              <w:jc w:val="center"/>
              <w:rPr>
                <w:ins w:id="915" w:author="Dan mungai" w:date="2023-07-12T11:43:00Z"/>
              </w:rPr>
            </w:pPr>
            <w:ins w:id="916" w:author="Dan mungai" w:date="2023-07-12T11:43:00Z">
              <w:r>
                <w:t>132 (50%)</w:t>
              </w:r>
            </w:ins>
          </w:p>
        </w:tc>
      </w:tr>
      <w:tr w:rsidR="000E2BB5" w14:paraId="7DC2BBC1" w14:textId="77777777" w:rsidTr="000E2BB5">
        <w:tblPrEx>
          <w:tblPrExChange w:id="917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18" w:author="Dan mungai" w:date="2023-07-12T11:43:00Z"/>
        </w:trPr>
        <w:tc>
          <w:tcPr>
            <w:tcW w:w="2111" w:type="pct"/>
            <w:tcPrChange w:id="919" w:author="Dan mungai" w:date="2023-07-12T11:44:00Z">
              <w:tcPr>
                <w:tcW w:w="3237" w:type="pct"/>
              </w:tcPr>
            </w:tcPrChange>
          </w:tcPr>
          <w:p w14:paraId="3DE1EA29" w14:textId="3A05788F" w:rsidR="000E2BB5" w:rsidRDefault="000E2BB5" w:rsidP="008C1125">
            <w:pPr>
              <w:pStyle w:val="Compact"/>
              <w:rPr>
                <w:ins w:id="920" w:author="Dan mungai" w:date="2023-07-12T11:43:00Z"/>
              </w:rPr>
            </w:pPr>
            <w:ins w:id="921" w:author="Dan mungai" w:date="2023-07-12T11:43:00Z">
              <w:r>
                <w:t>Biologicals</w:t>
              </w:r>
            </w:ins>
            <w:ins w:id="922" w:author="Dan mungai" w:date="2023-07-12T11:44:00Z">
              <w:r>
                <w:t xml:space="preserve"> </w:t>
              </w:r>
            </w:ins>
            <w:ins w:id="923" w:author="Dan mungai" w:date="2023-07-12T11:43:00Z">
              <w:r>
                <w:t>risk</w:t>
              </w:r>
            </w:ins>
            <w:ins w:id="924" w:author="Dan mungai" w:date="2023-07-12T11:44:00Z">
              <w:r>
                <w:t xml:space="preserve"> </w:t>
              </w:r>
            </w:ins>
            <w:ins w:id="925" w:author="Dan mungai" w:date="2023-07-12T11:43:00Z">
              <w:r>
                <w:t>free</w:t>
              </w:r>
            </w:ins>
          </w:p>
        </w:tc>
        <w:tc>
          <w:tcPr>
            <w:tcW w:w="2889" w:type="pct"/>
            <w:tcPrChange w:id="926" w:author="Dan mungai" w:date="2023-07-12T11:44:00Z">
              <w:tcPr>
                <w:tcW w:w="1763" w:type="pct"/>
              </w:tcPr>
            </w:tcPrChange>
          </w:tcPr>
          <w:p w14:paraId="1EE10BD3" w14:textId="77777777" w:rsidR="000E2BB5" w:rsidRDefault="000E2BB5" w:rsidP="008C1125">
            <w:pPr>
              <w:pStyle w:val="Compact"/>
              <w:rPr>
                <w:ins w:id="927" w:author="Dan mungai" w:date="2023-07-12T11:43:00Z"/>
              </w:rPr>
            </w:pPr>
          </w:p>
        </w:tc>
      </w:tr>
      <w:tr w:rsidR="000E2BB5" w14:paraId="57ECB52D" w14:textId="77777777" w:rsidTr="000E2BB5">
        <w:tblPrEx>
          <w:tblPrExChange w:id="928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29" w:author="Dan mungai" w:date="2023-07-12T11:43:00Z"/>
        </w:trPr>
        <w:tc>
          <w:tcPr>
            <w:tcW w:w="2111" w:type="pct"/>
            <w:tcPrChange w:id="930" w:author="Dan mungai" w:date="2023-07-12T11:44:00Z">
              <w:tcPr>
                <w:tcW w:w="3237" w:type="pct"/>
              </w:tcPr>
            </w:tcPrChange>
          </w:tcPr>
          <w:p w14:paraId="2B02244E" w14:textId="77777777" w:rsidR="000E2BB5" w:rsidRDefault="000E2BB5" w:rsidP="008C1125">
            <w:pPr>
              <w:pStyle w:val="Compact"/>
              <w:rPr>
                <w:ins w:id="931" w:author="Dan mungai" w:date="2023-07-12T11:43:00Z"/>
              </w:rPr>
            </w:pPr>
            <w:ins w:id="932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933" w:author="Dan mungai" w:date="2023-07-12T11:44:00Z">
              <w:tcPr>
                <w:tcW w:w="1763" w:type="pct"/>
              </w:tcPr>
            </w:tcPrChange>
          </w:tcPr>
          <w:p w14:paraId="0C377D49" w14:textId="77777777" w:rsidR="000E2BB5" w:rsidRDefault="000E2BB5" w:rsidP="008C1125">
            <w:pPr>
              <w:pStyle w:val="Compact"/>
              <w:jc w:val="center"/>
              <w:rPr>
                <w:ins w:id="934" w:author="Dan mungai" w:date="2023-07-12T11:43:00Z"/>
              </w:rPr>
            </w:pPr>
            <w:ins w:id="935" w:author="Dan mungai" w:date="2023-07-12T11:43:00Z">
              <w:r>
                <w:t>14 (5.2%)</w:t>
              </w:r>
            </w:ins>
          </w:p>
        </w:tc>
      </w:tr>
      <w:tr w:rsidR="000E2BB5" w14:paraId="2DADB20B" w14:textId="77777777" w:rsidTr="000E2BB5">
        <w:tblPrEx>
          <w:tblPrExChange w:id="936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37" w:author="Dan mungai" w:date="2023-07-12T11:43:00Z"/>
        </w:trPr>
        <w:tc>
          <w:tcPr>
            <w:tcW w:w="2111" w:type="pct"/>
            <w:tcPrChange w:id="938" w:author="Dan mungai" w:date="2023-07-12T11:44:00Z">
              <w:tcPr>
                <w:tcW w:w="3237" w:type="pct"/>
              </w:tcPr>
            </w:tcPrChange>
          </w:tcPr>
          <w:p w14:paraId="471A6134" w14:textId="77777777" w:rsidR="000E2BB5" w:rsidRDefault="000E2BB5" w:rsidP="008C1125">
            <w:pPr>
              <w:pStyle w:val="Compact"/>
              <w:rPr>
                <w:ins w:id="939" w:author="Dan mungai" w:date="2023-07-12T11:43:00Z"/>
              </w:rPr>
            </w:pPr>
            <w:proofErr w:type="spellStart"/>
            <w:ins w:id="940" w:author="Dan mungai" w:date="2023-07-12T11:43:00Z">
              <w:r>
                <w:t>Unpreferrable</w:t>
              </w:r>
              <w:proofErr w:type="spellEnd"/>
            </w:ins>
          </w:p>
        </w:tc>
        <w:tc>
          <w:tcPr>
            <w:tcW w:w="2889" w:type="pct"/>
            <w:tcPrChange w:id="941" w:author="Dan mungai" w:date="2023-07-12T11:44:00Z">
              <w:tcPr>
                <w:tcW w:w="1763" w:type="pct"/>
              </w:tcPr>
            </w:tcPrChange>
          </w:tcPr>
          <w:p w14:paraId="5A0FF177" w14:textId="77777777" w:rsidR="000E2BB5" w:rsidRDefault="000E2BB5" w:rsidP="008C1125">
            <w:pPr>
              <w:pStyle w:val="Compact"/>
              <w:jc w:val="center"/>
              <w:rPr>
                <w:ins w:id="942" w:author="Dan mungai" w:date="2023-07-12T11:43:00Z"/>
              </w:rPr>
            </w:pPr>
            <w:ins w:id="943" w:author="Dan mungai" w:date="2023-07-12T11:43:00Z">
              <w:r>
                <w:t>255 (95%)</w:t>
              </w:r>
            </w:ins>
          </w:p>
        </w:tc>
      </w:tr>
      <w:tr w:rsidR="000E2BB5" w14:paraId="17EE80DC" w14:textId="77777777" w:rsidTr="000E2BB5">
        <w:tblPrEx>
          <w:tblPrExChange w:id="944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45" w:author="Dan mungai" w:date="2023-07-12T11:43:00Z"/>
        </w:trPr>
        <w:tc>
          <w:tcPr>
            <w:tcW w:w="2111" w:type="pct"/>
            <w:tcPrChange w:id="946" w:author="Dan mungai" w:date="2023-07-12T11:44:00Z">
              <w:tcPr>
                <w:tcW w:w="3237" w:type="pct"/>
              </w:tcPr>
            </w:tcPrChange>
          </w:tcPr>
          <w:p w14:paraId="4D3BB4BD" w14:textId="2C367702" w:rsidR="000E2BB5" w:rsidRDefault="000E2BB5" w:rsidP="008C1125">
            <w:pPr>
              <w:pStyle w:val="Compact"/>
              <w:rPr>
                <w:ins w:id="947" w:author="Dan mungai" w:date="2023-07-12T11:43:00Z"/>
              </w:rPr>
            </w:pPr>
            <w:ins w:id="948" w:author="Dan mungai" w:date="2023-07-12T11:43:00Z">
              <w:r>
                <w:t>biologicals</w:t>
              </w:r>
            </w:ins>
            <w:ins w:id="949" w:author="Dan mungai" w:date="2023-07-12T11:44:00Z">
              <w:r>
                <w:t xml:space="preserve"> </w:t>
              </w:r>
            </w:ins>
            <w:ins w:id="950" w:author="Dan mungai" w:date="2023-07-12T11:43:00Z">
              <w:r>
                <w:t>environmentally</w:t>
              </w:r>
            </w:ins>
            <w:ins w:id="951" w:author="Dan mungai" w:date="2023-07-12T11:44:00Z">
              <w:r>
                <w:t xml:space="preserve"> </w:t>
              </w:r>
            </w:ins>
            <w:ins w:id="952" w:author="Dan mungai" w:date="2023-07-12T11:43:00Z">
              <w:r>
                <w:t>safe</w:t>
              </w:r>
            </w:ins>
          </w:p>
        </w:tc>
        <w:tc>
          <w:tcPr>
            <w:tcW w:w="2889" w:type="pct"/>
            <w:tcPrChange w:id="953" w:author="Dan mungai" w:date="2023-07-12T11:44:00Z">
              <w:tcPr>
                <w:tcW w:w="1763" w:type="pct"/>
              </w:tcPr>
            </w:tcPrChange>
          </w:tcPr>
          <w:p w14:paraId="069186D6" w14:textId="77777777" w:rsidR="000E2BB5" w:rsidRDefault="000E2BB5" w:rsidP="008C1125">
            <w:pPr>
              <w:pStyle w:val="Compact"/>
              <w:rPr>
                <w:ins w:id="954" w:author="Dan mungai" w:date="2023-07-12T11:43:00Z"/>
              </w:rPr>
            </w:pPr>
          </w:p>
        </w:tc>
      </w:tr>
      <w:tr w:rsidR="000E2BB5" w14:paraId="0742409A" w14:textId="77777777" w:rsidTr="000E2BB5">
        <w:tblPrEx>
          <w:tblPrExChange w:id="955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56" w:author="Dan mungai" w:date="2023-07-12T11:43:00Z"/>
        </w:trPr>
        <w:tc>
          <w:tcPr>
            <w:tcW w:w="2111" w:type="pct"/>
            <w:tcPrChange w:id="957" w:author="Dan mungai" w:date="2023-07-12T11:44:00Z">
              <w:tcPr>
                <w:tcW w:w="3237" w:type="pct"/>
              </w:tcPr>
            </w:tcPrChange>
          </w:tcPr>
          <w:p w14:paraId="33D2257B" w14:textId="77777777" w:rsidR="000E2BB5" w:rsidRDefault="000E2BB5" w:rsidP="008C1125">
            <w:pPr>
              <w:pStyle w:val="Compact"/>
              <w:rPr>
                <w:ins w:id="958" w:author="Dan mungai" w:date="2023-07-12T11:43:00Z"/>
              </w:rPr>
            </w:pPr>
            <w:ins w:id="959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960" w:author="Dan mungai" w:date="2023-07-12T11:44:00Z">
              <w:tcPr>
                <w:tcW w:w="1763" w:type="pct"/>
              </w:tcPr>
            </w:tcPrChange>
          </w:tcPr>
          <w:p w14:paraId="1FF4A3F2" w14:textId="77777777" w:rsidR="000E2BB5" w:rsidRDefault="000E2BB5" w:rsidP="008C1125">
            <w:pPr>
              <w:pStyle w:val="Compact"/>
              <w:jc w:val="center"/>
              <w:rPr>
                <w:ins w:id="961" w:author="Dan mungai" w:date="2023-07-12T11:43:00Z"/>
              </w:rPr>
            </w:pPr>
            <w:ins w:id="962" w:author="Dan mungai" w:date="2023-07-12T11:43:00Z">
              <w:r>
                <w:t>14 (5.3%)</w:t>
              </w:r>
            </w:ins>
          </w:p>
        </w:tc>
      </w:tr>
      <w:tr w:rsidR="000E2BB5" w14:paraId="3C9264D3" w14:textId="77777777" w:rsidTr="000E2BB5">
        <w:tblPrEx>
          <w:tblPrExChange w:id="963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64" w:author="Dan mungai" w:date="2023-07-12T11:43:00Z"/>
        </w:trPr>
        <w:tc>
          <w:tcPr>
            <w:tcW w:w="2111" w:type="pct"/>
            <w:tcPrChange w:id="965" w:author="Dan mungai" w:date="2023-07-12T11:44:00Z">
              <w:tcPr>
                <w:tcW w:w="3237" w:type="pct"/>
              </w:tcPr>
            </w:tcPrChange>
          </w:tcPr>
          <w:p w14:paraId="13B50494" w14:textId="77777777" w:rsidR="000E2BB5" w:rsidRDefault="000E2BB5" w:rsidP="008C1125">
            <w:pPr>
              <w:pStyle w:val="Compact"/>
              <w:rPr>
                <w:ins w:id="966" w:author="Dan mungai" w:date="2023-07-12T11:43:00Z"/>
              </w:rPr>
            </w:pPr>
            <w:proofErr w:type="spellStart"/>
            <w:ins w:id="967" w:author="Dan mungai" w:date="2023-07-12T11:43:00Z">
              <w:r>
                <w:t>Unpreferrable</w:t>
              </w:r>
              <w:proofErr w:type="spellEnd"/>
            </w:ins>
          </w:p>
        </w:tc>
        <w:tc>
          <w:tcPr>
            <w:tcW w:w="2889" w:type="pct"/>
            <w:tcPrChange w:id="968" w:author="Dan mungai" w:date="2023-07-12T11:44:00Z">
              <w:tcPr>
                <w:tcW w:w="1763" w:type="pct"/>
              </w:tcPr>
            </w:tcPrChange>
          </w:tcPr>
          <w:p w14:paraId="227D50D3" w14:textId="77777777" w:rsidR="000E2BB5" w:rsidRDefault="000E2BB5" w:rsidP="008C1125">
            <w:pPr>
              <w:pStyle w:val="Compact"/>
              <w:jc w:val="center"/>
              <w:rPr>
                <w:ins w:id="969" w:author="Dan mungai" w:date="2023-07-12T11:43:00Z"/>
              </w:rPr>
            </w:pPr>
            <w:ins w:id="970" w:author="Dan mungai" w:date="2023-07-12T11:43:00Z">
              <w:r>
                <w:t>249 (95%)</w:t>
              </w:r>
            </w:ins>
          </w:p>
        </w:tc>
      </w:tr>
      <w:tr w:rsidR="000E2BB5" w14:paraId="45A1358B" w14:textId="77777777" w:rsidTr="000E2BB5">
        <w:tblPrEx>
          <w:tblPrExChange w:id="971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72" w:author="Dan mungai" w:date="2023-07-12T11:43:00Z"/>
        </w:trPr>
        <w:tc>
          <w:tcPr>
            <w:tcW w:w="2111" w:type="pct"/>
            <w:tcPrChange w:id="973" w:author="Dan mungai" w:date="2023-07-12T11:44:00Z">
              <w:tcPr>
                <w:tcW w:w="3237" w:type="pct"/>
              </w:tcPr>
            </w:tcPrChange>
          </w:tcPr>
          <w:p w14:paraId="5732D901" w14:textId="78D76E52" w:rsidR="000E2BB5" w:rsidRDefault="000E2BB5" w:rsidP="008C1125">
            <w:pPr>
              <w:pStyle w:val="Compact"/>
              <w:rPr>
                <w:ins w:id="974" w:author="Dan mungai" w:date="2023-07-12T11:43:00Z"/>
              </w:rPr>
            </w:pPr>
            <w:ins w:id="975" w:author="Dan mungai" w:date="2023-07-12T11:43:00Z">
              <w:r>
                <w:t>biologicals</w:t>
              </w:r>
            </w:ins>
            <w:ins w:id="976" w:author="Dan mungai" w:date="2023-07-12T11:44:00Z">
              <w:r>
                <w:t xml:space="preserve"> </w:t>
              </w:r>
            </w:ins>
            <w:ins w:id="977" w:author="Dan mungai" w:date="2023-07-12T11:43:00Z">
              <w:r>
                <w:t>use</w:t>
              </w:r>
            </w:ins>
            <w:ins w:id="978" w:author="Dan mungai" w:date="2023-07-12T11:44:00Z">
              <w:r>
                <w:t xml:space="preserve"> </w:t>
              </w:r>
            </w:ins>
            <w:ins w:id="979" w:author="Dan mungai" w:date="2023-07-12T11:43:00Z">
              <w:r>
                <w:t>unconditional</w:t>
              </w:r>
            </w:ins>
          </w:p>
        </w:tc>
        <w:tc>
          <w:tcPr>
            <w:tcW w:w="2889" w:type="pct"/>
            <w:tcPrChange w:id="980" w:author="Dan mungai" w:date="2023-07-12T11:44:00Z">
              <w:tcPr>
                <w:tcW w:w="1763" w:type="pct"/>
              </w:tcPr>
            </w:tcPrChange>
          </w:tcPr>
          <w:p w14:paraId="54BBD9D9" w14:textId="77777777" w:rsidR="000E2BB5" w:rsidRDefault="000E2BB5" w:rsidP="008C1125">
            <w:pPr>
              <w:pStyle w:val="Compact"/>
              <w:rPr>
                <w:ins w:id="981" w:author="Dan mungai" w:date="2023-07-12T11:43:00Z"/>
              </w:rPr>
            </w:pPr>
          </w:p>
        </w:tc>
      </w:tr>
      <w:tr w:rsidR="000E2BB5" w14:paraId="1BE97308" w14:textId="77777777" w:rsidTr="000E2BB5">
        <w:tblPrEx>
          <w:tblPrExChange w:id="982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83" w:author="Dan mungai" w:date="2023-07-12T11:43:00Z"/>
        </w:trPr>
        <w:tc>
          <w:tcPr>
            <w:tcW w:w="2111" w:type="pct"/>
            <w:tcPrChange w:id="984" w:author="Dan mungai" w:date="2023-07-12T11:44:00Z">
              <w:tcPr>
                <w:tcW w:w="3237" w:type="pct"/>
              </w:tcPr>
            </w:tcPrChange>
          </w:tcPr>
          <w:p w14:paraId="548FFBEC" w14:textId="77777777" w:rsidR="000E2BB5" w:rsidRDefault="000E2BB5" w:rsidP="008C1125">
            <w:pPr>
              <w:pStyle w:val="Compact"/>
              <w:rPr>
                <w:ins w:id="985" w:author="Dan mungai" w:date="2023-07-12T11:43:00Z"/>
              </w:rPr>
            </w:pPr>
            <w:ins w:id="986" w:author="Dan mungai" w:date="2023-07-12T11:43:00Z">
              <w:r>
                <w:t>Preferrable</w:t>
              </w:r>
            </w:ins>
          </w:p>
        </w:tc>
        <w:tc>
          <w:tcPr>
            <w:tcW w:w="2889" w:type="pct"/>
            <w:tcPrChange w:id="987" w:author="Dan mungai" w:date="2023-07-12T11:44:00Z">
              <w:tcPr>
                <w:tcW w:w="1763" w:type="pct"/>
              </w:tcPr>
            </w:tcPrChange>
          </w:tcPr>
          <w:p w14:paraId="32C07230" w14:textId="77777777" w:rsidR="000E2BB5" w:rsidRDefault="000E2BB5" w:rsidP="008C1125">
            <w:pPr>
              <w:pStyle w:val="Compact"/>
              <w:jc w:val="center"/>
              <w:rPr>
                <w:ins w:id="988" w:author="Dan mungai" w:date="2023-07-12T11:43:00Z"/>
              </w:rPr>
            </w:pPr>
            <w:ins w:id="989" w:author="Dan mungai" w:date="2023-07-12T11:43:00Z">
              <w:r>
                <w:t>32 (12%)</w:t>
              </w:r>
            </w:ins>
          </w:p>
        </w:tc>
      </w:tr>
      <w:tr w:rsidR="000E2BB5" w14:paraId="5FEF97E7" w14:textId="77777777" w:rsidTr="000E2BB5">
        <w:tblPrEx>
          <w:tblPrExChange w:id="990" w:author="Dan mungai" w:date="2023-07-12T11:44:00Z">
            <w:tblPrEx>
              <w:tblW w:w="5000" w:type="pct"/>
              <w:tblInd w:w="0" w:type="dxa"/>
            </w:tblPrEx>
          </w:tblPrExChange>
        </w:tblPrEx>
        <w:trPr>
          <w:ins w:id="991" w:author="Dan mungai" w:date="2023-07-12T11:43:00Z"/>
        </w:trPr>
        <w:tc>
          <w:tcPr>
            <w:tcW w:w="2111" w:type="pct"/>
            <w:tcPrChange w:id="992" w:author="Dan mungai" w:date="2023-07-12T11:44:00Z">
              <w:tcPr>
                <w:tcW w:w="3237" w:type="pct"/>
              </w:tcPr>
            </w:tcPrChange>
          </w:tcPr>
          <w:p w14:paraId="65EEBA58" w14:textId="77777777" w:rsidR="000E2BB5" w:rsidRDefault="000E2BB5" w:rsidP="008C1125">
            <w:pPr>
              <w:pStyle w:val="Compact"/>
              <w:rPr>
                <w:ins w:id="993" w:author="Dan mungai" w:date="2023-07-12T11:43:00Z"/>
              </w:rPr>
            </w:pPr>
            <w:proofErr w:type="spellStart"/>
            <w:ins w:id="994" w:author="Dan mungai" w:date="2023-07-12T11:43:00Z">
              <w:r>
                <w:t>Unpreferrable</w:t>
              </w:r>
              <w:proofErr w:type="spellEnd"/>
            </w:ins>
          </w:p>
        </w:tc>
        <w:tc>
          <w:tcPr>
            <w:tcW w:w="2889" w:type="pct"/>
            <w:tcPrChange w:id="995" w:author="Dan mungai" w:date="2023-07-12T11:44:00Z">
              <w:tcPr>
                <w:tcW w:w="1763" w:type="pct"/>
              </w:tcPr>
            </w:tcPrChange>
          </w:tcPr>
          <w:p w14:paraId="126FA3E7" w14:textId="77777777" w:rsidR="000E2BB5" w:rsidRDefault="000E2BB5" w:rsidP="008C1125">
            <w:pPr>
              <w:pStyle w:val="Compact"/>
              <w:jc w:val="center"/>
              <w:rPr>
                <w:ins w:id="996" w:author="Dan mungai" w:date="2023-07-12T11:43:00Z"/>
              </w:rPr>
            </w:pPr>
            <w:ins w:id="997" w:author="Dan mungai" w:date="2023-07-12T11:43:00Z">
              <w:r>
                <w:t>236 (88%)</w:t>
              </w:r>
            </w:ins>
          </w:p>
        </w:tc>
      </w:tr>
    </w:tbl>
    <w:p w14:paraId="7924A43E" w14:textId="77777777" w:rsidR="000E2BB5" w:rsidRDefault="000E2BB5" w:rsidP="001D383B">
      <w:pPr>
        <w:spacing w:before="40" w:after="40" w:line="360" w:lineRule="auto"/>
        <w:ind w:left="-284" w:right="100"/>
        <w:jc w:val="both"/>
        <w:rPr>
          <w:ins w:id="998" w:author="Dan mungai" w:date="2023-07-12T11:40:00Z"/>
          <w:rFonts w:ascii="Times New Roman" w:eastAsia="Arial" w:hAnsi="Times New Roman" w:cs="Times New Roman"/>
          <w:b/>
          <w:bCs/>
          <w:sz w:val="24"/>
          <w:szCs w:val="24"/>
          <w:lang w:val="en-GB"/>
        </w:rPr>
      </w:pPr>
    </w:p>
    <w:p w14:paraId="7D1E4E05" w14:textId="0B7665AE" w:rsidR="000E2BB5" w:rsidRDefault="00D86858" w:rsidP="001D383B">
      <w:pPr>
        <w:spacing w:before="40" w:after="40" w:line="360" w:lineRule="auto"/>
        <w:ind w:left="-284" w:right="100"/>
        <w:jc w:val="both"/>
        <w:rPr>
          <w:ins w:id="999" w:author="Dan mungai" w:date="2023-07-13T11:01:00Z"/>
          <w:rFonts w:ascii="Times New Roman" w:eastAsia="Arial" w:hAnsi="Times New Roman" w:cs="Times New Roman"/>
          <w:b/>
          <w:bCs/>
          <w:sz w:val="24"/>
          <w:szCs w:val="24"/>
          <w:lang w:val="en-GB"/>
        </w:rPr>
      </w:pPr>
      <w:ins w:id="1000" w:author="Dan mungai" w:date="2023-07-13T11:01:00Z">
        <w:r>
          <w:rPr>
            <w:rFonts w:ascii="Times New Roman" w:eastAsia="Arial" w:hAnsi="Times New Roman" w:cs="Times New Roman"/>
            <w:b/>
            <w:bCs/>
            <w:sz w:val="24"/>
            <w:szCs w:val="24"/>
            <w:lang w:val="en-GB"/>
          </w:rPr>
          <w:t>Overall Attitude</w:t>
        </w:r>
      </w:ins>
    </w:p>
    <w:tbl>
      <w:tblPr>
        <w:tblStyle w:val="Table"/>
        <w:tblW w:w="5000" w:type="pct"/>
        <w:tblLook w:val="0020" w:firstRow="1" w:lastRow="0" w:firstColumn="0" w:lastColumn="0" w:noHBand="0" w:noVBand="0"/>
        <w:tblPrChange w:id="1001" w:author="Dan mungai" w:date="2023-07-13T11:02:00Z">
          <w:tblPr>
            <w:tblStyle w:val="Table"/>
            <w:tblW w:w="0" w:type="auto"/>
            <w:tblLook w:val="0020" w:firstRow="1" w:lastRow="0" w:firstColumn="0" w:lastColumn="0" w:noHBand="0" w:noVBand="0"/>
          </w:tblPr>
        </w:tblPrChange>
      </w:tblPr>
      <w:tblGrid>
        <w:gridCol w:w="5166"/>
        <w:gridCol w:w="3860"/>
        <w:tblGridChange w:id="1002">
          <w:tblGrid>
            <w:gridCol w:w="1601"/>
            <w:gridCol w:w="1196"/>
          </w:tblGrid>
        </w:tblGridChange>
      </w:tblGrid>
      <w:tr w:rsidR="00D86858" w14:paraId="09117779" w14:textId="77777777" w:rsidTr="00D8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1003" w:author="Dan mungai" w:date="2023-07-13T11:01:00Z"/>
          <w:trPrChange w:id="1004" w:author="Dan mungai" w:date="2023-07-13T11:02:00Z">
            <w:trPr>
              <w:tblHeader/>
            </w:trPr>
          </w:trPrChange>
        </w:trPr>
        <w:tc>
          <w:tcPr>
            <w:tcW w:w="2862" w:type="pct"/>
            <w:tcBorders>
              <w:top w:val="single" w:sz="4" w:space="0" w:color="auto"/>
            </w:tcBorders>
            <w:tcPrChange w:id="1005" w:author="Dan mungai" w:date="2023-07-13T11:02:00Z">
              <w:tcPr>
                <w:tcW w:w="0" w:type="auto"/>
              </w:tcPr>
            </w:tcPrChange>
          </w:tcPr>
          <w:p w14:paraId="1B36DC09" w14:textId="5478FBB0" w:rsidR="00D86858" w:rsidRDefault="00D86858" w:rsidP="00A753A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06" w:author="Dan mungai" w:date="2023-07-13T11:01:00Z"/>
              </w:rPr>
            </w:pPr>
            <w:ins w:id="1007" w:author="Dan mungai" w:date="2023-07-13T11:02:00Z">
              <w:r>
                <w:t>Attitude</w:t>
              </w:r>
              <w:r>
                <w:t xml:space="preserve"> </w:t>
              </w:r>
              <w:r>
                <w:t>level</w:t>
              </w:r>
            </w:ins>
          </w:p>
        </w:tc>
        <w:tc>
          <w:tcPr>
            <w:tcW w:w="2138" w:type="pct"/>
            <w:tcBorders>
              <w:top w:val="single" w:sz="4" w:space="0" w:color="auto"/>
            </w:tcBorders>
            <w:tcPrChange w:id="1008" w:author="Dan mungai" w:date="2023-07-13T11:02:00Z">
              <w:tcPr>
                <w:tcW w:w="0" w:type="auto"/>
              </w:tcPr>
            </w:tcPrChange>
          </w:tcPr>
          <w:p w14:paraId="22A402F0" w14:textId="359ED5EA" w:rsidR="00D86858" w:rsidRDefault="00D86858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09" w:author="Dan mungai" w:date="2023-07-13T11:01:00Z"/>
              </w:rPr>
            </w:pPr>
            <w:ins w:id="1010" w:author="Dan mungai" w:date="2023-07-13T11:02:00Z">
              <w:r>
                <w:rPr>
                  <w:b/>
                  <w:bCs/>
                </w:rPr>
                <w:t>Frequency (%)</w:t>
              </w:r>
            </w:ins>
          </w:p>
        </w:tc>
      </w:tr>
      <w:tr w:rsidR="00D86858" w14:paraId="21FA639E" w14:textId="77777777" w:rsidTr="00D86858">
        <w:trPr>
          <w:ins w:id="1011" w:author="Dan mungai" w:date="2023-07-13T11:01:00Z"/>
        </w:trPr>
        <w:tc>
          <w:tcPr>
            <w:tcW w:w="2862" w:type="pct"/>
            <w:tcPrChange w:id="1012" w:author="Dan mungai" w:date="2023-07-13T11:01:00Z">
              <w:tcPr>
                <w:tcW w:w="0" w:type="auto"/>
              </w:tcPr>
            </w:tcPrChange>
          </w:tcPr>
          <w:p w14:paraId="60FB0D1A" w14:textId="77777777" w:rsidR="00D86858" w:rsidRDefault="00D86858" w:rsidP="00A753A4">
            <w:pPr>
              <w:pStyle w:val="Compact"/>
              <w:rPr>
                <w:ins w:id="1013" w:author="Dan mungai" w:date="2023-07-13T11:01:00Z"/>
              </w:rPr>
            </w:pPr>
            <w:ins w:id="1014" w:author="Dan mungai" w:date="2023-07-13T11:01:00Z">
              <w:r>
                <w:t>Preferrable</w:t>
              </w:r>
            </w:ins>
          </w:p>
        </w:tc>
        <w:tc>
          <w:tcPr>
            <w:tcW w:w="2138" w:type="pct"/>
            <w:tcPrChange w:id="1015" w:author="Dan mungai" w:date="2023-07-13T11:01:00Z">
              <w:tcPr>
                <w:tcW w:w="0" w:type="auto"/>
              </w:tcPr>
            </w:tcPrChange>
          </w:tcPr>
          <w:p w14:paraId="1A3297E8" w14:textId="77777777" w:rsidR="00D86858" w:rsidRDefault="00D86858" w:rsidP="00A753A4">
            <w:pPr>
              <w:pStyle w:val="Compact"/>
              <w:jc w:val="center"/>
              <w:rPr>
                <w:ins w:id="1016" w:author="Dan mungai" w:date="2023-07-13T11:01:00Z"/>
              </w:rPr>
            </w:pPr>
            <w:ins w:id="1017" w:author="Dan mungai" w:date="2023-07-13T11:01:00Z">
              <w:r>
                <w:t>139 (51%)</w:t>
              </w:r>
            </w:ins>
          </w:p>
        </w:tc>
      </w:tr>
      <w:tr w:rsidR="00D86858" w14:paraId="44B0E703" w14:textId="77777777" w:rsidTr="00D86858">
        <w:trPr>
          <w:ins w:id="1018" w:author="Dan mungai" w:date="2023-07-13T11:01:00Z"/>
        </w:trPr>
        <w:tc>
          <w:tcPr>
            <w:tcW w:w="2862" w:type="pct"/>
            <w:tcBorders>
              <w:bottom w:val="single" w:sz="4" w:space="0" w:color="auto"/>
            </w:tcBorders>
            <w:tcPrChange w:id="1019" w:author="Dan mungai" w:date="2023-07-13T11:02:00Z">
              <w:tcPr>
                <w:tcW w:w="0" w:type="auto"/>
              </w:tcPr>
            </w:tcPrChange>
          </w:tcPr>
          <w:p w14:paraId="1DCC710D" w14:textId="77777777" w:rsidR="00D86858" w:rsidRDefault="00D86858" w:rsidP="00A753A4">
            <w:pPr>
              <w:pStyle w:val="Compact"/>
              <w:rPr>
                <w:ins w:id="1020" w:author="Dan mungai" w:date="2023-07-13T11:01:00Z"/>
              </w:rPr>
            </w:pPr>
            <w:proofErr w:type="spellStart"/>
            <w:ins w:id="1021" w:author="Dan mungai" w:date="2023-07-13T11:01:00Z">
              <w:r>
                <w:t>Unpreferrable</w:t>
              </w:r>
              <w:proofErr w:type="spellEnd"/>
            </w:ins>
          </w:p>
        </w:tc>
        <w:tc>
          <w:tcPr>
            <w:tcW w:w="2138" w:type="pct"/>
            <w:tcBorders>
              <w:bottom w:val="single" w:sz="4" w:space="0" w:color="auto"/>
            </w:tcBorders>
            <w:tcPrChange w:id="1022" w:author="Dan mungai" w:date="2023-07-13T11:02:00Z">
              <w:tcPr>
                <w:tcW w:w="0" w:type="auto"/>
              </w:tcPr>
            </w:tcPrChange>
          </w:tcPr>
          <w:p w14:paraId="4719D298" w14:textId="77777777" w:rsidR="00D86858" w:rsidRDefault="00D86858" w:rsidP="00A753A4">
            <w:pPr>
              <w:pStyle w:val="Compact"/>
              <w:jc w:val="center"/>
              <w:rPr>
                <w:ins w:id="1023" w:author="Dan mungai" w:date="2023-07-13T11:01:00Z"/>
              </w:rPr>
            </w:pPr>
            <w:ins w:id="1024" w:author="Dan mungai" w:date="2023-07-13T11:01:00Z">
              <w:r>
                <w:t>136 (49%)</w:t>
              </w:r>
            </w:ins>
          </w:p>
        </w:tc>
      </w:tr>
    </w:tbl>
    <w:p w14:paraId="3D2C0527" w14:textId="77777777" w:rsidR="00D86858" w:rsidRDefault="00D86858" w:rsidP="001D383B">
      <w:pPr>
        <w:spacing w:before="40" w:after="40" w:line="360" w:lineRule="auto"/>
        <w:ind w:left="-284" w:right="100"/>
        <w:jc w:val="both"/>
        <w:rPr>
          <w:ins w:id="1025" w:author="Dan mungai" w:date="2023-07-12T11:42:00Z"/>
          <w:rFonts w:ascii="Times New Roman" w:eastAsia="Arial" w:hAnsi="Times New Roman" w:cs="Times New Roman"/>
          <w:b/>
          <w:bCs/>
          <w:sz w:val="24"/>
          <w:szCs w:val="24"/>
          <w:lang w:val="en-GB"/>
        </w:rPr>
      </w:pPr>
    </w:p>
    <w:p w14:paraId="226A73AF" w14:textId="77777777" w:rsidR="000E2BB5" w:rsidRDefault="000E2BB5" w:rsidP="001D383B">
      <w:pPr>
        <w:spacing w:before="40" w:after="40" w:line="360" w:lineRule="auto"/>
        <w:ind w:left="-284" w:right="100"/>
        <w:jc w:val="both"/>
        <w:rPr>
          <w:ins w:id="1026" w:author="Dan mungai" w:date="2023-07-12T11:42:00Z"/>
          <w:rFonts w:ascii="Times New Roman" w:eastAsia="Arial" w:hAnsi="Times New Roman" w:cs="Times New Roman"/>
          <w:b/>
          <w:bCs/>
          <w:sz w:val="24"/>
          <w:szCs w:val="24"/>
          <w:lang w:val="en-GB"/>
        </w:rPr>
      </w:pPr>
    </w:p>
    <w:p w14:paraId="307A9D21" w14:textId="77777777" w:rsidR="000E2BB5" w:rsidRPr="00ED0EBA" w:rsidRDefault="000E2BB5" w:rsidP="001D383B">
      <w:pPr>
        <w:spacing w:before="40" w:after="40" w:line="360" w:lineRule="auto"/>
        <w:ind w:left="-284" w:right="10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1"/>
        <w:tblW w:w="5000" w:type="pct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561"/>
        <w:gridCol w:w="2160"/>
        <w:gridCol w:w="2041"/>
        <w:gridCol w:w="2254"/>
      </w:tblGrid>
      <w:tr w:rsidR="00F15E31" w:rsidRPr="001376DF" w14:paraId="38C7E614" w14:textId="77777777" w:rsidTr="005E2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CFC8" w14:textId="77777777" w:rsidR="00F15E31" w:rsidRPr="00634AA5" w:rsidRDefault="00F15E31" w:rsidP="007F79E2">
            <w:pPr>
              <w:spacing w:after="0"/>
              <w:ind w:left="100" w:right="10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0306" w14:textId="77777777" w:rsidR="00F15E31" w:rsidRPr="00F70141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F70141">
              <w:rPr>
                <w:rFonts w:ascii="Times New Roman" w:hAnsi="Times New Roman"/>
                <w:b/>
                <w:bCs/>
              </w:rPr>
              <w:t>County</w:t>
            </w:r>
          </w:p>
        </w:tc>
      </w:tr>
      <w:tr w:rsidR="00F15E31" w:rsidRPr="001376DF" w14:paraId="72F638D3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727E" w14:textId="6AF59C8A" w:rsidR="00F15E31" w:rsidRPr="00F70141" w:rsidRDefault="00F15E31" w:rsidP="007F79E2">
            <w:pPr>
              <w:spacing w:after="0"/>
              <w:ind w:left="100" w:right="100"/>
              <w:rPr>
                <w:rFonts w:ascii="Times New Roman" w:eastAsia="Arial" w:hAnsi="Times New Roman"/>
                <w:b/>
                <w:bCs/>
                <w:color w:val="000000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0E32" w14:textId="77777777" w:rsidR="00F15E3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Kajiado</w:t>
            </w:r>
            <w:r>
              <w:rPr>
                <w:rFonts w:ascii="Times New Roman" w:eastAsia="Arial" w:hAnsi="Times New Roman"/>
                <w:b/>
                <w:bCs/>
                <w:color w:val="000000"/>
              </w:rPr>
              <w:t xml:space="preserve"> </w:t>
            </w:r>
          </w:p>
          <w:p w14:paraId="0F7F34D4" w14:textId="2B50586D" w:rsidR="00F15E31" w:rsidRPr="00F7014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>
              <w:rPr>
                <w:rFonts w:ascii="Times New Roman" w:eastAsia="Arial" w:hAnsi="Times New Roman"/>
                <w:b/>
                <w:bCs/>
                <w:color w:val="000000"/>
              </w:rPr>
              <w:t>(N=95)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C130" w14:textId="77777777" w:rsidR="00F15E3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Kiambu</w:t>
            </w:r>
            <w:r>
              <w:rPr>
                <w:rFonts w:ascii="Times New Roman" w:eastAsia="Arial" w:hAnsi="Times New Roman"/>
                <w:b/>
                <w:bCs/>
                <w:color w:val="000000"/>
              </w:rPr>
              <w:t xml:space="preserve"> </w:t>
            </w:r>
          </w:p>
          <w:p w14:paraId="1E1A4F75" w14:textId="30F03624" w:rsidR="00F15E31" w:rsidRPr="00F7014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>
              <w:rPr>
                <w:rFonts w:ascii="Times New Roman" w:eastAsia="Arial" w:hAnsi="Times New Roman"/>
                <w:b/>
                <w:bCs/>
                <w:color w:val="000000"/>
              </w:rPr>
              <w:t>(N=108)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69D3" w14:textId="77777777" w:rsidR="00F15E3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Machakos</w:t>
            </w:r>
            <w:r>
              <w:rPr>
                <w:rFonts w:ascii="Times New Roman" w:eastAsia="Arial" w:hAnsi="Times New Roman"/>
                <w:b/>
                <w:bCs/>
                <w:color w:val="000000"/>
              </w:rPr>
              <w:t xml:space="preserve"> </w:t>
            </w:r>
          </w:p>
          <w:p w14:paraId="7266F5F2" w14:textId="63C27747" w:rsidR="00F15E31" w:rsidRPr="00F7014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>
              <w:rPr>
                <w:rFonts w:ascii="Times New Roman" w:eastAsia="Arial" w:hAnsi="Times New Roman"/>
                <w:b/>
                <w:bCs/>
                <w:color w:val="000000"/>
              </w:rPr>
              <w:t>(N=72)</w:t>
            </w:r>
          </w:p>
        </w:tc>
      </w:tr>
      <w:tr w:rsidR="00F15E31" w:rsidRPr="001376DF" w14:paraId="55338E74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F6DA" w14:textId="659F124C" w:rsidR="00F15E31" w:rsidRPr="00E448C1" w:rsidRDefault="00F15E31" w:rsidP="007F79E2">
            <w:pPr>
              <w:spacing w:after="0"/>
              <w:ind w:left="100" w:right="100"/>
              <w:rPr>
                <w:rFonts w:ascii="Times New Roman" w:eastAsia="Arial" w:hAnsi="Times New Roman"/>
                <w:color w:val="000000"/>
              </w:rPr>
            </w:pPr>
            <w:r w:rsidRPr="00E448C1">
              <w:rPr>
                <w:rFonts w:ascii="Times New Roman" w:eastAsia="Arial" w:hAnsi="Times New Roman"/>
                <w:color w:val="000000"/>
              </w:rPr>
              <w:lastRenderedPageBreak/>
              <w:t xml:space="preserve">Are </w:t>
            </w:r>
            <w:r w:rsidR="006D3B6F">
              <w:rPr>
                <w:rFonts w:ascii="Times New Roman" w:eastAsia="Arial" w:hAnsi="Times New Roman"/>
                <w:color w:val="000000"/>
              </w:rPr>
              <w:t>agricultural biologicals</w:t>
            </w:r>
            <w:r w:rsidRPr="00E448C1">
              <w:rPr>
                <w:rFonts w:ascii="Times New Roman" w:eastAsia="Arial" w:hAnsi="Times New Roman"/>
                <w:color w:val="000000"/>
              </w:rPr>
              <w:t xml:space="preserve"> effective?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014E" w14:textId="77777777" w:rsidR="00F15E31" w:rsidRPr="00F7014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EDC5" w14:textId="77777777" w:rsidR="00F15E31" w:rsidRPr="00F7014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6FB7" w14:textId="77777777" w:rsidR="00F15E31" w:rsidRPr="00F70141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</w:p>
        </w:tc>
      </w:tr>
      <w:tr w:rsidR="00F15E31" w:rsidRPr="001376DF" w14:paraId="2889387D" w14:textId="77777777" w:rsidTr="005E25B2">
        <w:trPr>
          <w:cantSplit/>
        </w:trPr>
        <w:tc>
          <w:tcPr>
            <w:tcW w:w="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CE337" w14:textId="77777777" w:rsidR="00F15E31" w:rsidRPr="001376DF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color w:val="000000"/>
              </w:rPr>
              <w:t>No</w:t>
            </w:r>
          </w:p>
        </w:tc>
        <w:tc>
          <w:tcPr>
            <w:tcW w:w="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57E1C" w14:textId="2674936C" w:rsidR="00F15E31" w:rsidRPr="001376DF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1376DF">
              <w:rPr>
                <w:rFonts w:ascii="Times New Roman" w:eastAsia="Arial" w:hAnsi="Times New Roman"/>
                <w:color w:val="000000"/>
              </w:rPr>
              <w:t>67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1376DF">
              <w:rPr>
                <w:rFonts w:ascii="Times New Roman" w:eastAsia="Arial" w:hAnsi="Times New Roman"/>
                <w:color w:val="000000"/>
              </w:rPr>
              <w:t>%</w:t>
            </w:r>
          </w:p>
        </w:tc>
        <w:tc>
          <w:tcPr>
            <w:tcW w:w="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3DCCD" w14:textId="7CAFC353" w:rsidR="00F15E31" w:rsidRPr="001376DF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1376DF">
              <w:rPr>
                <w:rFonts w:ascii="Times New Roman" w:eastAsia="Arial" w:hAnsi="Times New Roman"/>
                <w:color w:val="000000"/>
              </w:rPr>
              <w:t>59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1376DF">
              <w:rPr>
                <w:rFonts w:ascii="Times New Roman" w:eastAsia="Arial" w:hAnsi="Times New Roman"/>
                <w:color w:val="000000"/>
              </w:rPr>
              <w:t>%</w:t>
            </w:r>
          </w:p>
        </w:tc>
        <w:tc>
          <w:tcPr>
            <w:tcW w:w="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A7C24" w14:textId="3FCAD516" w:rsidR="00F15E31" w:rsidRPr="001376DF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1376DF">
              <w:rPr>
                <w:rFonts w:ascii="Times New Roman" w:eastAsia="Arial" w:hAnsi="Times New Roman"/>
                <w:color w:val="000000"/>
              </w:rPr>
              <w:t>77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1376DF">
              <w:rPr>
                <w:rFonts w:ascii="Times New Roman" w:eastAsia="Arial" w:hAnsi="Times New Roman"/>
                <w:color w:val="000000"/>
              </w:rPr>
              <w:t>%</w:t>
            </w:r>
          </w:p>
        </w:tc>
      </w:tr>
      <w:tr w:rsidR="00F15E31" w:rsidRPr="001376DF" w14:paraId="3BF099A8" w14:textId="77777777" w:rsidTr="005E25B2">
        <w:trPr>
          <w:cantSplit/>
        </w:trPr>
        <w:tc>
          <w:tcPr>
            <w:tcW w:w="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8CADC" w14:textId="77777777" w:rsidR="00F15E31" w:rsidRPr="001376DF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color w:val="000000"/>
              </w:rPr>
              <w:t>Y</w:t>
            </w:r>
            <w:r w:rsidRPr="001376DF">
              <w:rPr>
                <w:rFonts w:ascii="Times New Roman" w:eastAsia="Arial" w:hAnsi="Times New Roman"/>
                <w:color w:val="000000"/>
              </w:rPr>
              <w:t>es</w:t>
            </w:r>
          </w:p>
        </w:tc>
        <w:tc>
          <w:tcPr>
            <w:tcW w:w="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B1D49" w14:textId="1CA7DFA1" w:rsidR="00F15E31" w:rsidRPr="001376DF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commentRangeStart w:id="1027"/>
            <w:r w:rsidRPr="001376DF">
              <w:rPr>
                <w:rFonts w:ascii="Times New Roman" w:eastAsia="Arial" w:hAnsi="Times New Roman"/>
                <w:color w:val="000000"/>
              </w:rPr>
              <w:t>32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1376DF">
              <w:rPr>
                <w:rFonts w:ascii="Times New Roman" w:eastAsia="Arial" w:hAnsi="Times New Roman"/>
                <w:color w:val="000000"/>
              </w:rPr>
              <w:t>%</w:t>
            </w:r>
            <w:commentRangeEnd w:id="1027"/>
            <w:r w:rsidR="00BE0B10">
              <w:rPr>
                <w:rStyle w:val="CommentReference"/>
                <w:rFonts w:asciiTheme="minorHAnsi" w:eastAsiaTheme="minorHAnsi" w:hAnsiTheme="minorHAnsi" w:cstheme="minorBidi"/>
                <w:lang w:val="sv-SE" w:eastAsia="en-US"/>
              </w:rPr>
              <w:commentReference w:id="1027"/>
            </w:r>
          </w:p>
        </w:tc>
        <w:tc>
          <w:tcPr>
            <w:tcW w:w="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F384E" w14:textId="1E7EB74E" w:rsidR="00F15E31" w:rsidRPr="001376DF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1376DF">
              <w:rPr>
                <w:rFonts w:ascii="Times New Roman" w:eastAsia="Arial" w:hAnsi="Times New Roman"/>
                <w:color w:val="000000"/>
              </w:rPr>
              <w:t>27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1376DF">
              <w:rPr>
                <w:rFonts w:ascii="Times New Roman" w:eastAsia="Arial" w:hAnsi="Times New Roman"/>
                <w:color w:val="000000"/>
              </w:rPr>
              <w:t>%</w:t>
            </w:r>
          </w:p>
        </w:tc>
        <w:tc>
          <w:tcPr>
            <w:tcW w:w="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010C7" w14:textId="2156D95B" w:rsidR="00F15E31" w:rsidRPr="001376DF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1376DF">
              <w:rPr>
                <w:rFonts w:ascii="Times New Roman" w:eastAsia="Arial" w:hAnsi="Times New Roman"/>
                <w:color w:val="000000"/>
              </w:rPr>
              <w:t>15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1376DF">
              <w:rPr>
                <w:rFonts w:ascii="Times New Roman" w:eastAsia="Arial" w:hAnsi="Times New Roman"/>
                <w:color w:val="000000"/>
              </w:rPr>
              <w:t>%</w:t>
            </w:r>
          </w:p>
        </w:tc>
      </w:tr>
      <w:tr w:rsidR="00F15E31" w:rsidRPr="00396484" w14:paraId="6B4A88DB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8326" w14:textId="3720364F" w:rsidR="00F15E31" w:rsidRPr="00634AA5" w:rsidRDefault="00F15E31" w:rsidP="007F79E2">
            <w:pPr>
              <w:spacing w:after="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Are you considering use of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>?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AF65C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120B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31C1E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F15E31" w:rsidRPr="005B0018" w14:paraId="318E6B0A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13139" w14:textId="77777777" w:rsidR="00F15E31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color w:val="000000"/>
              </w:rPr>
              <w:t>Yes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0E55" w14:textId="4B0297CB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88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DF1264">
              <w:rPr>
                <w:rFonts w:ascii="Times New Roman" w:eastAsia="Arial" w:hAnsi="Times New Roman"/>
                <w:color w:val="000000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9651" w14:textId="04BDA070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72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DF1264">
              <w:rPr>
                <w:rFonts w:ascii="Times New Roman" w:eastAsia="Arial" w:hAnsi="Times New Roman"/>
                <w:color w:val="000000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6730" w14:textId="541A8D79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88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DF1264">
              <w:rPr>
                <w:rFonts w:ascii="Times New Roman" w:eastAsia="Arial" w:hAnsi="Times New Roman"/>
                <w:color w:val="000000"/>
              </w:rPr>
              <w:t>%</w:t>
            </w:r>
          </w:p>
        </w:tc>
      </w:tr>
      <w:tr w:rsidR="00F15E31" w:rsidRPr="005B0018" w14:paraId="5C782495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26DD" w14:textId="77777777" w:rsidR="00F15E31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color w:val="000000"/>
              </w:rPr>
              <w:t>N</w:t>
            </w:r>
            <w:r w:rsidRPr="00DF1264">
              <w:rPr>
                <w:rFonts w:ascii="Times New Roman" w:eastAsia="Arial" w:hAnsi="Times New Roman"/>
                <w:color w:val="000000"/>
              </w:rPr>
              <w:t>o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CA05" w14:textId="77777777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8.4%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0492" w14:textId="2213A7A7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19</w:t>
            </w:r>
            <w:r w:rsidR="00EB6E55">
              <w:rPr>
                <w:rFonts w:ascii="Times New Roman" w:eastAsia="Arial" w:hAnsi="Times New Roman"/>
                <w:color w:val="000000"/>
              </w:rPr>
              <w:t>.0</w:t>
            </w:r>
            <w:r w:rsidRPr="00DF1264">
              <w:rPr>
                <w:rFonts w:ascii="Times New Roman" w:eastAsia="Arial" w:hAnsi="Times New Roman"/>
                <w:color w:val="000000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3E77" w14:textId="77777777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5.6%</w:t>
            </w:r>
          </w:p>
        </w:tc>
      </w:tr>
      <w:tr w:rsidR="00F15E31" w:rsidRPr="005B0018" w14:paraId="2BF8CF41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061AB" w14:textId="77777777" w:rsidR="00F15E31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color w:val="000000"/>
              </w:rPr>
              <w:t xml:space="preserve">I </w:t>
            </w:r>
            <w:r w:rsidRPr="00DF1264">
              <w:rPr>
                <w:rFonts w:ascii="Times New Roman" w:eastAsia="Arial" w:hAnsi="Times New Roman"/>
                <w:color w:val="000000"/>
              </w:rPr>
              <w:t>am</w:t>
            </w:r>
            <w:r>
              <w:rPr>
                <w:rFonts w:ascii="Times New Roman" w:eastAsia="Arial" w:hAnsi="Times New Roman"/>
                <w:color w:val="000000"/>
              </w:rPr>
              <w:t xml:space="preserve"> </w:t>
            </w:r>
            <w:r w:rsidRPr="00DF1264">
              <w:rPr>
                <w:rFonts w:ascii="Times New Roman" w:eastAsia="Arial" w:hAnsi="Times New Roman"/>
                <w:color w:val="000000"/>
              </w:rPr>
              <w:t>not</w:t>
            </w:r>
            <w:r>
              <w:rPr>
                <w:rFonts w:ascii="Times New Roman" w:eastAsia="Arial" w:hAnsi="Times New Roman"/>
                <w:color w:val="000000"/>
              </w:rPr>
              <w:t xml:space="preserve"> </w:t>
            </w:r>
            <w:r w:rsidRPr="00DF1264">
              <w:rPr>
                <w:rFonts w:ascii="Times New Roman" w:eastAsia="Arial" w:hAnsi="Times New Roman"/>
                <w:color w:val="000000"/>
              </w:rPr>
              <w:t>sure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820F" w14:textId="77777777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3.2%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6858" w14:textId="77777777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8.3%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CB37" w14:textId="77777777" w:rsidR="00F15E31" w:rsidRPr="005B0018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F1264">
              <w:rPr>
                <w:rFonts w:ascii="Times New Roman" w:eastAsia="Arial" w:hAnsi="Times New Roman"/>
                <w:color w:val="000000"/>
              </w:rPr>
              <w:t>6.9%</w:t>
            </w:r>
          </w:p>
        </w:tc>
      </w:tr>
      <w:tr w:rsidR="00F15E31" w:rsidRPr="00396484" w14:paraId="1853202B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B507" w14:textId="5C4D770D" w:rsidR="00F15E31" w:rsidRPr="00634AA5" w:rsidRDefault="00F15E31" w:rsidP="007F79E2">
            <w:pPr>
              <w:spacing w:after="0"/>
              <w:ind w:right="100"/>
              <w:rPr>
                <w:rFonts w:ascii="Times New Roman" w:eastAsia="Arial" w:hAnsi="Times New Roman"/>
                <w:color w:val="000000"/>
                <w:lang w:val="en-GB"/>
              </w:rPr>
            </w:pPr>
            <w:r w:rsidRPr="00634AA5">
              <w:rPr>
                <w:rFonts w:ascii="Times New Roman" w:eastAsia="Arial" w:hAnsi="Times New Roman"/>
                <w:color w:val="000000"/>
                <w:lang w:val="en-GB"/>
              </w:rPr>
              <w:t xml:space="preserve">Does </w:t>
            </w:r>
            <w:r w:rsidR="00BE0B10">
              <w:rPr>
                <w:rFonts w:ascii="Times New Roman" w:eastAsia="Arial" w:hAnsi="Times New Roman"/>
                <w:color w:val="000000"/>
                <w:lang w:val="en-GB"/>
              </w:rPr>
              <w:t xml:space="preserve">the </w:t>
            </w:r>
            <w:r w:rsidRPr="00634AA5">
              <w:rPr>
                <w:rFonts w:ascii="Times New Roman" w:eastAsia="Arial" w:hAnsi="Times New Roman"/>
                <w:color w:val="000000"/>
                <w:lang w:val="en-GB"/>
              </w:rPr>
              <w:t xml:space="preserve">use of </w:t>
            </w:r>
            <w:r w:rsidR="006D3B6F">
              <w:rPr>
                <w:rFonts w:ascii="Times New Roman" w:eastAsia="Arial" w:hAnsi="Times New Roman"/>
                <w:color w:val="000000"/>
                <w:lang w:val="en-GB"/>
              </w:rPr>
              <w:t>agricultural biologicals</w:t>
            </w:r>
            <w:r w:rsidRPr="00634AA5">
              <w:rPr>
                <w:rFonts w:ascii="Times New Roman" w:eastAsia="Arial" w:hAnsi="Times New Roman"/>
                <w:color w:val="000000"/>
                <w:lang w:val="en-GB"/>
              </w:rPr>
              <w:t xml:space="preserve"> offer any advantages</w:t>
            </w:r>
            <w:r w:rsidR="00BE0B10">
              <w:rPr>
                <w:rFonts w:ascii="Times New Roman" w:eastAsia="Arial" w:hAnsi="Times New Roman"/>
                <w:color w:val="000000"/>
                <w:lang w:val="en-GB"/>
              </w:rPr>
              <w:t>?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7ACC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  <w:lang w:val="en-GB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D93A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  <w:lang w:val="en-GB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4CE0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  <w:lang w:val="en-GB"/>
              </w:rPr>
            </w:pPr>
          </w:p>
        </w:tc>
      </w:tr>
      <w:tr w:rsidR="00F15E31" w:rsidRPr="005B0018" w14:paraId="66ED0EC4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F96" w14:textId="77777777" w:rsidR="00F15E31" w:rsidRDefault="00F15E31" w:rsidP="007F79E2">
            <w:pPr>
              <w:spacing w:after="0"/>
              <w:ind w:left="300" w:right="100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8FA7" w14:textId="4A680501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60</w:t>
            </w:r>
            <w:r w:rsidR="00EB6E55">
              <w:rPr>
                <w:rFonts w:ascii="Times New Roman" w:hAnsi="Times New Roman"/>
              </w:rPr>
              <w:t>.0</w:t>
            </w:r>
            <w:r w:rsidRPr="00B8063C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8AB31" w14:textId="6A66E9E1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56</w:t>
            </w:r>
            <w:r w:rsidR="00EB6E55">
              <w:rPr>
                <w:rFonts w:ascii="Times New Roman" w:hAnsi="Times New Roman"/>
              </w:rPr>
              <w:t>.0</w:t>
            </w:r>
            <w:r w:rsidRPr="00B8063C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C797A" w14:textId="0CF505AB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68</w:t>
            </w:r>
            <w:r w:rsidR="00EB6E55">
              <w:rPr>
                <w:rFonts w:ascii="Times New Roman" w:hAnsi="Times New Roman"/>
              </w:rPr>
              <w:t>.0</w:t>
            </w:r>
            <w:r w:rsidRPr="00B8063C">
              <w:rPr>
                <w:rFonts w:ascii="Times New Roman" w:hAnsi="Times New Roman"/>
              </w:rPr>
              <w:t>%</w:t>
            </w:r>
          </w:p>
        </w:tc>
      </w:tr>
      <w:tr w:rsidR="00F15E31" w:rsidRPr="005B0018" w14:paraId="3DFD3C71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600D" w14:textId="77777777" w:rsidR="00F15E31" w:rsidRDefault="00F15E31" w:rsidP="007F79E2">
            <w:pPr>
              <w:spacing w:after="0"/>
              <w:ind w:left="300" w:right="100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Disagree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AD51" w14:textId="77777777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7.4%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EA0B1" w14:textId="77777777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2.8%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77CD7" w14:textId="77777777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2.8%</w:t>
            </w:r>
          </w:p>
        </w:tc>
      </w:tr>
      <w:tr w:rsidR="00F15E31" w:rsidRPr="005B0018" w14:paraId="170073B5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48A1A" w14:textId="77777777" w:rsidR="00F15E31" w:rsidRDefault="00F15E31" w:rsidP="007F79E2">
            <w:pPr>
              <w:spacing w:after="0"/>
              <w:ind w:left="300" w:right="100"/>
              <w:rPr>
                <w:rFonts w:ascii="Times New Roman" w:eastAsia="Arial" w:hAnsi="Times New Roman"/>
                <w:color w:val="000000"/>
              </w:rPr>
            </w:pPr>
            <w:r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2D31F" w14:textId="425FA932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33</w:t>
            </w:r>
            <w:r w:rsidR="00EB6E55">
              <w:rPr>
                <w:rFonts w:ascii="Times New Roman" w:hAnsi="Times New Roman"/>
              </w:rPr>
              <w:t>.0</w:t>
            </w:r>
            <w:r w:rsidRPr="00B8063C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A37A2" w14:textId="0A6FEF3A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40</w:t>
            </w:r>
            <w:r w:rsidR="00EB6E55">
              <w:rPr>
                <w:rFonts w:ascii="Times New Roman" w:hAnsi="Times New Roman"/>
              </w:rPr>
              <w:t>.0</w:t>
            </w:r>
            <w:r w:rsidRPr="00B8063C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526DC" w14:textId="38F426CB" w:rsidR="00F15E31" w:rsidRPr="00DF1264" w:rsidRDefault="00F15E31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color w:val="000000"/>
              </w:rPr>
            </w:pPr>
            <w:r w:rsidRPr="00B8063C">
              <w:rPr>
                <w:rFonts w:ascii="Times New Roman" w:hAnsi="Times New Roman"/>
              </w:rPr>
              <w:t>29</w:t>
            </w:r>
            <w:r w:rsidR="00EB6E55">
              <w:rPr>
                <w:rFonts w:ascii="Times New Roman" w:hAnsi="Times New Roman"/>
              </w:rPr>
              <w:t>.0</w:t>
            </w:r>
            <w:r w:rsidRPr="00B8063C">
              <w:rPr>
                <w:rFonts w:ascii="Times New Roman" w:hAnsi="Times New Roman"/>
              </w:rPr>
              <w:t>%</w:t>
            </w:r>
          </w:p>
        </w:tc>
      </w:tr>
      <w:tr w:rsidR="00F15E31" w:rsidRPr="00396484" w14:paraId="6CEB638B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998F" w14:textId="340EF469" w:rsidR="00F15E31" w:rsidRPr="00634AA5" w:rsidRDefault="00F15E31" w:rsidP="007F79E2">
            <w:pPr>
              <w:spacing w:after="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Does </w:t>
            </w:r>
            <w:r w:rsidR="00BE0B10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use of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 xml:space="preserve"> guarantee food safety?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6BC46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17B30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F84EE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F15E31" w:rsidRPr="005B0018" w14:paraId="1DAECB69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B778" w14:textId="77777777" w:rsidR="00F15E31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946B2" w14:textId="2D30B257" w:rsidR="00F15E31" w:rsidRPr="00B8063C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62</w:t>
            </w:r>
            <w:r w:rsidR="00EB6E55">
              <w:rPr>
                <w:rFonts w:ascii="Times New Roman" w:hAnsi="Times New Roman"/>
              </w:rPr>
              <w:t>.0</w:t>
            </w:r>
            <w:r w:rsidRPr="0094425B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9D4D0" w14:textId="25D9B49C" w:rsidR="00F15E31" w:rsidRPr="00B8063C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53</w:t>
            </w:r>
            <w:r w:rsidR="00EB6E55">
              <w:rPr>
                <w:rFonts w:ascii="Times New Roman" w:hAnsi="Times New Roman"/>
              </w:rPr>
              <w:t>.0</w:t>
            </w:r>
            <w:r w:rsidRPr="0094425B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E13D" w14:textId="381D2DAD" w:rsidR="00F15E31" w:rsidRPr="00B8063C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69</w:t>
            </w:r>
            <w:r w:rsidR="00EB6E55">
              <w:rPr>
                <w:rFonts w:ascii="Times New Roman" w:hAnsi="Times New Roman"/>
              </w:rPr>
              <w:t>.0</w:t>
            </w:r>
            <w:r w:rsidRPr="0094425B">
              <w:rPr>
                <w:rFonts w:ascii="Times New Roman" w:hAnsi="Times New Roman"/>
              </w:rPr>
              <w:t>%</w:t>
            </w:r>
          </w:p>
        </w:tc>
      </w:tr>
      <w:tr w:rsidR="00F15E31" w:rsidRPr="005B0018" w14:paraId="4032DF20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E4480" w14:textId="77777777" w:rsidR="00F15E31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Disagree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6B5AB" w14:textId="77777777" w:rsidR="00F15E31" w:rsidRPr="00B8063C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7.4%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52CA" w14:textId="77777777" w:rsidR="00F15E31" w:rsidRPr="00B8063C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3.7%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D7FD" w14:textId="77777777" w:rsidR="00F15E31" w:rsidRPr="00B8063C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1.4%</w:t>
            </w:r>
          </w:p>
        </w:tc>
      </w:tr>
      <w:tr w:rsidR="00F15E31" w:rsidRPr="005B0018" w14:paraId="15154F39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69CC6" w14:textId="77777777" w:rsidR="00F15E31" w:rsidRPr="0094425B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94313" w14:textId="25FB7004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28</w:t>
            </w:r>
            <w:r w:rsidR="00EB6E55">
              <w:rPr>
                <w:rFonts w:ascii="Times New Roman" w:hAnsi="Times New Roman"/>
              </w:rPr>
              <w:t>.0</w:t>
            </w:r>
            <w:r w:rsidRPr="0094425B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F2683" w14:textId="4A6BE8CE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44</w:t>
            </w:r>
            <w:r w:rsidR="00EB6E55">
              <w:rPr>
                <w:rFonts w:ascii="Times New Roman" w:hAnsi="Times New Roman"/>
              </w:rPr>
              <w:t>.0</w:t>
            </w:r>
            <w:r w:rsidRPr="0094425B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55E08" w14:textId="375CD677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94425B">
              <w:rPr>
                <w:rFonts w:ascii="Times New Roman" w:hAnsi="Times New Roman"/>
              </w:rPr>
              <w:t>28</w:t>
            </w:r>
            <w:r w:rsidR="00EB6E55">
              <w:rPr>
                <w:rFonts w:ascii="Times New Roman" w:hAnsi="Times New Roman"/>
              </w:rPr>
              <w:t>.0</w:t>
            </w:r>
            <w:r w:rsidRPr="0094425B">
              <w:rPr>
                <w:rFonts w:ascii="Times New Roman" w:hAnsi="Times New Roman"/>
              </w:rPr>
              <w:t>%</w:t>
            </w:r>
          </w:p>
        </w:tc>
      </w:tr>
      <w:tr w:rsidR="00F15E31" w:rsidRPr="00396484" w14:paraId="5623EE2A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E9EA" w14:textId="3C10BC8C" w:rsidR="00F15E31" w:rsidRPr="00634AA5" w:rsidRDefault="00F15E31" w:rsidP="007F79E2">
            <w:pPr>
              <w:spacing w:after="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Does </w:t>
            </w:r>
            <w:r w:rsidR="00BE0B10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use of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 xml:space="preserve"> increase crop yields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964A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07E74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025B8" w14:textId="77777777" w:rsidR="00F15E31" w:rsidRPr="00634AA5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F15E31" w:rsidRPr="005B0018" w14:paraId="4730336F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B7CC" w14:textId="77777777" w:rsidR="00F15E31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CE3A" w14:textId="72986E18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43</w:t>
            </w:r>
            <w:r w:rsidR="00EB6E55">
              <w:rPr>
                <w:rFonts w:ascii="Times New Roman" w:hAnsi="Times New Roman"/>
              </w:rPr>
              <w:t>.0</w:t>
            </w:r>
            <w:r w:rsidRPr="00394E6E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34A0" w14:textId="7B8C6610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44</w:t>
            </w:r>
            <w:r w:rsidR="00EB6E55">
              <w:rPr>
                <w:rFonts w:ascii="Times New Roman" w:hAnsi="Times New Roman"/>
              </w:rPr>
              <w:t>.0</w:t>
            </w:r>
            <w:r w:rsidRPr="00394E6E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6C8C0" w14:textId="37B24C7B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53</w:t>
            </w:r>
            <w:r w:rsidR="00EB6E55">
              <w:rPr>
                <w:rFonts w:ascii="Times New Roman" w:hAnsi="Times New Roman"/>
              </w:rPr>
              <w:t>.0</w:t>
            </w:r>
            <w:r w:rsidRPr="00394E6E">
              <w:rPr>
                <w:rFonts w:ascii="Times New Roman" w:hAnsi="Times New Roman"/>
              </w:rPr>
              <w:t>%</w:t>
            </w:r>
          </w:p>
        </w:tc>
      </w:tr>
      <w:tr w:rsidR="00F15E31" w:rsidRPr="005B0018" w14:paraId="25CED1F8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0051" w14:textId="77777777" w:rsidR="00F15E31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Disagree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2F8D8" w14:textId="3E9F66DD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11</w:t>
            </w:r>
            <w:r w:rsidR="00EB6E55">
              <w:rPr>
                <w:rFonts w:ascii="Times New Roman" w:hAnsi="Times New Roman"/>
              </w:rPr>
              <w:t>.0</w:t>
            </w:r>
            <w:r w:rsidRPr="00394E6E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15302" w14:textId="77777777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5.6%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A33B8" w14:textId="77777777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8.3%</w:t>
            </w:r>
          </w:p>
        </w:tc>
      </w:tr>
      <w:tr w:rsidR="00F15E31" w:rsidRPr="005B0018" w14:paraId="2518761F" w14:textId="77777777" w:rsidTr="005E25B2">
        <w:trPr>
          <w:cantSplit/>
        </w:trPr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CC72" w14:textId="77777777" w:rsidR="00F15E31" w:rsidRDefault="00F15E31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4F17B" w14:textId="399B5FE3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46</w:t>
            </w:r>
            <w:r w:rsidR="00EB6E55">
              <w:rPr>
                <w:rFonts w:ascii="Times New Roman" w:hAnsi="Times New Roman"/>
              </w:rPr>
              <w:t>.0</w:t>
            </w:r>
            <w:r w:rsidRPr="00394E6E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0BAC7" w14:textId="2A66AAAA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51</w:t>
            </w:r>
            <w:r w:rsidR="00EB6E55">
              <w:rPr>
                <w:rFonts w:ascii="Times New Roman" w:hAnsi="Times New Roman"/>
              </w:rPr>
              <w:t>.0</w:t>
            </w:r>
            <w:r w:rsidRPr="00394E6E">
              <w:rPr>
                <w:rFonts w:ascii="Times New Roman" w:hAnsi="Times New Roman"/>
              </w:rPr>
              <w:t>%</w:t>
            </w:r>
          </w:p>
        </w:tc>
        <w:tc>
          <w:tcPr>
            <w:tcW w:w="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A1585" w14:textId="569E7C13" w:rsidR="00F15E31" w:rsidRPr="0094425B" w:rsidRDefault="00F15E31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94E6E">
              <w:rPr>
                <w:rFonts w:ascii="Times New Roman" w:hAnsi="Times New Roman"/>
              </w:rPr>
              <w:t>38</w:t>
            </w:r>
            <w:r w:rsidR="00EB6E55">
              <w:rPr>
                <w:rFonts w:ascii="Times New Roman" w:hAnsi="Times New Roman"/>
              </w:rPr>
              <w:t>.0</w:t>
            </w:r>
            <w:r w:rsidRPr="00394E6E">
              <w:rPr>
                <w:rFonts w:ascii="Times New Roman" w:hAnsi="Times New Roman"/>
              </w:rPr>
              <w:t>%</w:t>
            </w:r>
          </w:p>
        </w:tc>
      </w:tr>
    </w:tbl>
    <w:p w14:paraId="1763BD6B" w14:textId="77777777" w:rsidR="00AB474F" w:rsidRDefault="00AB474F" w:rsidP="00051F2C">
      <w:pPr>
        <w:spacing w:before="40" w:after="40" w:line="360" w:lineRule="auto"/>
        <w:ind w:left="-284" w:right="100"/>
        <w:jc w:val="both"/>
        <w:rPr>
          <w:ins w:id="1028" w:author="Erik Alexandersson" w:date="2023-06-08T10:58:00Z"/>
          <w:rFonts w:ascii="Times New Roman" w:eastAsia="Arial" w:hAnsi="Times New Roman" w:cs="Times New Roman"/>
          <w:sz w:val="24"/>
          <w:szCs w:val="24"/>
          <w:lang w:val="en-US"/>
        </w:rPr>
      </w:pPr>
    </w:p>
    <w:p w14:paraId="0D7CFAB9" w14:textId="7F0760FF" w:rsidR="00ED0EBA" w:rsidRDefault="00AB18C8" w:rsidP="00051F2C">
      <w:pPr>
        <w:spacing w:before="40" w:after="40" w:line="360" w:lineRule="auto"/>
        <w:ind w:left="-284" w:right="10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F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>armers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interviewed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 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Kajiado 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indicated 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that </w:t>
      </w:r>
      <w:r w:rsidR="00EB63E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eastAsia="Arial" w:hAnsi="Times New Roman" w:cs="Times New Roman"/>
          <w:sz w:val="24"/>
          <w:szCs w:val="24"/>
          <w:lang w:val="en-US"/>
        </w:rPr>
        <w:t>agricultural biologicals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results in increased income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while </w:t>
      </w:r>
      <w:r w:rsidR="00EB63E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majority of those 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in Kiambu county 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>seemed not to either a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>gree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or 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disagree 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and </w:t>
      </w:r>
      <w:r w:rsidR="00ED0EBA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in 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Machakos 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there was an equal number of 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farmers 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that 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>agreed and disagreed with the statement (</w:t>
      </w:r>
      <w:r w:rsidR="00845C28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>able</w:t>
      </w:r>
      <w:r w:rsidR="00ED0EBA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B6E55">
        <w:rPr>
          <w:rFonts w:ascii="Times New Roman" w:eastAsia="Arial" w:hAnsi="Times New Roman" w:cs="Times New Roman"/>
          <w:sz w:val="24"/>
          <w:szCs w:val="24"/>
          <w:lang w:val="en-US"/>
        </w:rPr>
        <w:t>7</w:t>
      </w:r>
      <w:r w:rsidR="00640226" w:rsidRPr="00640226">
        <w:rPr>
          <w:rFonts w:ascii="Times New Roman" w:eastAsia="Arial" w:hAnsi="Times New Roman" w:cs="Times New Roman"/>
          <w:sz w:val="24"/>
          <w:szCs w:val="24"/>
          <w:lang w:val="en-US"/>
        </w:rPr>
        <w:t>).</w:t>
      </w:r>
      <w:r w:rsidR="00CD5BFD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B63E2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083D34" w:rsidRP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he </w:t>
      </w:r>
      <w:r w:rsidR="00083D34" w:rsidRPr="007F79E2">
        <w:rPr>
          <w:rFonts w:ascii="Times New Roman" w:eastAsia="Arial" w:hAnsi="Times New Roman" w:cs="Times New Roman"/>
          <w:bCs/>
          <w:iCs/>
          <w:lang w:val="en-GB"/>
        </w:rPr>
        <w:t>a</w:t>
      </w:r>
      <w:r w:rsidR="00D422E3" w:rsidRPr="007F79E2">
        <w:rPr>
          <w:rFonts w:ascii="Times New Roman" w:eastAsia="Arial" w:hAnsi="Times New Roman" w:cs="Times New Roman"/>
          <w:bCs/>
          <w:iCs/>
          <w:lang w:val="en-GB"/>
        </w:rPr>
        <w:t xml:space="preserve">vailability of information on </w:t>
      </w:r>
      <w:r w:rsidR="006D3B6F">
        <w:rPr>
          <w:rFonts w:ascii="Times New Roman" w:eastAsia="Arial" w:hAnsi="Times New Roman" w:cs="Times New Roman"/>
          <w:bCs/>
          <w:iCs/>
          <w:lang w:val="en-GB"/>
        </w:rPr>
        <w:t>agricultural biologicals</w:t>
      </w:r>
      <w:r w:rsidR="00083D34">
        <w:rPr>
          <w:rFonts w:ascii="Times New Roman" w:eastAsia="Arial" w:hAnsi="Times New Roman" w:cs="Times New Roman"/>
          <w:b/>
          <w:bCs/>
          <w:i/>
          <w:iCs/>
          <w:lang w:val="en-US"/>
        </w:rPr>
        <w:t xml:space="preserve">, </w:t>
      </w:r>
      <w:r w:rsidR="00083D34">
        <w:rPr>
          <w:rFonts w:ascii="Times New Roman" w:eastAsia="Arial" w:hAnsi="Times New Roman" w:cs="Times New Roman"/>
          <w:sz w:val="24"/>
          <w:szCs w:val="24"/>
          <w:lang w:val="en-GB"/>
        </w:rPr>
        <w:t>m</w:t>
      </w:r>
      <w:r w:rsidR="00D422E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ost farmers interviewed </w:t>
      </w:r>
      <w:r w:rsidR="00083D34">
        <w:rPr>
          <w:rFonts w:ascii="Times New Roman" w:eastAsia="Arial" w:hAnsi="Times New Roman" w:cs="Times New Roman"/>
          <w:sz w:val="24"/>
          <w:szCs w:val="24"/>
          <w:lang w:val="en-GB"/>
        </w:rPr>
        <w:t>reported</w:t>
      </w:r>
      <w:r w:rsidR="00D422E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that information on agricultural</w:t>
      </w:r>
      <w:r w:rsidR="006D3B6F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biologicals</w:t>
      </w:r>
      <w:r w:rsidR="00D422E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 is not readily available (</w:t>
      </w:r>
      <w:r w:rsidR="00845C28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D422E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>able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B6E55">
        <w:rPr>
          <w:rFonts w:ascii="Times New Roman" w:eastAsia="Arial" w:hAnsi="Times New Roman" w:cs="Times New Roman"/>
          <w:sz w:val="24"/>
          <w:szCs w:val="24"/>
          <w:lang w:val="en-US"/>
        </w:rPr>
        <w:t>7</w:t>
      </w:r>
      <w:r w:rsidR="00D422E3" w:rsidRPr="00634AA5">
        <w:rPr>
          <w:rFonts w:ascii="Times New Roman" w:eastAsia="Arial" w:hAnsi="Times New Roman" w:cs="Times New Roman"/>
          <w:sz w:val="24"/>
          <w:szCs w:val="24"/>
          <w:lang w:val="en-GB"/>
        </w:rPr>
        <w:t xml:space="preserve">). </w:t>
      </w:r>
      <w:r w:rsidR="00CD5BFD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083D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When interviewed on the </w:t>
      </w:r>
      <w:r w:rsidR="00083D34" w:rsidRPr="007F79E2">
        <w:rPr>
          <w:rFonts w:ascii="Times New Roman" w:eastAsia="Arial" w:hAnsi="Times New Roman" w:cs="Times New Roman"/>
          <w:bCs/>
          <w:iCs/>
          <w:lang w:val="en-US"/>
        </w:rPr>
        <w:t>r</w:t>
      </w:r>
      <w:r w:rsidR="00D422E3" w:rsidRPr="007F79E2">
        <w:rPr>
          <w:rFonts w:ascii="Times New Roman" w:eastAsia="Arial" w:hAnsi="Times New Roman" w:cs="Times New Roman"/>
          <w:bCs/>
          <w:iCs/>
          <w:lang w:val="en-US"/>
        </w:rPr>
        <w:t xml:space="preserve">isks associated with </w:t>
      </w:r>
      <w:r w:rsidR="00083D34" w:rsidRPr="007F79E2">
        <w:rPr>
          <w:rFonts w:ascii="Times New Roman" w:eastAsia="Arial" w:hAnsi="Times New Roman" w:cs="Times New Roman"/>
          <w:bCs/>
          <w:iCs/>
          <w:lang w:val="en-US"/>
        </w:rPr>
        <w:t>agricultural</w:t>
      </w:r>
      <w:r w:rsidR="006D3B6F">
        <w:rPr>
          <w:rFonts w:ascii="Times New Roman" w:eastAsia="Arial" w:hAnsi="Times New Roman" w:cs="Times New Roman"/>
          <w:bCs/>
          <w:iCs/>
          <w:lang w:val="en-US"/>
        </w:rPr>
        <w:t xml:space="preserve"> biologicals</w:t>
      </w:r>
      <w:r w:rsidR="00CF66DA">
        <w:rPr>
          <w:rFonts w:ascii="Times New Roman" w:eastAsia="Arial" w:hAnsi="Times New Roman" w:cs="Times New Roman"/>
          <w:b/>
          <w:bCs/>
          <w:i/>
          <w:iCs/>
          <w:lang w:val="en-US"/>
        </w:rPr>
        <w:t xml:space="preserve"> </w:t>
      </w:r>
      <w:r w:rsidR="00ED0EBA" w:rsidRPr="00CF66DA">
        <w:rPr>
          <w:rFonts w:ascii="Times New Roman" w:eastAsia="Arial" w:hAnsi="Times New Roman" w:cs="Times New Roman"/>
          <w:lang w:val="en-US"/>
        </w:rPr>
        <w:t>most</w:t>
      </w:r>
      <w:r w:rsidR="00D422E3" w:rsidRPr="00CF66DA">
        <w:rPr>
          <w:rFonts w:ascii="Times New Roman" w:eastAsia="Arial" w:hAnsi="Times New Roman" w:cs="Times New Roman"/>
          <w:lang w:val="en-US"/>
        </w:rPr>
        <w:t xml:space="preserve"> farmers perceived </w:t>
      </w:r>
      <w:r w:rsidR="006D3B6F">
        <w:rPr>
          <w:rFonts w:ascii="Times New Roman" w:eastAsia="Arial" w:hAnsi="Times New Roman" w:cs="Times New Roman"/>
          <w:lang w:val="en-US"/>
        </w:rPr>
        <w:t>agricultural biologicals</w:t>
      </w:r>
      <w:r w:rsidR="00D422E3" w:rsidRPr="00CF66DA">
        <w:rPr>
          <w:rFonts w:ascii="Times New Roman" w:eastAsia="Arial" w:hAnsi="Times New Roman" w:cs="Times New Roman"/>
          <w:lang w:val="en-US"/>
        </w:rPr>
        <w:t xml:space="preserve"> as </w:t>
      </w:r>
      <w:r w:rsidR="00EB63E2" w:rsidRPr="00CF66DA">
        <w:rPr>
          <w:rFonts w:ascii="Times New Roman" w:eastAsia="Arial" w:hAnsi="Times New Roman" w:cs="Times New Roman"/>
          <w:lang w:val="en-US"/>
        </w:rPr>
        <w:t>risk</w:t>
      </w:r>
      <w:r w:rsidR="00EB63E2">
        <w:rPr>
          <w:rFonts w:ascii="Times New Roman" w:eastAsia="Arial" w:hAnsi="Times New Roman" w:cs="Times New Roman"/>
          <w:lang w:val="en-US"/>
        </w:rPr>
        <w:t>-</w:t>
      </w:r>
      <w:r w:rsidR="00D422E3" w:rsidRPr="00CF66DA">
        <w:rPr>
          <w:rFonts w:ascii="Times New Roman" w:eastAsia="Arial" w:hAnsi="Times New Roman" w:cs="Times New Roman"/>
          <w:lang w:val="en-US"/>
        </w:rPr>
        <w:t>free</w:t>
      </w:r>
      <w:r w:rsidR="00083D34">
        <w:rPr>
          <w:rFonts w:ascii="Times New Roman" w:eastAsia="Arial" w:hAnsi="Times New Roman" w:cs="Times New Roman"/>
          <w:lang w:val="en-US"/>
        </w:rPr>
        <w:t xml:space="preserve">. However, </w:t>
      </w:r>
      <w:r w:rsidR="00D422E3" w:rsidRPr="00CF66DA">
        <w:rPr>
          <w:rFonts w:ascii="Times New Roman" w:eastAsia="Arial" w:hAnsi="Times New Roman" w:cs="Times New Roman"/>
          <w:lang w:val="en-US"/>
        </w:rPr>
        <w:t xml:space="preserve">there were </w:t>
      </w:r>
      <w:proofErr w:type="gramStart"/>
      <w:r w:rsidR="00D422E3" w:rsidRPr="00CF66DA">
        <w:rPr>
          <w:rFonts w:ascii="Times New Roman" w:eastAsia="Arial" w:hAnsi="Times New Roman" w:cs="Times New Roman"/>
          <w:lang w:val="en-US"/>
        </w:rPr>
        <w:t>a number of</w:t>
      </w:r>
      <w:proofErr w:type="gramEnd"/>
      <w:r w:rsidR="00D422E3" w:rsidRPr="00CF66DA">
        <w:rPr>
          <w:rFonts w:ascii="Times New Roman" w:eastAsia="Arial" w:hAnsi="Times New Roman" w:cs="Times New Roman"/>
          <w:lang w:val="en-US"/>
        </w:rPr>
        <w:t xml:space="preserve"> farmers who were not sure of the effect of the </w:t>
      </w:r>
      <w:r w:rsidR="006D3B6F">
        <w:rPr>
          <w:rFonts w:ascii="Times New Roman" w:eastAsia="Arial" w:hAnsi="Times New Roman" w:cs="Times New Roman"/>
          <w:lang w:val="en-US"/>
        </w:rPr>
        <w:t>agricultural biologicals</w:t>
      </w:r>
      <w:r w:rsidR="00CF66DA">
        <w:rPr>
          <w:rFonts w:ascii="Times New Roman" w:eastAsia="Arial" w:hAnsi="Times New Roman" w:cs="Times New Roman"/>
          <w:lang w:val="en-US"/>
        </w:rPr>
        <w:t xml:space="preserve">. For example, 41% of the farmers in Kajiado, 41 % in Kiambu and 31% in Machakos neither agreed nor disagreed on the safety of agricultural </w:t>
      </w:r>
      <w:r w:rsidR="00083D34">
        <w:rPr>
          <w:rFonts w:ascii="Times New Roman" w:eastAsia="Arial" w:hAnsi="Times New Roman" w:cs="Times New Roman"/>
          <w:lang w:val="en-US"/>
        </w:rPr>
        <w:t>biological</w:t>
      </w:r>
      <w:r w:rsidR="00EB63E2">
        <w:rPr>
          <w:rFonts w:ascii="Times New Roman" w:eastAsia="Arial" w:hAnsi="Times New Roman" w:cs="Times New Roman"/>
          <w:lang w:val="en-US"/>
        </w:rPr>
        <w:t>s</w:t>
      </w:r>
      <w:r w:rsidR="00083D34">
        <w:rPr>
          <w:rFonts w:ascii="Times New Roman" w:eastAsia="Arial" w:hAnsi="Times New Roman" w:cs="Times New Roman"/>
          <w:lang w:val="en-US"/>
        </w:rPr>
        <w:t xml:space="preserve"> (</w:t>
      </w:r>
      <w:r w:rsidR="00EB6E55">
        <w:rPr>
          <w:rFonts w:ascii="Times New Roman" w:eastAsia="Arial" w:hAnsi="Times New Roman" w:cs="Times New Roman"/>
          <w:lang w:val="en-US"/>
        </w:rPr>
        <w:t>Table</w:t>
      </w:r>
      <w:r w:rsidR="00EB63E2">
        <w:rPr>
          <w:rFonts w:ascii="Times New Roman" w:eastAsia="Arial" w:hAnsi="Times New Roman" w:cs="Times New Roman"/>
          <w:lang w:val="en-US"/>
        </w:rPr>
        <w:t xml:space="preserve"> </w:t>
      </w:r>
      <w:r w:rsidR="00EB6E55">
        <w:rPr>
          <w:rFonts w:ascii="Times New Roman" w:eastAsia="Arial" w:hAnsi="Times New Roman" w:cs="Times New Roman"/>
          <w:lang w:val="en-US"/>
        </w:rPr>
        <w:t>7</w:t>
      </w:r>
      <w:r w:rsidR="00083D34">
        <w:rPr>
          <w:rFonts w:ascii="Times New Roman" w:eastAsia="Arial" w:hAnsi="Times New Roman" w:cs="Times New Roman"/>
          <w:lang w:val="en-US"/>
        </w:rPr>
        <w:t>)</w:t>
      </w:r>
      <w:r w:rsidR="00CF66DA">
        <w:rPr>
          <w:rFonts w:ascii="Times New Roman" w:eastAsia="Arial" w:hAnsi="Times New Roman" w:cs="Times New Roman"/>
          <w:lang w:val="en-US"/>
        </w:rPr>
        <w:t>.</w:t>
      </w:r>
      <w:r w:rsidR="00CD5BFD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1"/>
        <w:tblpPr w:leftFromText="180" w:rightFromText="180" w:vertAnchor="text" w:horzAnchor="page" w:tblpX="991" w:tblpY="78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4957"/>
        <w:gridCol w:w="1275"/>
        <w:gridCol w:w="1520"/>
        <w:gridCol w:w="1264"/>
      </w:tblGrid>
      <w:tr w:rsidR="00ED0EBA" w:rsidRPr="001376DF" w14:paraId="5C676DC1" w14:textId="77777777" w:rsidTr="00ED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C509" w14:textId="77777777" w:rsidR="00ED0EBA" w:rsidRPr="00634AA5" w:rsidRDefault="00ED0EBA" w:rsidP="00ED0EBA">
            <w:pPr>
              <w:spacing w:before="40" w:after="40"/>
              <w:ind w:left="100" w:right="10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251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C9F3" w14:textId="77777777" w:rsidR="00ED0EBA" w:rsidRPr="00F70141" w:rsidRDefault="00ED0EBA" w:rsidP="00ED0EBA">
            <w:pPr>
              <w:spacing w:before="40" w:after="4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F70141">
              <w:rPr>
                <w:rFonts w:ascii="Times New Roman" w:hAnsi="Times New Roman"/>
                <w:b/>
                <w:bCs/>
              </w:rPr>
              <w:t>County</w:t>
            </w:r>
          </w:p>
        </w:tc>
      </w:tr>
      <w:tr w:rsidR="00ED0EBA" w:rsidRPr="001376DF" w14:paraId="4E32DACC" w14:textId="77777777" w:rsidTr="00ED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7655" w14:textId="77777777" w:rsidR="00ED0EBA" w:rsidRPr="00F70141" w:rsidRDefault="00ED0EBA" w:rsidP="00ED0EBA">
            <w:pPr>
              <w:spacing w:before="40" w:after="40"/>
              <w:ind w:left="100" w:right="100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Characteristic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5FF6" w14:textId="77777777" w:rsidR="00ED0EBA" w:rsidRDefault="00ED0EBA" w:rsidP="00ED0EBA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Kajiado</w:t>
            </w:r>
            <w:r>
              <w:rPr>
                <w:rFonts w:ascii="Times New Roman" w:eastAsia="Arial" w:hAnsi="Times New Roman"/>
                <w:b/>
                <w:bCs/>
                <w:color w:val="000000"/>
              </w:rPr>
              <w:t xml:space="preserve"> </w:t>
            </w:r>
          </w:p>
          <w:p w14:paraId="4DD04C57" w14:textId="77777777" w:rsidR="00ED0EBA" w:rsidRPr="00F70141" w:rsidRDefault="00ED0EBA" w:rsidP="00ED0EBA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>
              <w:rPr>
                <w:rFonts w:ascii="Times New Roman" w:eastAsia="Arial" w:hAnsi="Times New Roman"/>
                <w:b/>
                <w:bCs/>
                <w:color w:val="000000"/>
              </w:rPr>
              <w:t>(N=95)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75B4" w14:textId="77777777" w:rsidR="00ED0EBA" w:rsidRDefault="00ED0EBA" w:rsidP="00ED0EBA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Kiambu</w:t>
            </w:r>
            <w:r>
              <w:rPr>
                <w:rFonts w:ascii="Times New Roman" w:eastAsia="Arial" w:hAnsi="Times New Roman"/>
                <w:b/>
                <w:bCs/>
                <w:color w:val="000000"/>
              </w:rPr>
              <w:t xml:space="preserve"> </w:t>
            </w:r>
          </w:p>
          <w:p w14:paraId="5E695AE6" w14:textId="77777777" w:rsidR="00ED0EBA" w:rsidRPr="00F70141" w:rsidRDefault="00ED0EBA" w:rsidP="00ED0EBA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>
              <w:rPr>
                <w:rFonts w:ascii="Times New Roman" w:eastAsia="Arial" w:hAnsi="Times New Roman"/>
                <w:b/>
                <w:bCs/>
                <w:color w:val="000000"/>
              </w:rPr>
              <w:t>(N=108)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0199" w14:textId="77777777" w:rsidR="00ED0EBA" w:rsidRDefault="00ED0EBA" w:rsidP="00ED0EBA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Machakos</w:t>
            </w:r>
          </w:p>
          <w:p w14:paraId="0F370E78" w14:textId="77777777" w:rsidR="00ED0EBA" w:rsidRPr="00F70141" w:rsidRDefault="00ED0EBA" w:rsidP="00ED0EBA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>
              <w:rPr>
                <w:rFonts w:ascii="Times New Roman" w:eastAsia="Arial" w:hAnsi="Times New Roman"/>
                <w:b/>
                <w:bCs/>
                <w:color w:val="000000"/>
              </w:rPr>
              <w:t>(N=72)</w:t>
            </w:r>
          </w:p>
        </w:tc>
      </w:tr>
      <w:tr w:rsidR="00ED0EBA" w:rsidRPr="00396484" w14:paraId="1329698A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0AFB6" w14:textId="491046B2" w:rsidR="00ED0EBA" w:rsidRPr="00634AA5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Does </w:t>
            </w:r>
            <w:r w:rsidR="00EB63E2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use of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 xml:space="preserve"> increase income for farmers?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1864E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9FFC2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56967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ED0EBA" w:rsidRPr="005B0018" w14:paraId="69610900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293CC" w14:textId="77777777" w:rsidR="00ED0EBA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C995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47</w:t>
            </w:r>
            <w:r>
              <w:rPr>
                <w:rFonts w:ascii="Times New Roman" w:hAnsi="Times New Roman"/>
              </w:rPr>
              <w:t>.0</w:t>
            </w:r>
            <w:r w:rsidRPr="003428E1">
              <w:rPr>
                <w:rFonts w:ascii="Times New Roman" w:hAnsi="Times New Roman"/>
              </w:rPr>
              <w:t>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361E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40</w:t>
            </w:r>
            <w:r>
              <w:rPr>
                <w:rFonts w:ascii="Times New Roman" w:hAnsi="Times New Roman"/>
              </w:rPr>
              <w:t>.0</w:t>
            </w:r>
            <w:r w:rsidRPr="003428E1">
              <w:rPr>
                <w:rFonts w:ascii="Times New Roman" w:hAnsi="Times New Roman"/>
              </w:rPr>
              <w:t>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E055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43</w:t>
            </w:r>
            <w:r>
              <w:rPr>
                <w:rFonts w:ascii="Times New Roman" w:hAnsi="Times New Roman"/>
              </w:rPr>
              <w:t>.0</w:t>
            </w:r>
            <w:r w:rsidRPr="003428E1">
              <w:rPr>
                <w:rFonts w:ascii="Times New Roman" w:hAnsi="Times New Roman"/>
              </w:rPr>
              <w:t>%</w:t>
            </w:r>
          </w:p>
        </w:tc>
      </w:tr>
      <w:tr w:rsidR="00ED0EBA" w:rsidRPr="005B0018" w14:paraId="0BD74286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322F6" w14:textId="77777777" w:rsidR="00ED0EBA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Disagree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108A9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.0</w:t>
            </w:r>
            <w:r w:rsidRPr="003428E1">
              <w:rPr>
                <w:rFonts w:ascii="Times New Roman" w:hAnsi="Times New Roman"/>
              </w:rPr>
              <w:t>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3EAB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4.6%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F08F3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9.7%</w:t>
            </w:r>
          </w:p>
        </w:tc>
      </w:tr>
      <w:tr w:rsidR="00ED0EBA" w:rsidRPr="005B0018" w14:paraId="0F0BA88C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C60D" w14:textId="77777777" w:rsidR="00ED0EBA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DC37A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commentRangeStart w:id="1029"/>
            <w:r w:rsidRPr="003428E1">
              <w:rPr>
                <w:rFonts w:ascii="Times New Roman" w:hAnsi="Times New Roman"/>
              </w:rPr>
              <w:t>38</w:t>
            </w:r>
            <w:r>
              <w:rPr>
                <w:rFonts w:ascii="Times New Roman" w:hAnsi="Times New Roman"/>
              </w:rPr>
              <w:t>.0</w:t>
            </w:r>
            <w:r w:rsidRPr="003428E1">
              <w:rPr>
                <w:rFonts w:ascii="Times New Roman" w:hAnsi="Times New Roman"/>
              </w:rPr>
              <w:t>%</w:t>
            </w:r>
            <w:commentRangeEnd w:id="1029"/>
            <w:r w:rsidR="00BE0B10">
              <w:rPr>
                <w:rStyle w:val="CommentReference"/>
                <w:rFonts w:asciiTheme="minorHAnsi" w:eastAsiaTheme="minorHAnsi" w:hAnsiTheme="minorHAnsi" w:cstheme="minorBidi"/>
                <w:lang w:val="sv-SE" w:eastAsia="en-US"/>
              </w:rPr>
              <w:commentReference w:id="1029"/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0899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56</w:t>
            </w:r>
            <w:r>
              <w:rPr>
                <w:rFonts w:ascii="Times New Roman" w:hAnsi="Times New Roman"/>
              </w:rPr>
              <w:t>.0</w:t>
            </w:r>
            <w:r w:rsidRPr="003428E1">
              <w:rPr>
                <w:rFonts w:ascii="Times New Roman" w:hAnsi="Times New Roman"/>
              </w:rPr>
              <w:t>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90EE" w14:textId="77777777" w:rsidR="00ED0EBA" w:rsidRPr="00394E6E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3428E1">
              <w:rPr>
                <w:rFonts w:ascii="Times New Roman" w:hAnsi="Times New Roman"/>
              </w:rPr>
              <w:t>44</w:t>
            </w:r>
            <w:r>
              <w:rPr>
                <w:rFonts w:ascii="Times New Roman" w:hAnsi="Times New Roman"/>
              </w:rPr>
              <w:t>.0</w:t>
            </w:r>
            <w:r w:rsidRPr="003428E1">
              <w:rPr>
                <w:rFonts w:ascii="Times New Roman" w:hAnsi="Times New Roman"/>
              </w:rPr>
              <w:t>%</w:t>
            </w:r>
          </w:p>
        </w:tc>
      </w:tr>
      <w:tr w:rsidR="00ED0EBA" w:rsidRPr="00396484" w14:paraId="2B456B01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AB2C" w14:textId="144C06FA" w:rsidR="00ED0EBA" w:rsidRPr="00634AA5" w:rsidRDefault="00ED0EBA" w:rsidP="00ED0EBA">
            <w:pPr>
              <w:spacing w:before="100" w:after="100"/>
              <w:ind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Is </w:t>
            </w:r>
            <w:r w:rsidR="00EB63E2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information on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 xml:space="preserve"> easily available?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C862F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92B0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C4D11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ED0EBA" w:rsidRPr="005B0018" w14:paraId="3D9E841C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D983" w14:textId="77777777" w:rsidR="00ED0EBA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32964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C103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25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6835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</w:tr>
      <w:tr w:rsidR="00ED0EBA" w:rsidRPr="005B0018" w14:paraId="5F9B7CEF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EEB42" w14:textId="77777777" w:rsidR="00ED0EBA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Disagree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40895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53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A3284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31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0CB7E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38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</w:tr>
      <w:tr w:rsidR="00ED0EBA" w:rsidRPr="005B0018" w14:paraId="066FDE9B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C6B2" w14:textId="77777777" w:rsidR="00ED0EBA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78DC2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5FEF3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44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2A850" w14:textId="77777777" w:rsidR="00ED0EBA" w:rsidRPr="003428E1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160693">
              <w:rPr>
                <w:rFonts w:ascii="Times New Roman" w:hAnsi="Times New Roman"/>
              </w:rPr>
              <w:t>39</w:t>
            </w:r>
            <w:r>
              <w:rPr>
                <w:rFonts w:ascii="Times New Roman" w:hAnsi="Times New Roman"/>
              </w:rPr>
              <w:t>.0</w:t>
            </w:r>
            <w:r w:rsidRPr="00160693">
              <w:rPr>
                <w:rFonts w:ascii="Times New Roman" w:hAnsi="Times New Roman"/>
              </w:rPr>
              <w:t>%</w:t>
            </w:r>
          </w:p>
        </w:tc>
      </w:tr>
      <w:tr w:rsidR="00ED0EBA" w:rsidRPr="00396484" w14:paraId="0107E93D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B961C" w14:textId="5F732C7B" w:rsidR="00ED0EBA" w:rsidRPr="00634AA5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Are there risks associate with use of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>?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A73AF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4CD4D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DCD0" w14:textId="77777777" w:rsidR="00ED0EBA" w:rsidRPr="00634AA5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ED0EBA" w:rsidRPr="005B0018" w14:paraId="2DAE16D0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B7C30" w14:textId="77777777" w:rsidR="00ED0EBA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B71DAF">
              <w:rPr>
                <w:rFonts w:ascii="Times New Roman" w:hAnsi="Times New Roman"/>
              </w:rPr>
              <w:t>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80BAA" w14:textId="77777777" w:rsidR="00ED0EBA" w:rsidRPr="00160693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B71DAF">
              <w:rPr>
                <w:rFonts w:ascii="Times New Roman" w:hAnsi="Times New Roman"/>
              </w:rPr>
              <w:t>45</w:t>
            </w:r>
            <w:r>
              <w:rPr>
                <w:rFonts w:ascii="Times New Roman" w:hAnsi="Times New Roman"/>
              </w:rPr>
              <w:t>.0</w:t>
            </w:r>
            <w:r w:rsidRPr="00B71DAF">
              <w:rPr>
                <w:rFonts w:ascii="Times New Roman" w:hAnsi="Times New Roman"/>
              </w:rPr>
              <w:t>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5002" w14:textId="77777777" w:rsidR="00ED0EBA" w:rsidRPr="00160693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B71DAF">
              <w:rPr>
                <w:rFonts w:ascii="Times New Roman" w:hAnsi="Times New Roman"/>
              </w:rPr>
              <w:t>55</w:t>
            </w:r>
            <w:r>
              <w:rPr>
                <w:rFonts w:ascii="Times New Roman" w:hAnsi="Times New Roman"/>
              </w:rPr>
              <w:t>.0</w:t>
            </w:r>
            <w:r w:rsidRPr="00B71DAF">
              <w:rPr>
                <w:rFonts w:ascii="Times New Roman" w:hAnsi="Times New Roman"/>
              </w:rPr>
              <w:t>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5DB7" w14:textId="77777777" w:rsidR="00ED0EBA" w:rsidRPr="00160693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B71DAF">
              <w:rPr>
                <w:rFonts w:ascii="Times New Roman" w:hAnsi="Times New Roman"/>
              </w:rPr>
              <w:t>65</w:t>
            </w:r>
            <w:r>
              <w:rPr>
                <w:rFonts w:ascii="Times New Roman" w:hAnsi="Times New Roman"/>
              </w:rPr>
              <w:t>.0</w:t>
            </w:r>
            <w:r w:rsidRPr="00B71DAF">
              <w:rPr>
                <w:rFonts w:ascii="Times New Roman" w:hAnsi="Times New Roman"/>
              </w:rPr>
              <w:t>%</w:t>
            </w:r>
          </w:p>
        </w:tc>
      </w:tr>
      <w:tr w:rsidR="00ED0EBA" w:rsidRPr="005B0018" w14:paraId="7E6E7EA2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0188" w14:textId="77777777" w:rsidR="00ED0EBA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B71DAF">
              <w:rPr>
                <w:rFonts w:ascii="Times New Roman" w:hAnsi="Times New Roman"/>
              </w:rPr>
              <w:t>Disagree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D7B53" w14:textId="77777777" w:rsidR="00ED0EBA" w:rsidRPr="00160693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B71DAF">
              <w:rPr>
                <w:rFonts w:ascii="Times New Roman" w:hAnsi="Times New Roman"/>
              </w:rPr>
              <w:t>8.4%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0EC7A" w14:textId="77777777" w:rsidR="00ED0EBA" w:rsidRPr="00160693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B71DAF">
              <w:rPr>
                <w:rFonts w:ascii="Times New Roman" w:hAnsi="Times New Roman"/>
              </w:rPr>
              <w:t>3.7%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CEF8B" w14:textId="77777777" w:rsidR="00ED0EBA" w:rsidRPr="00160693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B71DAF">
              <w:rPr>
                <w:rFonts w:ascii="Times New Roman" w:hAnsi="Times New Roman"/>
              </w:rPr>
              <w:t>2.8%</w:t>
            </w:r>
          </w:p>
        </w:tc>
      </w:tr>
      <w:tr w:rsidR="00ED0EBA" w:rsidRPr="00396484" w14:paraId="15967B4A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D1691" w14:textId="6959605B" w:rsidR="00ED0EBA" w:rsidRPr="000822D0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0822D0">
              <w:rPr>
                <w:rFonts w:ascii="Times New Roman" w:hAnsi="Times New Roman"/>
              </w:rPr>
              <w:t xml:space="preserve">Are </w:t>
            </w:r>
            <w:r w:rsidR="006D3B6F">
              <w:rPr>
                <w:rFonts w:ascii="Times New Roman" w:hAnsi="Times New Roman"/>
              </w:rPr>
              <w:t>agricultural biologicals</w:t>
            </w:r>
            <w:r>
              <w:rPr>
                <w:rFonts w:ascii="Times New Roman" w:hAnsi="Times New Roman"/>
              </w:rPr>
              <w:t xml:space="preserve"> environmentally safe?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B37B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6ACC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EA47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ED0EBA" w:rsidRPr="005B0018" w14:paraId="5A5BED68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48306" w14:textId="77777777" w:rsidR="00ED0EBA" w:rsidRPr="000822D0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7F4C1B">
              <w:rPr>
                <w:rFonts w:ascii="Times New Roman" w:hAnsi="Times New Roman"/>
              </w:rPr>
              <w:t>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35F69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7F4C1B">
              <w:rPr>
                <w:rFonts w:ascii="Times New Roman" w:hAnsi="Times New Roman"/>
              </w:rPr>
              <w:t>47%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1E01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7F4C1B">
              <w:rPr>
                <w:rFonts w:ascii="Times New Roman" w:hAnsi="Times New Roman"/>
              </w:rPr>
              <w:t>47%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E48E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7F4C1B">
              <w:rPr>
                <w:rFonts w:ascii="Times New Roman" w:hAnsi="Times New Roman"/>
              </w:rPr>
              <w:t>62%</w:t>
            </w:r>
          </w:p>
        </w:tc>
      </w:tr>
      <w:tr w:rsidR="00ED0EBA" w:rsidRPr="005B0018" w14:paraId="47123FED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F961C" w14:textId="77777777" w:rsidR="00ED0EBA" w:rsidRPr="000822D0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 w:rsidRPr="007F4C1B">
              <w:rPr>
                <w:rFonts w:ascii="Times New Roman" w:hAnsi="Times New Roman"/>
              </w:rPr>
              <w:t>Disagree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E7627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7F4C1B">
              <w:rPr>
                <w:rFonts w:ascii="Times New Roman" w:hAnsi="Times New Roman"/>
              </w:rPr>
              <w:t>6.3%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A908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7F4C1B">
              <w:rPr>
                <w:rFonts w:ascii="Times New Roman" w:hAnsi="Times New Roman"/>
              </w:rPr>
              <w:t>6.5%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C8334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7F4C1B">
              <w:rPr>
                <w:rFonts w:ascii="Times New Roman" w:hAnsi="Times New Roman"/>
              </w:rPr>
              <w:t>1.4%</w:t>
            </w:r>
          </w:p>
        </w:tc>
      </w:tr>
      <w:tr w:rsidR="00ED0EBA" w:rsidRPr="005B0018" w14:paraId="779337E2" w14:textId="77777777" w:rsidTr="00ED0EBA">
        <w:trPr>
          <w:cantSplit/>
        </w:trPr>
        <w:tc>
          <w:tcPr>
            <w:tcW w:w="27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3F5E" w14:textId="77777777" w:rsidR="00ED0EBA" w:rsidRPr="007F4C1B" w:rsidRDefault="00ED0EBA" w:rsidP="00ED0EBA">
            <w:pPr>
              <w:spacing w:before="100" w:after="10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7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AAB93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7F4C1B">
              <w:rPr>
                <w:rFonts w:ascii="Times New Roman" w:hAnsi="Times New Roman"/>
              </w:rPr>
              <w:t>36%</w:t>
            </w:r>
          </w:p>
        </w:tc>
        <w:tc>
          <w:tcPr>
            <w:tcW w:w="8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5099C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7F4C1B">
              <w:rPr>
                <w:rFonts w:ascii="Times New Roman" w:hAnsi="Times New Roman"/>
              </w:rPr>
              <w:t>45%</w:t>
            </w:r>
          </w:p>
        </w:tc>
        <w:tc>
          <w:tcPr>
            <w:tcW w:w="7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E6C07" w14:textId="77777777" w:rsidR="00ED0EBA" w:rsidRPr="007F4C1B" w:rsidRDefault="00ED0EBA" w:rsidP="00ED0EBA">
            <w:pPr>
              <w:spacing w:before="100" w:after="100"/>
              <w:ind w:left="100" w:right="100"/>
              <w:jc w:val="center"/>
              <w:rPr>
                <w:rFonts w:ascii="Times New Roman" w:hAnsi="Times New Roman"/>
              </w:rPr>
            </w:pPr>
            <w:r w:rsidRPr="007F4C1B">
              <w:rPr>
                <w:rFonts w:ascii="Times New Roman" w:hAnsi="Times New Roman"/>
              </w:rPr>
              <w:t>35%</w:t>
            </w:r>
          </w:p>
        </w:tc>
      </w:tr>
    </w:tbl>
    <w:p w14:paraId="306D1D29" w14:textId="378A3AF9" w:rsidR="00392661" w:rsidRPr="00ED0EBA" w:rsidRDefault="00392661" w:rsidP="00051F2C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Table </w:t>
      </w:r>
      <w:r w:rsidR="00EB6E55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7</w:t>
      </w:r>
      <w:r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: </w:t>
      </w:r>
      <w:r w:rsidR="00EB6E55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Farmers’ perceptions on effectiveness, risks and availability of information on agricultural </w:t>
      </w:r>
      <w:proofErr w:type="spellStart"/>
      <w:r w:rsidR="006D3B6F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agricultural</w:t>
      </w:r>
      <w:proofErr w:type="spellEnd"/>
      <w:r w:rsidR="006D3B6F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biologicals</w:t>
      </w:r>
    </w:p>
    <w:p w14:paraId="5656A442" w14:textId="77777777" w:rsidR="00083D34" w:rsidRDefault="00083D34" w:rsidP="001D383B">
      <w:pPr>
        <w:spacing w:before="40" w:after="40" w:line="360" w:lineRule="auto"/>
        <w:ind w:left="-284" w:right="100"/>
        <w:jc w:val="both"/>
        <w:rPr>
          <w:rFonts w:ascii="Times New Roman" w:eastAsia="Arial" w:hAnsi="Times New Roman" w:cs="Times New Roman"/>
          <w:b/>
          <w:bCs/>
          <w:i/>
          <w:iCs/>
          <w:lang w:val="en-US"/>
        </w:rPr>
      </w:pPr>
    </w:p>
    <w:p w14:paraId="1CA0535E" w14:textId="4BCF8E50" w:rsidR="002D7D7F" w:rsidRPr="005E25B2" w:rsidRDefault="00826A0B" w:rsidP="007F79E2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bCs/>
          <w:iCs/>
          <w:lang w:val="en-US"/>
        </w:rPr>
      </w:pPr>
      <w:r w:rsidRPr="005E25B2">
        <w:rPr>
          <w:rFonts w:ascii="Times New Roman" w:eastAsia="Arial" w:hAnsi="Times New Roman" w:cs="Times New Roman"/>
          <w:bCs/>
          <w:iCs/>
          <w:lang w:val="en-US"/>
        </w:rPr>
        <w:t>On whether, the use of biological</w:t>
      </w:r>
      <w:r w:rsidR="00EB63E2">
        <w:rPr>
          <w:rFonts w:ascii="Times New Roman" w:eastAsia="Arial" w:hAnsi="Times New Roman" w:cs="Times New Roman"/>
          <w:bCs/>
          <w:iCs/>
          <w:lang w:val="en-US"/>
        </w:rPr>
        <w:t>s</w:t>
      </w:r>
      <w:r w:rsidRPr="005E25B2">
        <w:rPr>
          <w:rFonts w:ascii="Times New Roman" w:eastAsia="Arial" w:hAnsi="Times New Roman" w:cs="Times New Roman"/>
          <w:bCs/>
          <w:iCs/>
          <w:lang w:val="en-US"/>
        </w:rPr>
        <w:t xml:space="preserve"> was influenced by </w:t>
      </w:r>
      <w:r w:rsidR="005814C3" w:rsidRPr="005E25B2">
        <w:rPr>
          <w:rFonts w:ascii="Times New Roman" w:eastAsia="Arial" w:hAnsi="Times New Roman" w:cs="Times New Roman"/>
          <w:bCs/>
          <w:iCs/>
          <w:lang w:val="en-US"/>
        </w:rPr>
        <w:t xml:space="preserve">market </w:t>
      </w:r>
      <w:r w:rsidR="00ED0EBA" w:rsidRPr="005E25B2">
        <w:rPr>
          <w:rFonts w:ascii="Times New Roman" w:eastAsia="Arial" w:hAnsi="Times New Roman" w:cs="Times New Roman"/>
          <w:bCs/>
          <w:iCs/>
          <w:lang w:val="en-US"/>
        </w:rPr>
        <w:t>preferences,</w:t>
      </w:r>
      <w:r w:rsidRPr="005E25B2">
        <w:rPr>
          <w:rFonts w:ascii="Times New Roman" w:eastAsia="Arial" w:hAnsi="Times New Roman" w:cs="Times New Roman"/>
          <w:bCs/>
          <w:iCs/>
          <w:lang w:val="en-US"/>
        </w:rPr>
        <w:t xml:space="preserve"> </w:t>
      </w:r>
      <w:r w:rsidRPr="00961FCF">
        <w:rPr>
          <w:rFonts w:ascii="Times New Roman" w:eastAsia="Arial" w:hAnsi="Times New Roman" w:cs="Times New Roman"/>
          <w:lang w:val="en-US"/>
        </w:rPr>
        <w:t>a</w:t>
      </w:r>
      <w:r w:rsidR="00CB20C7" w:rsidRPr="00961FCF">
        <w:rPr>
          <w:rFonts w:ascii="Times New Roman" w:eastAsia="Arial" w:hAnsi="Times New Roman" w:cs="Times New Roman"/>
          <w:lang w:val="en-US"/>
        </w:rPr>
        <w:t xml:space="preserve">bout half </w:t>
      </w:r>
      <w:r w:rsidR="005814C3" w:rsidRPr="00961FCF">
        <w:rPr>
          <w:rFonts w:ascii="Times New Roman" w:eastAsia="Arial" w:hAnsi="Times New Roman" w:cs="Times New Roman"/>
          <w:lang w:val="en-US"/>
        </w:rPr>
        <w:t xml:space="preserve">of </w:t>
      </w:r>
      <w:r w:rsidR="00CB20C7" w:rsidRPr="00961FCF">
        <w:rPr>
          <w:rFonts w:ascii="Times New Roman" w:eastAsia="Arial" w:hAnsi="Times New Roman" w:cs="Times New Roman"/>
          <w:lang w:val="en-US"/>
        </w:rPr>
        <w:t xml:space="preserve">the </w:t>
      </w:r>
      <w:r w:rsidR="005814C3" w:rsidRPr="00961FCF">
        <w:rPr>
          <w:rFonts w:ascii="Times New Roman" w:eastAsia="Arial" w:hAnsi="Times New Roman" w:cs="Times New Roman"/>
          <w:lang w:val="en-US"/>
        </w:rPr>
        <w:t xml:space="preserve">farmers interviewed in the three counties of Kajiado (49%), Kiambu (52%) and Machakos (47%) were not sure whether market preferences or conditions do influence </w:t>
      </w:r>
      <w:r w:rsidR="00EB63E2">
        <w:rPr>
          <w:rFonts w:ascii="Times New Roman" w:eastAsia="Arial" w:hAnsi="Times New Roman" w:cs="Times New Roman"/>
          <w:lang w:val="en-US"/>
        </w:rPr>
        <w:t xml:space="preserve">the </w:t>
      </w:r>
      <w:r w:rsidR="005814C3" w:rsidRPr="00961FCF">
        <w:rPr>
          <w:rFonts w:ascii="Times New Roman" w:eastAsia="Arial" w:hAnsi="Times New Roman" w:cs="Times New Roman"/>
          <w:lang w:val="en-US"/>
        </w:rPr>
        <w:t>use of agricultural</w:t>
      </w:r>
      <w:r w:rsidR="006D3B6F">
        <w:rPr>
          <w:rFonts w:ascii="Times New Roman" w:eastAsia="Arial" w:hAnsi="Times New Roman" w:cs="Times New Roman"/>
          <w:lang w:val="en-US"/>
        </w:rPr>
        <w:t xml:space="preserve"> biologicals</w:t>
      </w:r>
      <w:r w:rsidRPr="00961FCF">
        <w:rPr>
          <w:rFonts w:ascii="Times New Roman" w:eastAsia="Arial" w:hAnsi="Times New Roman" w:cs="Times New Roman"/>
          <w:lang w:val="en-US"/>
        </w:rPr>
        <w:t xml:space="preserve">. </w:t>
      </w:r>
      <w:r w:rsidRPr="005E25B2">
        <w:rPr>
          <w:rFonts w:ascii="Times New Roman" w:eastAsia="Arial" w:hAnsi="Times New Roman" w:cs="Times New Roman"/>
          <w:bCs/>
          <w:iCs/>
          <w:lang w:val="en-US"/>
        </w:rPr>
        <w:t xml:space="preserve">On the </w:t>
      </w:r>
      <w:r w:rsidRPr="00961FCF">
        <w:rPr>
          <w:rFonts w:ascii="Times New Roman" w:eastAsia="Arial" w:hAnsi="Times New Roman" w:cs="Times New Roman"/>
          <w:bCs/>
          <w:iCs/>
          <w:lang w:val="en-US"/>
        </w:rPr>
        <w:t xml:space="preserve">ease of use of </w:t>
      </w:r>
      <w:r w:rsidR="006D3B6F">
        <w:rPr>
          <w:rFonts w:ascii="Times New Roman" w:eastAsia="Arial" w:hAnsi="Times New Roman" w:cs="Times New Roman"/>
          <w:bCs/>
          <w:iCs/>
          <w:lang w:val="en-US"/>
        </w:rPr>
        <w:t>agricultural biologicals</w:t>
      </w:r>
      <w:r w:rsidRPr="005E25B2">
        <w:rPr>
          <w:rFonts w:ascii="Times New Roman" w:eastAsia="Arial" w:hAnsi="Times New Roman" w:cs="Times New Roman"/>
          <w:bCs/>
          <w:iCs/>
          <w:lang w:val="en-US"/>
        </w:rPr>
        <w:t xml:space="preserve">, </w:t>
      </w:r>
      <w:r w:rsidRPr="00961FCF">
        <w:rPr>
          <w:rFonts w:ascii="Times New Roman" w:eastAsia="Arial" w:hAnsi="Times New Roman" w:cs="Times New Roman"/>
          <w:lang w:val="en-US"/>
        </w:rPr>
        <w:t xml:space="preserve">41% </w:t>
      </w:r>
      <w:r w:rsidR="00EB63E2">
        <w:rPr>
          <w:rFonts w:ascii="Times New Roman" w:eastAsia="Arial" w:hAnsi="Times New Roman" w:cs="Times New Roman"/>
          <w:lang w:val="en-US"/>
        </w:rPr>
        <w:t xml:space="preserve">of </w:t>
      </w:r>
      <w:r w:rsidR="000F31E3" w:rsidRPr="00961FCF">
        <w:rPr>
          <w:rFonts w:ascii="Times New Roman" w:eastAsia="Arial" w:hAnsi="Times New Roman" w:cs="Times New Roman"/>
          <w:lang w:val="en-US"/>
        </w:rPr>
        <w:t>farmers in K</w:t>
      </w:r>
      <w:r w:rsidR="007333EC" w:rsidRPr="00961FCF">
        <w:rPr>
          <w:rFonts w:ascii="Times New Roman" w:eastAsia="Arial" w:hAnsi="Times New Roman" w:cs="Times New Roman"/>
          <w:lang w:val="en-US"/>
        </w:rPr>
        <w:t xml:space="preserve">ajiado disagreed that </w:t>
      </w:r>
      <w:r w:rsidR="006D3B6F">
        <w:rPr>
          <w:rFonts w:ascii="Times New Roman" w:eastAsia="Arial" w:hAnsi="Times New Roman" w:cs="Times New Roman"/>
          <w:lang w:val="en-US"/>
        </w:rPr>
        <w:t>agricultural biologicals</w:t>
      </w:r>
      <w:r w:rsidR="007333EC" w:rsidRPr="00961FCF">
        <w:rPr>
          <w:rFonts w:ascii="Times New Roman" w:eastAsia="Arial" w:hAnsi="Times New Roman" w:cs="Times New Roman"/>
          <w:lang w:val="en-US"/>
        </w:rPr>
        <w:t xml:space="preserve"> </w:t>
      </w:r>
      <w:r w:rsidR="00527C75" w:rsidRPr="00961FCF">
        <w:rPr>
          <w:rFonts w:ascii="Times New Roman" w:eastAsia="Arial" w:hAnsi="Times New Roman" w:cs="Times New Roman"/>
          <w:lang w:val="en-US"/>
        </w:rPr>
        <w:t xml:space="preserve">are easy to use </w:t>
      </w:r>
      <w:r w:rsidR="007333EC" w:rsidRPr="00961FCF">
        <w:rPr>
          <w:rFonts w:ascii="Times New Roman" w:eastAsia="Arial" w:hAnsi="Times New Roman" w:cs="Times New Roman"/>
          <w:lang w:val="en-US"/>
        </w:rPr>
        <w:t>while</w:t>
      </w:r>
      <w:r w:rsidR="000F31E3" w:rsidRPr="00961FCF">
        <w:rPr>
          <w:rFonts w:ascii="Times New Roman" w:eastAsia="Arial" w:hAnsi="Times New Roman" w:cs="Times New Roman"/>
          <w:lang w:val="en-US"/>
        </w:rPr>
        <w:t xml:space="preserve"> </w:t>
      </w:r>
      <w:r w:rsidR="007333EC" w:rsidRPr="00961FCF">
        <w:rPr>
          <w:rFonts w:ascii="Times New Roman" w:eastAsia="Arial" w:hAnsi="Times New Roman" w:cs="Times New Roman"/>
          <w:lang w:val="en-US"/>
        </w:rPr>
        <w:t xml:space="preserve">47% in </w:t>
      </w:r>
      <w:r w:rsidR="000F31E3" w:rsidRPr="00961FCF">
        <w:rPr>
          <w:rFonts w:ascii="Times New Roman" w:eastAsia="Arial" w:hAnsi="Times New Roman" w:cs="Times New Roman"/>
          <w:lang w:val="en-US"/>
        </w:rPr>
        <w:t xml:space="preserve">Machakos </w:t>
      </w:r>
      <w:r w:rsidR="007333EC" w:rsidRPr="00961FCF">
        <w:rPr>
          <w:rFonts w:ascii="Times New Roman" w:eastAsia="Arial" w:hAnsi="Times New Roman" w:cs="Times New Roman"/>
          <w:lang w:val="en-US"/>
        </w:rPr>
        <w:t xml:space="preserve">and Kiambu </w:t>
      </w:r>
      <w:r w:rsidR="000F31E3" w:rsidRPr="00961FCF">
        <w:rPr>
          <w:rFonts w:ascii="Times New Roman" w:eastAsia="Arial" w:hAnsi="Times New Roman" w:cs="Times New Roman"/>
          <w:lang w:val="en-US"/>
        </w:rPr>
        <w:t>were not sure of the ease</w:t>
      </w:r>
      <w:r w:rsidR="00ED0EBA">
        <w:rPr>
          <w:rFonts w:ascii="Times New Roman" w:eastAsia="Arial" w:hAnsi="Times New Roman" w:cs="Times New Roman"/>
          <w:lang w:val="en-US"/>
        </w:rPr>
        <w:t xml:space="preserve"> of</w:t>
      </w:r>
      <w:r w:rsidR="000F31E3" w:rsidRPr="00961FCF">
        <w:rPr>
          <w:rFonts w:ascii="Times New Roman" w:eastAsia="Arial" w:hAnsi="Times New Roman" w:cs="Times New Roman"/>
          <w:lang w:val="en-US"/>
        </w:rPr>
        <w:t xml:space="preserve"> use </w:t>
      </w:r>
      <w:r w:rsidR="00EB63E2">
        <w:rPr>
          <w:rFonts w:ascii="Times New Roman" w:eastAsia="Arial" w:hAnsi="Times New Roman" w:cs="Times New Roman"/>
          <w:lang w:val="en-US"/>
        </w:rPr>
        <w:t xml:space="preserve">of </w:t>
      </w:r>
      <w:r w:rsidR="006D3B6F">
        <w:rPr>
          <w:rFonts w:ascii="Times New Roman" w:eastAsia="Arial" w:hAnsi="Times New Roman" w:cs="Times New Roman"/>
          <w:lang w:val="en-US"/>
        </w:rPr>
        <w:t>agricultural biologicals</w:t>
      </w:r>
      <w:r w:rsidR="000F31E3" w:rsidRPr="00961FCF">
        <w:rPr>
          <w:rFonts w:ascii="Times New Roman" w:eastAsia="Arial" w:hAnsi="Times New Roman" w:cs="Times New Roman"/>
          <w:lang w:val="en-US"/>
        </w:rPr>
        <w:t xml:space="preserve"> as compared to conventional inputs</w:t>
      </w:r>
      <w:r w:rsidR="007333EC" w:rsidRPr="00961FCF">
        <w:rPr>
          <w:rFonts w:ascii="Times New Roman" w:eastAsia="Arial" w:hAnsi="Times New Roman" w:cs="Times New Roman"/>
          <w:lang w:val="en-US"/>
        </w:rPr>
        <w:t xml:space="preserve">. </w:t>
      </w:r>
      <w:r w:rsidRPr="00961FCF">
        <w:rPr>
          <w:rFonts w:ascii="Times New Roman" w:eastAsia="Arial" w:hAnsi="Times New Roman" w:cs="Times New Roman"/>
          <w:lang w:val="en-US"/>
        </w:rPr>
        <w:t>Only 32%</w:t>
      </w:r>
      <w:r w:rsidR="00051F2C">
        <w:rPr>
          <w:rFonts w:ascii="Times New Roman" w:eastAsia="Arial" w:hAnsi="Times New Roman" w:cs="Times New Roman"/>
          <w:lang w:val="en-US"/>
        </w:rPr>
        <w:t xml:space="preserve"> in</w:t>
      </w:r>
      <w:r w:rsidRPr="00961FCF">
        <w:rPr>
          <w:rFonts w:ascii="Times New Roman" w:eastAsia="Arial" w:hAnsi="Times New Roman" w:cs="Times New Roman"/>
          <w:lang w:val="en-US"/>
        </w:rPr>
        <w:t xml:space="preserve"> Kiambu and 26% in both Machakos and Kajiado of farmers in the three counties indicated that it is easier to use </w:t>
      </w:r>
      <w:r w:rsidR="006D3B6F">
        <w:rPr>
          <w:rFonts w:ascii="Times New Roman" w:eastAsia="Arial" w:hAnsi="Times New Roman" w:cs="Times New Roman"/>
          <w:lang w:val="en-US"/>
        </w:rPr>
        <w:t>agricultural biologicals</w:t>
      </w:r>
      <w:r w:rsidRPr="00961FCF">
        <w:rPr>
          <w:rFonts w:ascii="Times New Roman" w:eastAsia="Arial" w:hAnsi="Times New Roman" w:cs="Times New Roman"/>
          <w:lang w:val="en-US"/>
        </w:rPr>
        <w:t xml:space="preserve"> than it is to use conventional pesticides</w:t>
      </w:r>
      <w:r w:rsidR="000F31E3" w:rsidRPr="00961FCF">
        <w:rPr>
          <w:rFonts w:ascii="Times New Roman" w:eastAsia="Arial" w:hAnsi="Times New Roman" w:cs="Times New Roman"/>
          <w:lang w:val="en-US"/>
        </w:rPr>
        <w:t xml:space="preserve"> (</w:t>
      </w:r>
      <w:r w:rsidR="00845C28" w:rsidRPr="00961FCF">
        <w:rPr>
          <w:rFonts w:ascii="Times New Roman" w:eastAsia="Arial" w:hAnsi="Times New Roman" w:cs="Times New Roman"/>
          <w:lang w:val="en-US"/>
        </w:rPr>
        <w:t>T</w:t>
      </w:r>
      <w:r w:rsidR="000F31E3" w:rsidRPr="00961FCF">
        <w:rPr>
          <w:rFonts w:ascii="Times New Roman" w:eastAsia="Arial" w:hAnsi="Times New Roman" w:cs="Times New Roman"/>
          <w:lang w:val="en-US"/>
        </w:rPr>
        <w:t xml:space="preserve">able </w:t>
      </w:r>
      <w:r w:rsidR="005E25B2">
        <w:rPr>
          <w:rFonts w:ascii="Times New Roman" w:eastAsia="Arial" w:hAnsi="Times New Roman" w:cs="Times New Roman"/>
          <w:lang w:val="en-US"/>
        </w:rPr>
        <w:t>8</w:t>
      </w:r>
      <w:r w:rsidR="00ED0EBA">
        <w:rPr>
          <w:rFonts w:ascii="Times New Roman" w:eastAsia="Arial" w:hAnsi="Times New Roman" w:cs="Times New Roman"/>
          <w:lang w:val="en-US"/>
        </w:rPr>
        <w:t>)</w:t>
      </w:r>
      <w:r w:rsidR="000F31E3" w:rsidRPr="00961FCF">
        <w:rPr>
          <w:rFonts w:ascii="Times New Roman" w:eastAsia="Arial" w:hAnsi="Times New Roman" w:cs="Times New Roman"/>
          <w:lang w:val="en-US"/>
        </w:rPr>
        <w:t>.</w:t>
      </w:r>
      <w:r w:rsidR="00CD5BFD" w:rsidRPr="00961FCF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961FCF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On </w:t>
      </w:r>
      <w:r w:rsidRPr="005E25B2">
        <w:rPr>
          <w:rFonts w:ascii="Times New Roman" w:eastAsia="Arial" w:hAnsi="Times New Roman" w:cs="Times New Roman"/>
          <w:bCs/>
          <w:iCs/>
          <w:lang w:val="en-US"/>
        </w:rPr>
        <w:t>a</w:t>
      </w:r>
      <w:r w:rsidR="00884615" w:rsidRPr="005E25B2">
        <w:rPr>
          <w:rFonts w:ascii="Times New Roman" w:eastAsia="Arial" w:hAnsi="Times New Roman" w:cs="Times New Roman"/>
          <w:bCs/>
          <w:iCs/>
          <w:lang w:val="en-US"/>
        </w:rPr>
        <w:t xml:space="preserve">ffordability of </w:t>
      </w:r>
      <w:r w:rsidR="006D3B6F">
        <w:rPr>
          <w:rFonts w:ascii="Times New Roman" w:eastAsia="Arial" w:hAnsi="Times New Roman" w:cs="Times New Roman"/>
          <w:bCs/>
          <w:iCs/>
          <w:lang w:val="en-US"/>
        </w:rPr>
        <w:t>agricultural biologicals</w:t>
      </w:r>
      <w:r w:rsidR="00884615" w:rsidRPr="005E25B2">
        <w:rPr>
          <w:rFonts w:ascii="Times New Roman" w:eastAsia="Arial" w:hAnsi="Times New Roman" w:cs="Times New Roman"/>
          <w:bCs/>
          <w:iCs/>
          <w:lang w:val="en-US"/>
        </w:rPr>
        <w:t xml:space="preserve">: </w:t>
      </w:r>
      <w:r w:rsidR="00CB20C7" w:rsidRPr="00961FCF">
        <w:rPr>
          <w:rFonts w:ascii="Times New Roman" w:eastAsia="Arial" w:hAnsi="Times New Roman" w:cs="Times New Roman"/>
          <w:lang w:val="en-US"/>
        </w:rPr>
        <w:t xml:space="preserve">About half </w:t>
      </w:r>
      <w:r w:rsidR="00884615" w:rsidRPr="00961FCF">
        <w:rPr>
          <w:rFonts w:ascii="Times New Roman" w:eastAsia="Arial" w:hAnsi="Times New Roman" w:cs="Times New Roman"/>
          <w:lang w:val="en-US"/>
        </w:rPr>
        <w:t xml:space="preserve">of </w:t>
      </w:r>
      <w:r w:rsidR="00884615" w:rsidRPr="00961FCF">
        <w:rPr>
          <w:rFonts w:ascii="Times New Roman" w:eastAsia="Arial" w:hAnsi="Times New Roman" w:cs="Times New Roman"/>
          <w:lang w:val="en-US"/>
        </w:rPr>
        <w:lastRenderedPageBreak/>
        <w:t xml:space="preserve">the farmers interviewed </w:t>
      </w:r>
      <w:r w:rsidR="00ED0EBA">
        <w:rPr>
          <w:rFonts w:ascii="Times New Roman" w:eastAsia="Arial" w:hAnsi="Times New Roman" w:cs="Times New Roman"/>
          <w:lang w:val="en-US"/>
        </w:rPr>
        <w:t>(</w:t>
      </w:r>
      <w:r w:rsidRPr="00961FCF">
        <w:rPr>
          <w:rFonts w:ascii="Times New Roman" w:eastAsia="Arial" w:hAnsi="Times New Roman" w:cs="Times New Roman"/>
          <w:lang w:val="en-US"/>
        </w:rPr>
        <w:t xml:space="preserve">44% of the farmers in </w:t>
      </w:r>
      <w:r w:rsidR="00884615" w:rsidRPr="00961FCF">
        <w:rPr>
          <w:rFonts w:ascii="Times New Roman" w:eastAsia="Arial" w:hAnsi="Times New Roman" w:cs="Times New Roman"/>
          <w:lang w:val="en-US"/>
        </w:rPr>
        <w:t xml:space="preserve">Kajiado, </w:t>
      </w:r>
      <w:r w:rsidRPr="00961FCF">
        <w:rPr>
          <w:rFonts w:ascii="Times New Roman" w:eastAsia="Arial" w:hAnsi="Times New Roman" w:cs="Times New Roman"/>
          <w:lang w:val="en-US"/>
        </w:rPr>
        <w:t>46%</w:t>
      </w:r>
      <w:r w:rsidR="00ED0EBA">
        <w:rPr>
          <w:rFonts w:ascii="Times New Roman" w:eastAsia="Arial" w:hAnsi="Times New Roman" w:cs="Times New Roman"/>
          <w:lang w:val="en-US"/>
        </w:rPr>
        <w:t xml:space="preserve"> in</w:t>
      </w:r>
      <w:r w:rsidRPr="00961FCF">
        <w:rPr>
          <w:rFonts w:ascii="Times New Roman" w:eastAsia="Arial" w:hAnsi="Times New Roman" w:cs="Times New Roman"/>
          <w:lang w:val="en-US"/>
        </w:rPr>
        <w:t xml:space="preserve"> </w:t>
      </w:r>
      <w:r w:rsidR="00884615" w:rsidRPr="00961FCF">
        <w:rPr>
          <w:rFonts w:ascii="Times New Roman" w:eastAsia="Arial" w:hAnsi="Times New Roman" w:cs="Times New Roman"/>
          <w:lang w:val="en-US"/>
        </w:rPr>
        <w:t>Kiambu</w:t>
      </w:r>
      <w:r w:rsidR="00A61883" w:rsidRPr="00961FCF">
        <w:rPr>
          <w:rFonts w:ascii="Times New Roman" w:eastAsia="Arial" w:hAnsi="Times New Roman" w:cs="Times New Roman"/>
          <w:lang w:val="en-US"/>
        </w:rPr>
        <w:t xml:space="preserve"> </w:t>
      </w:r>
      <w:r w:rsidR="00884615" w:rsidRPr="00961FCF">
        <w:rPr>
          <w:rFonts w:ascii="Times New Roman" w:eastAsia="Arial" w:hAnsi="Times New Roman" w:cs="Times New Roman"/>
          <w:lang w:val="en-US"/>
        </w:rPr>
        <w:t>and</w:t>
      </w:r>
      <w:r w:rsidRPr="00961FCF">
        <w:rPr>
          <w:rFonts w:ascii="Times New Roman" w:eastAsia="Arial" w:hAnsi="Times New Roman" w:cs="Times New Roman"/>
          <w:lang w:val="en-US"/>
        </w:rPr>
        <w:t xml:space="preserve"> 51% </w:t>
      </w:r>
      <w:r w:rsidR="00ED0EBA">
        <w:rPr>
          <w:rFonts w:ascii="Times New Roman" w:eastAsia="Arial" w:hAnsi="Times New Roman" w:cs="Times New Roman"/>
          <w:lang w:val="en-US"/>
        </w:rPr>
        <w:t>in</w:t>
      </w:r>
      <w:r w:rsidR="00051F2C">
        <w:rPr>
          <w:rFonts w:ascii="Times New Roman" w:eastAsia="Arial" w:hAnsi="Times New Roman" w:cs="Times New Roman"/>
          <w:lang w:val="en-US"/>
        </w:rPr>
        <w:t xml:space="preserve"> </w:t>
      </w:r>
      <w:r w:rsidR="00884615" w:rsidRPr="00961FCF">
        <w:rPr>
          <w:rFonts w:ascii="Times New Roman" w:eastAsia="Arial" w:hAnsi="Times New Roman" w:cs="Times New Roman"/>
          <w:lang w:val="en-US"/>
        </w:rPr>
        <w:t>Machakos</w:t>
      </w:r>
      <w:r w:rsidR="00ED0EBA">
        <w:rPr>
          <w:rFonts w:ascii="Times New Roman" w:eastAsia="Arial" w:hAnsi="Times New Roman" w:cs="Times New Roman"/>
          <w:lang w:val="en-US"/>
        </w:rPr>
        <w:t>)</w:t>
      </w:r>
      <w:r w:rsidR="00A61883" w:rsidRPr="00961FCF">
        <w:rPr>
          <w:rFonts w:ascii="Times New Roman" w:eastAsia="Arial" w:hAnsi="Times New Roman" w:cs="Times New Roman"/>
          <w:lang w:val="en-US"/>
        </w:rPr>
        <w:t xml:space="preserve"> </w:t>
      </w:r>
      <w:r w:rsidR="00884615" w:rsidRPr="00961FCF">
        <w:rPr>
          <w:rFonts w:ascii="Times New Roman" w:eastAsia="Arial" w:hAnsi="Times New Roman" w:cs="Times New Roman"/>
          <w:lang w:val="en-US"/>
        </w:rPr>
        <w:t xml:space="preserve">were not sure </w:t>
      </w:r>
      <w:r w:rsidRPr="00961FCF">
        <w:rPr>
          <w:rFonts w:ascii="Times New Roman" w:eastAsia="Arial" w:hAnsi="Times New Roman" w:cs="Times New Roman"/>
          <w:lang w:val="en-US"/>
        </w:rPr>
        <w:t xml:space="preserve">of the cost of the </w:t>
      </w:r>
      <w:r w:rsidR="006D3B6F">
        <w:rPr>
          <w:rFonts w:ascii="Times New Roman" w:eastAsia="Arial" w:hAnsi="Times New Roman" w:cs="Times New Roman"/>
          <w:lang w:val="en-US"/>
        </w:rPr>
        <w:t>agricultural biologicals</w:t>
      </w:r>
      <w:r w:rsidR="00884615" w:rsidRPr="00961FCF">
        <w:rPr>
          <w:rFonts w:ascii="Times New Roman" w:eastAsia="Arial" w:hAnsi="Times New Roman" w:cs="Times New Roman"/>
          <w:lang w:val="en-US"/>
        </w:rPr>
        <w:t xml:space="preserve"> compared to conventional inputs.</w:t>
      </w:r>
      <w:r w:rsidR="00961FCF" w:rsidRPr="00961FCF">
        <w:rPr>
          <w:rFonts w:ascii="Times New Roman" w:eastAsia="Arial" w:hAnsi="Times New Roman" w:cs="Times New Roman"/>
          <w:lang w:val="en-US"/>
        </w:rPr>
        <w:t xml:space="preserve"> In terms of </w:t>
      </w:r>
      <w:r w:rsidR="00961FCF" w:rsidRPr="005E25B2">
        <w:rPr>
          <w:rFonts w:ascii="Times New Roman" w:eastAsia="Arial" w:hAnsi="Times New Roman" w:cs="Times New Roman"/>
          <w:bCs/>
          <w:iCs/>
          <w:lang w:val="en-US"/>
        </w:rPr>
        <w:t>g</w:t>
      </w:r>
      <w:r w:rsidR="0071304E" w:rsidRPr="005E25B2">
        <w:rPr>
          <w:rFonts w:ascii="Times New Roman" w:eastAsia="Arial" w:hAnsi="Times New Roman" w:cs="Times New Roman"/>
          <w:bCs/>
          <w:iCs/>
          <w:lang w:val="en-US"/>
        </w:rPr>
        <w:t xml:space="preserve">overnment support </w:t>
      </w:r>
      <w:r w:rsidR="00EB63E2">
        <w:rPr>
          <w:rFonts w:ascii="Times New Roman" w:eastAsia="Arial" w:hAnsi="Times New Roman" w:cs="Times New Roman"/>
          <w:bCs/>
          <w:iCs/>
          <w:lang w:val="en-US"/>
        </w:rPr>
        <w:t>for</w:t>
      </w:r>
      <w:r w:rsidR="00EB63E2" w:rsidRPr="005E25B2">
        <w:rPr>
          <w:rFonts w:ascii="Times New Roman" w:eastAsia="Arial" w:hAnsi="Times New Roman" w:cs="Times New Roman"/>
          <w:bCs/>
          <w:iCs/>
          <w:lang w:val="en-US"/>
        </w:rPr>
        <w:t xml:space="preserve"> </w:t>
      </w:r>
      <w:r w:rsidR="0071304E" w:rsidRPr="005E25B2">
        <w:rPr>
          <w:rFonts w:ascii="Times New Roman" w:eastAsia="Arial" w:hAnsi="Times New Roman" w:cs="Times New Roman"/>
          <w:bCs/>
          <w:iCs/>
          <w:lang w:val="en-US"/>
        </w:rPr>
        <w:t xml:space="preserve">the use of </w:t>
      </w:r>
      <w:r w:rsidR="00961FCF" w:rsidRPr="005E25B2">
        <w:rPr>
          <w:rFonts w:ascii="Times New Roman" w:eastAsia="Arial" w:hAnsi="Times New Roman" w:cs="Times New Roman"/>
          <w:bCs/>
          <w:iCs/>
          <w:lang w:val="en-US"/>
        </w:rPr>
        <w:t>biological</w:t>
      </w:r>
      <w:r w:rsidR="00EB63E2">
        <w:rPr>
          <w:rFonts w:ascii="Times New Roman" w:eastAsia="Arial" w:hAnsi="Times New Roman" w:cs="Times New Roman"/>
          <w:bCs/>
          <w:iCs/>
          <w:lang w:val="en-US"/>
        </w:rPr>
        <w:t>s</w:t>
      </w:r>
      <w:r w:rsidR="00961FCF" w:rsidRPr="005E25B2">
        <w:rPr>
          <w:rFonts w:ascii="Times New Roman" w:eastAsia="Arial" w:hAnsi="Times New Roman" w:cs="Times New Roman"/>
          <w:bCs/>
          <w:iCs/>
          <w:lang w:val="en-US"/>
        </w:rPr>
        <w:t xml:space="preserve">, </w:t>
      </w:r>
      <w:r w:rsidR="00961FCF" w:rsidRPr="00961FCF">
        <w:rPr>
          <w:rFonts w:ascii="Times New Roman" w:eastAsia="Arial" w:hAnsi="Times New Roman" w:cs="Times New Roman"/>
          <w:lang w:val="en-US"/>
        </w:rPr>
        <w:t xml:space="preserve">53% of the farmers in </w:t>
      </w:r>
      <w:r w:rsidR="0071304E" w:rsidRPr="00961FCF">
        <w:rPr>
          <w:rFonts w:ascii="Times New Roman" w:eastAsia="Arial" w:hAnsi="Times New Roman" w:cs="Times New Roman"/>
          <w:lang w:val="en-US"/>
        </w:rPr>
        <w:t>Kajiado</w:t>
      </w:r>
      <w:r w:rsidR="0042408D" w:rsidRPr="00961FCF">
        <w:rPr>
          <w:rFonts w:ascii="Times New Roman" w:eastAsia="Arial" w:hAnsi="Times New Roman" w:cs="Times New Roman"/>
          <w:lang w:val="en-US"/>
        </w:rPr>
        <w:t>,</w:t>
      </w:r>
      <w:r w:rsidR="0071304E" w:rsidRPr="00961FCF">
        <w:rPr>
          <w:rFonts w:ascii="Times New Roman" w:eastAsia="Arial" w:hAnsi="Times New Roman" w:cs="Times New Roman"/>
          <w:lang w:val="en-US"/>
        </w:rPr>
        <w:t xml:space="preserve"> </w:t>
      </w:r>
      <w:r w:rsidR="00961FCF" w:rsidRPr="00961FCF">
        <w:rPr>
          <w:rFonts w:ascii="Times New Roman" w:eastAsia="Arial" w:hAnsi="Times New Roman" w:cs="Times New Roman"/>
          <w:lang w:val="en-US"/>
        </w:rPr>
        <w:t xml:space="preserve">47% in </w:t>
      </w:r>
      <w:r w:rsidR="0071304E" w:rsidRPr="00961FCF">
        <w:rPr>
          <w:rFonts w:ascii="Times New Roman" w:eastAsia="Arial" w:hAnsi="Times New Roman" w:cs="Times New Roman"/>
          <w:lang w:val="en-US"/>
        </w:rPr>
        <w:t>Machakos and</w:t>
      </w:r>
      <w:r w:rsidR="00961FCF" w:rsidRPr="00961FCF">
        <w:rPr>
          <w:rFonts w:ascii="Times New Roman" w:eastAsia="Arial" w:hAnsi="Times New Roman" w:cs="Times New Roman"/>
          <w:lang w:val="en-US"/>
        </w:rPr>
        <w:t xml:space="preserve"> 44% in </w:t>
      </w:r>
      <w:r w:rsidR="0071304E" w:rsidRPr="00961FCF">
        <w:rPr>
          <w:rFonts w:ascii="Times New Roman" w:eastAsia="Arial" w:hAnsi="Times New Roman" w:cs="Times New Roman"/>
          <w:lang w:val="en-US"/>
        </w:rPr>
        <w:t>Kiambu count</w:t>
      </w:r>
      <w:r w:rsidR="00961FCF" w:rsidRPr="00961FCF">
        <w:rPr>
          <w:rFonts w:ascii="Times New Roman" w:eastAsia="Arial" w:hAnsi="Times New Roman" w:cs="Times New Roman"/>
          <w:lang w:val="en-US"/>
        </w:rPr>
        <w:t>ies</w:t>
      </w:r>
      <w:r w:rsidR="0071304E" w:rsidRPr="00961FCF">
        <w:rPr>
          <w:rFonts w:ascii="Times New Roman" w:eastAsia="Arial" w:hAnsi="Times New Roman" w:cs="Times New Roman"/>
          <w:lang w:val="en-US"/>
        </w:rPr>
        <w:t xml:space="preserve"> were </w:t>
      </w:r>
      <w:r w:rsidR="00961FCF" w:rsidRPr="00961FCF">
        <w:rPr>
          <w:rFonts w:ascii="Times New Roman" w:eastAsia="Arial" w:hAnsi="Times New Roman" w:cs="Times New Roman"/>
          <w:lang w:val="en-US"/>
        </w:rPr>
        <w:t xml:space="preserve">not sure </w:t>
      </w:r>
      <w:r w:rsidR="0071304E" w:rsidRPr="00961FCF">
        <w:rPr>
          <w:rFonts w:ascii="Times New Roman" w:eastAsia="Arial" w:hAnsi="Times New Roman" w:cs="Times New Roman"/>
          <w:lang w:val="en-US"/>
        </w:rPr>
        <w:t xml:space="preserve">whether the government supports </w:t>
      </w:r>
      <w:r w:rsidR="00EB63E2">
        <w:rPr>
          <w:rFonts w:ascii="Times New Roman" w:eastAsia="Arial" w:hAnsi="Times New Roman" w:cs="Times New Roman"/>
          <w:lang w:val="en-US"/>
        </w:rPr>
        <w:t xml:space="preserve">the </w:t>
      </w:r>
      <w:r w:rsidR="0071304E" w:rsidRPr="00961FCF">
        <w:rPr>
          <w:rFonts w:ascii="Times New Roman" w:eastAsia="Arial" w:hAnsi="Times New Roman" w:cs="Times New Roman"/>
          <w:lang w:val="en-US"/>
        </w:rPr>
        <w:t xml:space="preserve">use of </w:t>
      </w:r>
      <w:r w:rsidR="006D3B6F">
        <w:rPr>
          <w:rFonts w:ascii="Times New Roman" w:eastAsia="Arial" w:hAnsi="Times New Roman" w:cs="Times New Roman"/>
          <w:lang w:val="en-US"/>
        </w:rPr>
        <w:t>agricultural biologicals</w:t>
      </w:r>
      <w:r w:rsidR="0071304E" w:rsidRPr="00961FCF">
        <w:rPr>
          <w:rFonts w:ascii="Times New Roman" w:eastAsia="Arial" w:hAnsi="Times New Roman" w:cs="Times New Roman"/>
          <w:lang w:val="en-US"/>
        </w:rPr>
        <w:t xml:space="preserve"> or not </w:t>
      </w:r>
      <w:r w:rsidR="00ED0EBA" w:rsidRPr="00961FCF">
        <w:rPr>
          <w:rFonts w:ascii="Times New Roman" w:eastAsia="Arial" w:hAnsi="Times New Roman" w:cs="Times New Roman"/>
          <w:lang w:val="en-US"/>
        </w:rPr>
        <w:t>while</w:t>
      </w:r>
      <w:r w:rsidR="00ED0EBA" w:rsidRPr="00961FCF" w:rsidDel="00961FCF">
        <w:rPr>
          <w:rFonts w:ascii="Times New Roman" w:eastAsia="Arial" w:hAnsi="Times New Roman" w:cs="Times New Roman"/>
          <w:lang w:val="en-US"/>
        </w:rPr>
        <w:t xml:space="preserve"> </w:t>
      </w:r>
      <w:r w:rsidR="00ED0EBA" w:rsidRPr="00961FCF">
        <w:rPr>
          <w:rFonts w:ascii="Times New Roman" w:eastAsia="Arial" w:hAnsi="Times New Roman" w:cs="Times New Roman"/>
          <w:lang w:val="en-US"/>
        </w:rPr>
        <w:t>48</w:t>
      </w:r>
      <w:r w:rsidR="00961FCF" w:rsidRPr="00961FCF">
        <w:rPr>
          <w:rFonts w:ascii="Times New Roman" w:eastAsia="Arial" w:hAnsi="Times New Roman" w:cs="Times New Roman"/>
          <w:lang w:val="en-US"/>
        </w:rPr>
        <w:t>%</w:t>
      </w:r>
      <w:r w:rsidR="0071304E" w:rsidRPr="00961FCF">
        <w:rPr>
          <w:rFonts w:ascii="Times New Roman" w:eastAsia="Arial" w:hAnsi="Times New Roman" w:cs="Times New Roman"/>
          <w:lang w:val="en-US"/>
        </w:rPr>
        <w:t xml:space="preserve"> in Kiambu county disagreed that government supports </w:t>
      </w:r>
      <w:r w:rsidR="00EB63E2">
        <w:rPr>
          <w:rFonts w:ascii="Times New Roman" w:eastAsia="Arial" w:hAnsi="Times New Roman" w:cs="Times New Roman"/>
          <w:lang w:val="en-US"/>
        </w:rPr>
        <w:t xml:space="preserve">the </w:t>
      </w:r>
      <w:r w:rsidR="0071304E" w:rsidRPr="00961FCF">
        <w:rPr>
          <w:rFonts w:ascii="Times New Roman" w:eastAsia="Arial" w:hAnsi="Times New Roman" w:cs="Times New Roman"/>
          <w:lang w:val="en-US"/>
        </w:rPr>
        <w:t xml:space="preserve">use of </w:t>
      </w:r>
      <w:r w:rsidR="00961FCF" w:rsidRPr="00961FCF">
        <w:rPr>
          <w:rFonts w:ascii="Times New Roman" w:eastAsia="Arial" w:hAnsi="Times New Roman" w:cs="Times New Roman"/>
          <w:lang w:val="en-US"/>
        </w:rPr>
        <w:t xml:space="preserve">biological (Table </w:t>
      </w:r>
      <w:r w:rsidR="005E25B2">
        <w:rPr>
          <w:rFonts w:ascii="Times New Roman" w:eastAsia="Arial" w:hAnsi="Times New Roman" w:cs="Times New Roman"/>
          <w:lang w:val="en-US"/>
        </w:rPr>
        <w:t>8</w:t>
      </w:r>
      <w:r w:rsidR="00961FCF" w:rsidRPr="00961FCF">
        <w:rPr>
          <w:rFonts w:ascii="Times New Roman" w:eastAsia="Arial" w:hAnsi="Times New Roman" w:cs="Times New Roman"/>
          <w:lang w:val="en-US"/>
        </w:rPr>
        <w:t>)</w:t>
      </w:r>
      <w:r w:rsidR="00BE0B10">
        <w:rPr>
          <w:rFonts w:ascii="Times New Roman" w:eastAsia="Arial" w:hAnsi="Times New Roman" w:cs="Times New Roman"/>
          <w:lang w:val="en-US"/>
        </w:rPr>
        <w:t>.</w:t>
      </w:r>
    </w:p>
    <w:p w14:paraId="578D3FDD" w14:textId="60D7EFE1" w:rsidR="00B315FE" w:rsidRDefault="00B315FE" w:rsidP="00884615">
      <w:pPr>
        <w:spacing w:before="40" w:after="40" w:line="360" w:lineRule="auto"/>
        <w:ind w:right="100"/>
        <w:rPr>
          <w:rFonts w:ascii="Times New Roman" w:eastAsia="Arial" w:hAnsi="Times New Roman" w:cs="Times New Roman"/>
          <w:lang w:val="en-US"/>
        </w:rPr>
      </w:pPr>
    </w:p>
    <w:p w14:paraId="571A6879" w14:textId="74936A47" w:rsidR="00B315FE" w:rsidRPr="00ED0EBA" w:rsidRDefault="005E25B2" w:rsidP="00884615">
      <w:pPr>
        <w:spacing w:before="40" w:after="40" w:line="360" w:lineRule="auto"/>
        <w:ind w:right="100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 w:rsidRPr="008E05E6">
        <w:rPr>
          <w:rFonts w:ascii="Times New Roman" w:eastAsia="Arial" w:hAnsi="Times New Roman" w:cs="Times New Roman"/>
          <w:b/>
          <w:bCs/>
          <w:lang w:val="en-US"/>
        </w:rPr>
        <w:t>Table</w:t>
      </w:r>
      <w:r>
        <w:rPr>
          <w:rFonts w:ascii="Times New Roman" w:eastAsia="Arial" w:hAnsi="Times New Roman" w:cs="Times New Roman"/>
          <w:b/>
          <w:bCs/>
          <w:lang w:val="en-US"/>
        </w:rPr>
        <w:t xml:space="preserve"> 8</w:t>
      </w:r>
      <w:r w:rsidR="008E05E6" w:rsidRPr="008E05E6">
        <w:rPr>
          <w:rFonts w:ascii="Times New Roman" w:eastAsia="Arial" w:hAnsi="Times New Roman" w:cs="Times New Roman"/>
          <w:b/>
          <w:bCs/>
          <w:lang w:val="en-US"/>
        </w:rPr>
        <w:t xml:space="preserve">: </w:t>
      </w:r>
      <w:r w:rsidR="008E05E6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Farmer’s attitude on information, availability, affordability, </w:t>
      </w:r>
      <w:r w:rsid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ease</w:t>
      </w:r>
      <w:r w:rsidR="008E05E6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of use</w:t>
      </w:r>
      <w:r w:rsid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and</w:t>
      </w:r>
      <w:r w:rsidR="008E05E6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government </w:t>
      </w:r>
      <w:r w:rsidR="00F71584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support </w:t>
      </w:r>
      <w:r w:rsidR="008E05E6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on the use of </w:t>
      </w:r>
      <w:r w:rsidR="006D3B6F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agricultural biologicals</w:t>
      </w:r>
      <w:r w:rsidR="000C18F8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and </w:t>
      </w:r>
      <w:commentRangeStart w:id="1030"/>
      <w:r w:rsidR="000C18F8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recommending</w:t>
      </w:r>
      <w:commentRangeEnd w:id="1030"/>
      <w:r w:rsidR="00BE63D3">
        <w:rPr>
          <w:rStyle w:val="CommentReference"/>
        </w:rPr>
        <w:commentReference w:id="1030"/>
      </w:r>
      <w:r w:rsidR="000C18F8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6D3B6F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agricultural biologicals</w:t>
      </w:r>
      <w:r w:rsidR="000C18F8" w:rsidRP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to other users</w:t>
      </w:r>
      <w:r w:rsidR="00ED0EB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.</w:t>
      </w:r>
    </w:p>
    <w:tbl>
      <w:tblPr>
        <w:tblStyle w:val="Table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098"/>
        <w:gridCol w:w="1419"/>
        <w:gridCol w:w="1134"/>
        <w:gridCol w:w="1365"/>
      </w:tblGrid>
      <w:tr w:rsidR="001D1290" w:rsidRPr="001376DF" w14:paraId="0ECCD0DF" w14:textId="77777777" w:rsidTr="007F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89AD" w14:textId="77777777" w:rsidR="001D1290" w:rsidRPr="00634AA5" w:rsidRDefault="001D1290" w:rsidP="007F79E2">
            <w:pPr>
              <w:spacing w:after="0"/>
              <w:ind w:left="100" w:right="10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73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73CA" w14:textId="77777777" w:rsidR="001D1290" w:rsidRPr="00F70141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b/>
                <w:bCs/>
              </w:rPr>
            </w:pPr>
            <w:r w:rsidRPr="00F70141">
              <w:rPr>
                <w:rFonts w:ascii="Times New Roman" w:hAnsi="Times New Roman"/>
                <w:b/>
                <w:bCs/>
              </w:rPr>
              <w:t>County</w:t>
            </w:r>
          </w:p>
        </w:tc>
      </w:tr>
      <w:tr w:rsidR="00392661" w:rsidRPr="001376DF" w14:paraId="64047796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AF3C" w14:textId="57B180F7" w:rsidR="001D1290" w:rsidRPr="00F70141" w:rsidRDefault="001D1290" w:rsidP="007F79E2">
            <w:pPr>
              <w:spacing w:after="0"/>
              <w:ind w:left="100" w:right="100"/>
              <w:rPr>
                <w:rFonts w:ascii="Times New Roman" w:eastAsia="Arial" w:hAnsi="Times New Roman"/>
                <w:b/>
                <w:bCs/>
                <w:color w:val="000000"/>
              </w:rPr>
            </w:pP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B94B" w14:textId="77777777" w:rsidR="00392661" w:rsidRDefault="001D1290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Kajiado</w:t>
            </w:r>
            <w:r>
              <w:rPr>
                <w:rFonts w:ascii="Times New Roman" w:eastAsia="Arial" w:hAnsi="Times New Roman"/>
                <w:b/>
                <w:bCs/>
                <w:color w:val="000000"/>
              </w:rPr>
              <w:t xml:space="preserve"> </w:t>
            </w:r>
          </w:p>
          <w:p w14:paraId="57D081CA" w14:textId="49FC62DD" w:rsidR="001D1290" w:rsidRPr="00F70141" w:rsidRDefault="001D1290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>
              <w:rPr>
                <w:rFonts w:ascii="Times New Roman" w:eastAsia="Arial" w:hAnsi="Times New Roman"/>
                <w:b/>
                <w:bCs/>
                <w:color w:val="000000"/>
              </w:rPr>
              <w:t>(N=95)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CEE5" w14:textId="77777777" w:rsidR="00392661" w:rsidRDefault="001D1290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Kiambu</w:t>
            </w:r>
            <w:r>
              <w:rPr>
                <w:rFonts w:ascii="Times New Roman" w:eastAsia="Arial" w:hAnsi="Times New Roman"/>
                <w:b/>
                <w:bCs/>
                <w:color w:val="000000"/>
              </w:rPr>
              <w:t xml:space="preserve"> </w:t>
            </w:r>
          </w:p>
          <w:p w14:paraId="750FF8EC" w14:textId="404D1436" w:rsidR="001D1290" w:rsidRPr="00F70141" w:rsidRDefault="001D1290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>
              <w:rPr>
                <w:rFonts w:ascii="Times New Roman" w:eastAsia="Arial" w:hAnsi="Times New Roman"/>
                <w:b/>
                <w:bCs/>
                <w:color w:val="000000"/>
              </w:rPr>
              <w:t>(N=108)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6E13" w14:textId="77777777" w:rsidR="001D1290" w:rsidRPr="00F70141" w:rsidRDefault="001D1290" w:rsidP="007F79E2">
            <w:pPr>
              <w:spacing w:after="0"/>
              <w:ind w:left="100" w:right="100"/>
              <w:jc w:val="center"/>
              <w:rPr>
                <w:rFonts w:ascii="Times New Roman" w:eastAsia="Arial" w:hAnsi="Times New Roman"/>
                <w:b/>
                <w:bCs/>
                <w:color w:val="000000"/>
              </w:rPr>
            </w:pPr>
            <w:r w:rsidRPr="00F70141">
              <w:rPr>
                <w:rFonts w:ascii="Times New Roman" w:eastAsia="Arial" w:hAnsi="Times New Roman"/>
                <w:b/>
                <w:bCs/>
                <w:color w:val="000000"/>
              </w:rPr>
              <w:t>Machakos</w:t>
            </w:r>
            <w:r>
              <w:rPr>
                <w:rFonts w:ascii="Times New Roman" w:eastAsia="Arial" w:hAnsi="Times New Roman"/>
                <w:b/>
                <w:bCs/>
                <w:color w:val="000000"/>
              </w:rPr>
              <w:t xml:space="preserve"> (N=72)</w:t>
            </w:r>
          </w:p>
        </w:tc>
      </w:tr>
      <w:tr w:rsidR="00392661" w:rsidRPr="00396484" w14:paraId="283885C3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B2856" w14:textId="368C746C" w:rsidR="001D1290" w:rsidRPr="00634AA5" w:rsidRDefault="001D1290" w:rsidP="007F79E2">
            <w:pPr>
              <w:spacing w:after="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Does </w:t>
            </w:r>
            <w:r w:rsidR="00EB63E2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produce market influence </w:t>
            </w:r>
            <w:r w:rsidR="00EB63E2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use of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>?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5C4F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2048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6557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392661" w:rsidRPr="005B0018" w14:paraId="0FF1E0F6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04470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31D0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35%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9CA15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24%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7973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31%</w:t>
            </w:r>
          </w:p>
        </w:tc>
      </w:tr>
      <w:tr w:rsidR="00392661" w:rsidRPr="005B0018" w14:paraId="7786814B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FE8FA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98DB9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8.4%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AFF3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22%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CA88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21%</w:t>
            </w:r>
          </w:p>
        </w:tc>
      </w:tr>
      <w:tr w:rsidR="00392661" w:rsidRPr="005B0018" w14:paraId="34DDEA31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1BCB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63D32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49%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68A26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52%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8555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A9260C">
              <w:rPr>
                <w:rFonts w:ascii="Times New Roman" w:hAnsi="Times New Roman"/>
              </w:rPr>
              <w:t>47%</w:t>
            </w:r>
          </w:p>
        </w:tc>
      </w:tr>
      <w:tr w:rsidR="00392661" w:rsidRPr="00396484" w14:paraId="51353A43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E2B40" w14:textId="798D4B63" w:rsidR="001D1290" w:rsidRPr="00634AA5" w:rsidRDefault="001D1290" w:rsidP="007F79E2">
            <w:pPr>
              <w:spacing w:after="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Are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 xml:space="preserve"> easy to use?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FABC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8D8E3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4717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392661" w:rsidRPr="005B0018" w14:paraId="638CC62C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8EE64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21D6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26%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4C85D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32%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77C6B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26%</w:t>
            </w:r>
          </w:p>
        </w:tc>
      </w:tr>
      <w:tr w:rsidR="00392661" w:rsidRPr="005B0018" w14:paraId="7BBB371C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B73C2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90ED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41%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9776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20%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748A8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22%</w:t>
            </w:r>
          </w:p>
        </w:tc>
      </w:tr>
      <w:tr w:rsidR="00392661" w:rsidRPr="005B0018" w14:paraId="7694DD3C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2475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583433"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97CEF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24%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AD442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47%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DD65A" w14:textId="77777777" w:rsidR="001D1290" w:rsidRPr="007F4C1B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D03DAA">
              <w:rPr>
                <w:rFonts w:ascii="Times New Roman" w:hAnsi="Times New Roman"/>
              </w:rPr>
              <w:t>47%</w:t>
            </w:r>
          </w:p>
        </w:tc>
      </w:tr>
      <w:tr w:rsidR="00392661" w:rsidRPr="005B0018" w14:paraId="23ADF230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3CE3" w14:textId="477D0FD2" w:rsidR="001D1290" w:rsidRPr="00583433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Are </w:t>
            </w:r>
            <w:r w:rsidR="006D3B6F">
              <w:rPr>
                <w:rFonts w:ascii="Times New Roman" w:hAnsi="Times New Roman"/>
              </w:rPr>
              <w:t>agricultural biologicals</w:t>
            </w:r>
            <w:r>
              <w:rPr>
                <w:rFonts w:ascii="Times New Roman" w:hAnsi="Times New Roman"/>
              </w:rPr>
              <w:t xml:space="preserve"> affordable?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99AC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20B7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C0663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</w:p>
        </w:tc>
      </w:tr>
      <w:tr w:rsidR="00392661" w:rsidRPr="005B0018" w14:paraId="10E0AB45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0D654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4BE0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32%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AB7C6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40%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1A3F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38%</w:t>
            </w:r>
          </w:p>
        </w:tc>
      </w:tr>
      <w:tr w:rsidR="00392661" w:rsidRPr="005B0018" w14:paraId="235C6001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73B61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DAC64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17%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B3BFE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13%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3393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11%</w:t>
            </w:r>
          </w:p>
        </w:tc>
      </w:tr>
      <w:tr w:rsidR="00392661" w:rsidRPr="005B0018" w14:paraId="658E64D8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BC96D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B23E0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44%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3AF0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46%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DFF0D" w14:textId="77777777" w:rsidR="001D1290" w:rsidRPr="00D03DAA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6F2852">
              <w:rPr>
                <w:rFonts w:ascii="Times New Roman" w:hAnsi="Times New Roman"/>
              </w:rPr>
              <w:t>51%</w:t>
            </w:r>
          </w:p>
        </w:tc>
      </w:tr>
      <w:tr w:rsidR="00392661" w:rsidRPr="00396484" w14:paraId="6EE79DB2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FAB7B" w14:textId="7D2077C3" w:rsidR="001D1290" w:rsidRPr="00634AA5" w:rsidRDefault="001D1290" w:rsidP="007F79E2">
            <w:pPr>
              <w:spacing w:after="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Does your community support </w:t>
            </w:r>
            <w:r w:rsidR="00EB63E2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use of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>?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4E93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1C6A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057E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392661" w:rsidRPr="005B0018" w14:paraId="065EA56E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99738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2C5E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37%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D0A4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21%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E9C9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19%</w:t>
            </w:r>
          </w:p>
        </w:tc>
      </w:tr>
      <w:tr w:rsidR="00392661" w:rsidRPr="005B0018" w14:paraId="534EE302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D2587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5B191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8.4%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9D587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27%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16B51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31%</w:t>
            </w:r>
          </w:p>
        </w:tc>
      </w:tr>
      <w:tr w:rsidR="00392661" w:rsidRPr="005B0018" w14:paraId="554B559D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7A2BD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AEC6C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45%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CDB2D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47%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356C" w14:textId="77777777" w:rsidR="001D1290" w:rsidRPr="006F2852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380518">
              <w:rPr>
                <w:rFonts w:ascii="Times New Roman" w:hAnsi="Times New Roman"/>
              </w:rPr>
              <w:t>47%</w:t>
            </w:r>
          </w:p>
        </w:tc>
      </w:tr>
      <w:tr w:rsidR="00392661" w:rsidRPr="00396484" w14:paraId="57E3BC2F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038A8" w14:textId="783191DF" w:rsidR="001D1290" w:rsidRPr="00634AA5" w:rsidRDefault="001D1290" w:rsidP="007F79E2">
            <w:pPr>
              <w:spacing w:after="0"/>
              <w:ind w:left="300" w:right="100"/>
              <w:rPr>
                <w:rFonts w:ascii="Times New Roman" w:hAnsi="Times New Roman"/>
                <w:lang w:val="en-GB"/>
              </w:rPr>
            </w:pPr>
            <w:r w:rsidRPr="00634AA5">
              <w:rPr>
                <w:rFonts w:ascii="Times New Roman" w:hAnsi="Times New Roman"/>
                <w:lang w:val="en-GB"/>
              </w:rPr>
              <w:t xml:space="preserve">Does </w:t>
            </w:r>
            <w:r w:rsidR="00EB63E2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government support </w:t>
            </w:r>
            <w:r w:rsidR="00EB63E2">
              <w:rPr>
                <w:rFonts w:ascii="Times New Roman" w:hAnsi="Times New Roman"/>
                <w:lang w:val="en-GB"/>
              </w:rPr>
              <w:t xml:space="preserve">the </w:t>
            </w:r>
            <w:r w:rsidRPr="00634AA5">
              <w:rPr>
                <w:rFonts w:ascii="Times New Roman" w:hAnsi="Times New Roman"/>
                <w:lang w:val="en-GB"/>
              </w:rPr>
              <w:t xml:space="preserve">use of </w:t>
            </w:r>
            <w:r w:rsidR="006D3B6F">
              <w:rPr>
                <w:rFonts w:ascii="Times New Roman" w:hAnsi="Times New Roman"/>
                <w:lang w:val="en-GB"/>
              </w:rPr>
              <w:t>agricultural biologicals</w:t>
            </w:r>
            <w:r w:rsidRPr="00634AA5">
              <w:rPr>
                <w:rFonts w:ascii="Times New Roman" w:hAnsi="Times New Roman"/>
                <w:lang w:val="en-GB"/>
              </w:rPr>
              <w:t>?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6FF4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5C533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AFC0A" w14:textId="77777777" w:rsidR="001D1290" w:rsidRPr="00634AA5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392661" w:rsidRPr="005B0018" w14:paraId="75004093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4BE3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7241F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9.5%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19F3D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5.6%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6C92B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11%</w:t>
            </w:r>
          </w:p>
        </w:tc>
      </w:tr>
      <w:tr w:rsidR="00392661" w:rsidRPr="005B0018" w14:paraId="21E0124E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2BF5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26D9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29%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52A8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48%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FF2BC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40%</w:t>
            </w:r>
          </w:p>
        </w:tc>
      </w:tr>
      <w:tr w:rsidR="00392661" w:rsidRPr="005B0018" w14:paraId="4598FE1D" w14:textId="77777777" w:rsidTr="007F79E2">
        <w:trPr>
          <w:cantSplit/>
        </w:trPr>
        <w:tc>
          <w:tcPr>
            <w:tcW w:w="28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057E" w14:textId="77777777" w:rsidR="001D1290" w:rsidRDefault="001D1290" w:rsidP="007F79E2">
            <w:pPr>
              <w:spacing w:after="0"/>
              <w:ind w:left="300" w:right="100"/>
              <w:rPr>
                <w:rFonts w:ascii="Times New Roman" w:hAnsi="Times New Roman"/>
              </w:rPr>
            </w:pPr>
            <w:r w:rsidRPr="00AB5CFE">
              <w:rPr>
                <w:rFonts w:ascii="Times New Roman" w:hAnsi="Times New Roman"/>
              </w:rPr>
              <w:t>Neither agree nor disagree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E6D5F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53%</w:t>
            </w:r>
          </w:p>
        </w:tc>
        <w:tc>
          <w:tcPr>
            <w:tcW w:w="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68AA3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44%</w:t>
            </w:r>
          </w:p>
        </w:tc>
        <w:tc>
          <w:tcPr>
            <w:tcW w:w="7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60BD" w14:textId="77777777" w:rsidR="001D1290" w:rsidRPr="00380518" w:rsidRDefault="001D1290" w:rsidP="007F79E2">
            <w:pPr>
              <w:spacing w:after="0"/>
              <w:ind w:left="100" w:right="100"/>
              <w:jc w:val="center"/>
              <w:rPr>
                <w:rFonts w:ascii="Times New Roman" w:hAnsi="Times New Roman"/>
              </w:rPr>
            </w:pPr>
            <w:r w:rsidRPr="00E17875">
              <w:rPr>
                <w:rFonts w:ascii="Times New Roman" w:hAnsi="Times New Roman"/>
              </w:rPr>
              <w:t>47%</w:t>
            </w:r>
          </w:p>
        </w:tc>
      </w:tr>
    </w:tbl>
    <w:p w14:paraId="43A468E9" w14:textId="77777777" w:rsidR="001B0B32" w:rsidRDefault="001B0B32" w:rsidP="001B0B32">
      <w:pPr>
        <w:spacing w:before="40" w:after="40" w:line="360" w:lineRule="auto"/>
        <w:ind w:right="100"/>
        <w:rPr>
          <w:rFonts w:ascii="Times New Roman" w:eastAsia="Arial" w:hAnsi="Times New Roman" w:cs="Times New Roman"/>
          <w:lang w:val="en-US"/>
        </w:rPr>
      </w:pPr>
    </w:p>
    <w:p w14:paraId="031CE010" w14:textId="77777777" w:rsidR="00AD4E91" w:rsidRPr="00AD4E91" w:rsidRDefault="00AD4E91" w:rsidP="002F6F6D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b/>
          <w:bCs/>
          <w:lang w:val="en-US"/>
        </w:rPr>
      </w:pPr>
    </w:p>
    <w:p w14:paraId="4E1587D4" w14:textId="62B87DDB" w:rsidR="00E02183" w:rsidRPr="00AB060B" w:rsidRDefault="00E02183" w:rsidP="002F6F6D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 w:rsidRPr="00AB060B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Association of knowledge, </w:t>
      </w:r>
      <w:r w:rsidR="00F71584" w:rsidRPr="00AB060B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attitude,</w:t>
      </w:r>
      <w:r w:rsidRPr="00AB060B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and practice with farmers’ demographic characteristics in the </w:t>
      </w:r>
      <w:r w:rsidR="004853E9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three</w:t>
      </w:r>
      <w:r w:rsidRPr="00AB060B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counties</w:t>
      </w:r>
    </w:p>
    <w:p w14:paraId="46E78370" w14:textId="5AC13703" w:rsidR="00123594" w:rsidRDefault="00123594" w:rsidP="002F6F6D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commentRangeStart w:id="1031"/>
      <w:r>
        <w:rPr>
          <w:rFonts w:ascii="Times New Roman" w:eastAsia="Arial" w:hAnsi="Times New Roman" w:cs="Times New Roman"/>
          <w:sz w:val="24"/>
          <w:szCs w:val="24"/>
          <w:lang w:val="en-US"/>
        </w:rPr>
        <w:t>To calculate whether a farmer was</w:t>
      </w:r>
      <w:r w:rsidR="00AB18C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deem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ed</w:t>
      </w:r>
      <w:r w:rsidR="00AB18C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to have sufficient knowledge, a positive attitude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or conducting a good practice with regards to agricultural biologicals relative values based on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a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n arbitrary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cut-off of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50% of the highest possible value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for the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answers in each category.</w:t>
      </w:r>
      <w:r w:rsidR="00AB18C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Consequently, farmers scoring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6.5 out of 11 for knowledge,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3.5 out of 7 for attitude and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&gt; 3 out of 6 for practice were thought to have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sufficient knowledge, a positive attitude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or conducting a good practice, respectively. </w:t>
      </w:r>
      <w:commentRangeEnd w:id="1031"/>
      <w:r w:rsidR="004853E9">
        <w:rPr>
          <w:rStyle w:val="CommentReference"/>
        </w:rPr>
        <w:commentReference w:id="1031"/>
      </w:r>
    </w:p>
    <w:p w14:paraId="05D23D2C" w14:textId="77777777" w:rsidR="00123594" w:rsidRDefault="00123594" w:rsidP="002F6F6D">
      <w:pPr>
        <w:spacing w:before="40" w:after="40" w:line="360" w:lineRule="auto"/>
        <w:ind w:right="100"/>
        <w:jc w:val="both"/>
        <w:rPr>
          <w:ins w:id="1032" w:author="Erik Alexandersson" w:date="2023-06-08T11:26:00Z"/>
          <w:rFonts w:ascii="Times New Roman" w:eastAsia="Arial" w:hAnsi="Times New Roman" w:cs="Times New Roman"/>
          <w:sz w:val="24"/>
          <w:szCs w:val="24"/>
          <w:lang w:val="en-US"/>
        </w:rPr>
      </w:pPr>
    </w:p>
    <w:p w14:paraId="3CF58F1B" w14:textId="3D3130DB" w:rsidR="00123594" w:rsidRPr="00AB060B" w:rsidDel="00BE0B10" w:rsidRDefault="00E02183" w:rsidP="002F6F6D">
      <w:pPr>
        <w:spacing w:before="40" w:after="40" w:line="360" w:lineRule="auto"/>
        <w:ind w:right="100"/>
        <w:jc w:val="both"/>
        <w:rPr>
          <w:del w:id="1033" w:author="Tewodros" w:date="2023-06-11T11:17:00Z"/>
          <w:rFonts w:ascii="Times New Roman" w:eastAsia="Arial" w:hAnsi="Times New Roman" w:cs="Times New Roman"/>
          <w:sz w:val="24"/>
          <w:szCs w:val="24"/>
          <w:lang w:val="en-US"/>
        </w:rPr>
      </w:pPr>
      <w:commentRangeStart w:id="1034"/>
      <w:commentRangeStart w:id="1035"/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>The overall score for an individual with the highest score is 11.</w:t>
      </w:r>
      <w:commentRangeEnd w:id="1034"/>
      <w:r w:rsidR="00123594">
        <w:rPr>
          <w:rStyle w:val="CommentReference"/>
        </w:rPr>
        <w:commentReference w:id="1034"/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Therefore, an overall mean score of </w:t>
      </w:r>
      <w:commentRangeStart w:id="1036"/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>6.</w:t>
      </w:r>
      <w:r w:rsidR="00123594">
        <w:rPr>
          <w:rFonts w:ascii="Times New Roman" w:eastAsia="Arial" w:hAnsi="Times New Roman" w:cs="Times New Roman"/>
          <w:sz w:val="24"/>
          <w:szCs w:val="24"/>
          <w:lang w:val="en-US"/>
        </w:rPr>
        <w:t>5?</w:t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commentRangeEnd w:id="1036"/>
      <w:r w:rsidR="00123594">
        <w:rPr>
          <w:rStyle w:val="CommentReference"/>
        </w:rPr>
        <w:commentReference w:id="1036"/>
      </w:r>
      <w:r w:rsidR="0012359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or above </w:t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indicates overall </w:t>
      </w:r>
      <w:commentRangeStart w:id="1037"/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sufficient </w:t>
      </w:r>
      <w:commentRangeEnd w:id="1037"/>
      <w:r w:rsidR="00123594">
        <w:rPr>
          <w:rStyle w:val="CommentReference"/>
        </w:rPr>
        <w:commentReference w:id="1037"/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knowledge. The highest score for attitude is 7, thus a mean score of below 3.5 indicate </w:t>
      </w:r>
      <w:r w:rsidR="00123594">
        <w:rPr>
          <w:rFonts w:ascii="Times New Roman" w:eastAsia="Arial" w:hAnsi="Times New Roman" w:cs="Times New Roman"/>
          <w:sz w:val="24"/>
          <w:szCs w:val="24"/>
          <w:lang w:val="en-US"/>
        </w:rPr>
        <w:t>negative</w:t>
      </w:r>
      <w:r w:rsidR="00123594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attitude towards </w:t>
      </w:r>
      <w:r w:rsidR="006D3B6F">
        <w:rPr>
          <w:rFonts w:ascii="Times New Roman" w:eastAsia="Arial" w:hAnsi="Times New Roman" w:cs="Times New Roman"/>
          <w:sz w:val="24"/>
          <w:szCs w:val="24"/>
          <w:lang w:val="en-US"/>
        </w:rPr>
        <w:t>agricultural biologicals</w:t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while a mean score of 3.0 for practices indicate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>s</w:t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 </w:t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overall poor practices level on </w:t>
      </w:r>
      <w:r w:rsidR="006D3B6F">
        <w:rPr>
          <w:rFonts w:ascii="Times New Roman" w:eastAsia="Arial" w:hAnsi="Times New Roman" w:cs="Times New Roman"/>
          <w:sz w:val="24"/>
          <w:szCs w:val="24"/>
          <w:lang w:val="en-US"/>
        </w:rPr>
        <w:t>agricultural biologicals</w:t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commentRangeEnd w:id="1035"/>
      <w:r w:rsidR="00AB18C8">
        <w:rPr>
          <w:rStyle w:val="CommentReference"/>
        </w:rPr>
        <w:commentReference w:id="1035"/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61726FFA" w14:textId="77777777" w:rsidR="00933E8D" w:rsidDel="004853E9" w:rsidRDefault="00E02183" w:rsidP="002F6F6D">
      <w:pPr>
        <w:spacing w:before="40" w:after="40" w:line="360" w:lineRule="auto"/>
        <w:ind w:right="100"/>
        <w:jc w:val="both"/>
        <w:rPr>
          <w:del w:id="1038" w:author="Erik Alexandersson" w:date="2023-06-08T11:33:00Z"/>
          <w:rFonts w:ascii="Times New Roman" w:eastAsia="Arial" w:hAnsi="Times New Roman" w:cs="Times New Roman"/>
          <w:sz w:val="24"/>
          <w:szCs w:val="24"/>
          <w:lang w:val="en-US"/>
        </w:rPr>
      </w:pP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>There were no differences in knowledge across the three different counties</w:t>
      </w:r>
      <w:r w:rsidR="002F6F6D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(p = 0.7)</w:t>
      </w:r>
      <w:r w:rsidR="005F2E27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2F6F6D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19B9C04E" w14:textId="7011E76C" w:rsidR="00933E8D" w:rsidDel="004853E9" w:rsidRDefault="00933E8D" w:rsidP="002F6F6D">
      <w:pPr>
        <w:spacing w:before="40" w:after="40" w:line="360" w:lineRule="auto"/>
        <w:ind w:right="100"/>
        <w:jc w:val="both"/>
        <w:rPr>
          <w:del w:id="1039" w:author="Erik Alexandersson" w:date="2023-06-08T11:33:00Z"/>
          <w:rFonts w:ascii="Times New Roman" w:eastAsia="Arial" w:hAnsi="Times New Roman" w:cs="Times New Roman"/>
          <w:sz w:val="24"/>
          <w:szCs w:val="24"/>
          <w:lang w:val="en-US"/>
        </w:rPr>
      </w:pPr>
    </w:p>
    <w:p w14:paraId="7C116A6B" w14:textId="056D06B9" w:rsidR="004853E9" w:rsidRDefault="002F6F6D" w:rsidP="002F6F6D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same trend was observed in attitude scores across the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three</w:t>
      </w:r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counties (p = 0.3). </w:t>
      </w:r>
      <w:commentRangeStart w:id="1040"/>
      <w:r w:rsidRPr="00AB060B">
        <w:rPr>
          <w:rFonts w:ascii="Times New Roman" w:eastAsia="Arial" w:hAnsi="Times New Roman" w:cs="Times New Roman"/>
          <w:sz w:val="24"/>
          <w:szCs w:val="24"/>
          <w:lang w:val="en-US"/>
        </w:rPr>
        <w:t>However, the practice score was significantly different in the three counties (</w:t>
      </w:r>
      <w:r w:rsidR="00AD4E91" w:rsidRPr="00AB060B">
        <w:rPr>
          <w:rFonts w:ascii="Times New Roman" w:eastAsia="Arial" w:hAnsi="Times New Roman" w:cs="Times New Roman"/>
          <w:sz w:val="24"/>
          <w:szCs w:val="24"/>
          <w:lang w:val="en-US"/>
        </w:rPr>
        <w:t>p&lt;0.001)</w:t>
      </w:r>
      <w:commentRangeEnd w:id="1040"/>
      <w:r w:rsidR="00BE0B10">
        <w:rPr>
          <w:rStyle w:val="CommentReference"/>
        </w:rPr>
        <w:commentReference w:id="1040"/>
      </w:r>
      <w:r w:rsidR="005F2E2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where Kajiado had a </w:t>
      </w:r>
      <w:commentRangeStart w:id="1041"/>
      <w:r w:rsidR="0042408D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significant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score of </w:t>
      </w:r>
      <w:r w:rsidR="005F2E2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6 above 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5F2E27">
        <w:rPr>
          <w:rFonts w:ascii="Times New Roman" w:eastAsia="Arial" w:hAnsi="Times New Roman" w:cs="Times New Roman"/>
          <w:sz w:val="24"/>
          <w:szCs w:val="24"/>
          <w:lang w:val="en-US"/>
        </w:rPr>
        <w:t>mean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commentRangeEnd w:id="1041"/>
      <w:r w:rsidR="004853E9">
        <w:rPr>
          <w:rStyle w:val="CommentReference"/>
        </w:rPr>
        <w:commentReference w:id="1041"/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>(</w:t>
      </w:r>
      <w:r w:rsidR="00845C28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able 9).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Regarding education level, t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he attitudes and practices of </w:t>
      </w:r>
      <w:r w:rsidR="006D3B6F">
        <w:rPr>
          <w:rFonts w:ascii="Times New Roman" w:eastAsia="Arial" w:hAnsi="Times New Roman" w:cs="Times New Roman"/>
          <w:sz w:val="24"/>
          <w:szCs w:val="24"/>
          <w:lang w:val="en-US"/>
        </w:rPr>
        <w:t>agricultural biologicals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were generally higher for degree and certificate holders as compared to secondary, primary and </w:t>
      </w:r>
      <w:r w:rsidR="00BE0B10" w:rsidRPr="00AB060B">
        <w:rPr>
          <w:rFonts w:ascii="Times New Roman" w:eastAsia="Arial" w:hAnsi="Times New Roman" w:cs="Times New Roman"/>
          <w:sz w:val="24"/>
          <w:szCs w:val="24"/>
          <w:lang w:val="en-US"/>
        </w:rPr>
        <w:t>no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>schooling groups, these differences were found to be significant (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able </w:t>
      </w:r>
      <w:r w:rsidR="00AB060B">
        <w:rPr>
          <w:rFonts w:ascii="Times New Roman" w:eastAsia="Arial" w:hAnsi="Times New Roman" w:cs="Times New Roman"/>
          <w:sz w:val="24"/>
          <w:szCs w:val="24"/>
          <w:lang w:val="en-US"/>
        </w:rPr>
        <w:t>9).</w:t>
      </w:r>
      <w:r w:rsidR="00AB060B" w:rsidRPr="00634AA5">
        <w:rPr>
          <w:lang w:val="en-GB"/>
        </w:rPr>
        <w:t xml:space="preserve"> 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>Knowledge and practices did not differ significantly across marital status, however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attitudes differed across marital status with separated individuals having the larger significant scores compared to the rest which </w:t>
      </w:r>
      <w:r w:rsidR="00BE0B10" w:rsidRPr="00AB060B">
        <w:rPr>
          <w:rFonts w:ascii="Times New Roman" w:eastAsia="Arial" w:hAnsi="Times New Roman" w:cs="Times New Roman"/>
          <w:sz w:val="24"/>
          <w:szCs w:val="24"/>
          <w:lang w:val="en-US"/>
        </w:rPr>
        <w:t>w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>as</w:t>
      </w:r>
      <w:r w:rsidR="00BE0B10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equal as indicated in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AB060B" w:rsidRPr="00AB060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able </w:t>
      </w:r>
      <w:r w:rsidR="00AB060B">
        <w:rPr>
          <w:rFonts w:ascii="Times New Roman" w:eastAsia="Arial" w:hAnsi="Times New Roman" w:cs="Times New Roman"/>
          <w:sz w:val="24"/>
          <w:szCs w:val="24"/>
          <w:lang w:val="en-US"/>
        </w:rPr>
        <w:t>9.</w:t>
      </w:r>
    </w:p>
    <w:p w14:paraId="3BCE85B0" w14:textId="42A7A818" w:rsidR="00AB060B" w:rsidRDefault="00AB060B" w:rsidP="002F6F6D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7E31661" w14:textId="59917545" w:rsidR="00500C1B" w:rsidRPr="00500C1B" w:rsidRDefault="00500C1B" w:rsidP="00500C1B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commentRangeStart w:id="1042"/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The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re were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significant differences in mean scores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of 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val="en-US"/>
        </w:rPr>
        <w:t>knowledge</w:t>
      </w:r>
      <w:proofErr w:type="gramEnd"/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based on income. Households with incomes of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Kenyan Shilling (</w:t>
      </w:r>
      <w:commentRangeStart w:id="1043"/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Ksh</w:t>
      </w:r>
      <w:proofErr w:type="spellEnd"/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commentRangeEnd w:id="1043"/>
      <w:r w:rsidR="004853E9">
        <w:rPr>
          <w:rStyle w:val="CommentReference"/>
        </w:rPr>
        <w:commentReference w:id="1043"/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5000 and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Ksh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10001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20000 (p &lt; 0.001), 0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5001 and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Ksh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5000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10000 (p &lt; 0.001) and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Ksh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5000 and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a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bove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20000 (p &lt; 0.001)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knowledge scores were lowest 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for 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low-income earners (0-5000) in comparison 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</w:t>
      </w:r>
      <w:r w:rsidR="00BE0B10" w:rsidRPr="00500C1B">
        <w:rPr>
          <w:rFonts w:ascii="Times New Roman" w:eastAsia="Arial" w:hAnsi="Times New Roman" w:cs="Times New Roman"/>
          <w:sz w:val="24"/>
          <w:szCs w:val="24"/>
          <w:lang w:val="en-US"/>
        </w:rPr>
        <w:t>higher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income earners 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Ksh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>000 and above).</w:t>
      </w:r>
      <w:commentRangeEnd w:id="1042"/>
      <w:r w:rsidR="00096251">
        <w:rPr>
          <w:rStyle w:val="CommentReference"/>
        </w:rPr>
        <w:commentReference w:id="1042"/>
      </w:r>
    </w:p>
    <w:p w14:paraId="49FD0A4F" w14:textId="3C4CAEFC" w:rsidR="00500C1B" w:rsidRDefault="00BE0B10" w:rsidP="00500C1B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A</w:t>
      </w:r>
      <w:r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500C1B"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significant difference in attitude was observed between </w:t>
      </w:r>
      <w:proofErr w:type="spellStart"/>
      <w:r w:rsidR="00500C1B">
        <w:rPr>
          <w:rFonts w:ascii="Times New Roman" w:eastAsia="Arial" w:hAnsi="Times New Roman" w:cs="Times New Roman"/>
          <w:sz w:val="24"/>
          <w:szCs w:val="24"/>
          <w:lang w:val="en-US"/>
        </w:rPr>
        <w:t>Ksh</w:t>
      </w:r>
      <w:proofErr w:type="spellEnd"/>
      <w:r w:rsid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500C1B" w:rsidRPr="00500C1B">
        <w:rPr>
          <w:rFonts w:ascii="Times New Roman" w:eastAsia="Arial" w:hAnsi="Times New Roman" w:cs="Times New Roman"/>
          <w:sz w:val="24"/>
          <w:szCs w:val="24"/>
          <w:lang w:val="en-US"/>
        </w:rPr>
        <w:t>0</w:t>
      </w:r>
      <w:r w:rsidR="00500C1B"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="00500C1B" w:rsidRP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5000 earners and </w:t>
      </w:r>
      <w:proofErr w:type="spellStart"/>
      <w:r w:rsidR="00500C1B">
        <w:rPr>
          <w:rFonts w:ascii="Times New Roman" w:eastAsia="Arial" w:hAnsi="Times New Roman" w:cs="Times New Roman"/>
          <w:sz w:val="24"/>
          <w:szCs w:val="24"/>
          <w:lang w:val="en-US"/>
        </w:rPr>
        <w:t>Ksh</w:t>
      </w:r>
      <w:proofErr w:type="spellEnd"/>
      <w:r w:rsidR="00500C1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500C1B" w:rsidRPr="00500C1B">
        <w:rPr>
          <w:rFonts w:ascii="Times New Roman" w:eastAsia="Arial" w:hAnsi="Times New Roman" w:cs="Times New Roman"/>
          <w:sz w:val="24"/>
          <w:szCs w:val="24"/>
          <w:lang w:val="en-US"/>
        </w:rPr>
        <w:t>5001 to 10000 earners (p &lt; 0.01)</w:t>
      </w:r>
      <w:r w:rsidR="005F2E2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with a more positive attitude among farmers with higher income</w:t>
      </w:r>
      <w:r w:rsidR="00D4161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r w:rsidR="00845C28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D41612">
        <w:rPr>
          <w:rFonts w:ascii="Times New Roman" w:eastAsia="Arial" w:hAnsi="Times New Roman" w:cs="Times New Roman"/>
          <w:sz w:val="24"/>
          <w:szCs w:val="24"/>
          <w:lang w:val="en-US"/>
        </w:rPr>
        <w:t>able 9).</w:t>
      </w:r>
    </w:p>
    <w:p w14:paraId="2B8958BC" w14:textId="77777777" w:rsidR="004853E9" w:rsidRDefault="004853E9" w:rsidP="00500C1B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D859E02" w14:textId="1D816ECA" w:rsidR="00F3383F" w:rsidRPr="00AB060B" w:rsidRDefault="00F3383F" w:rsidP="00500C1B">
      <w:pPr>
        <w:spacing w:before="40" w:after="40" w:line="360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F3383F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Although </w:t>
      </w:r>
      <w:r w:rsidR="00BE0B1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Pr="00F3383F">
        <w:rPr>
          <w:rFonts w:ascii="Times New Roman" w:eastAsia="Arial" w:hAnsi="Times New Roman" w:cs="Times New Roman"/>
          <w:sz w:val="24"/>
          <w:szCs w:val="24"/>
          <w:lang w:val="en-US"/>
        </w:rPr>
        <w:t>p</w:t>
      </w:r>
      <w:r w:rsidR="005F2E27"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Pr="00F3383F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value for attitude score was equivalent to 0.05, the </w:t>
      </w:r>
      <w:commentRangeStart w:id="1044"/>
      <w:r w:rsidRPr="00F3383F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post hoc analysis </w:t>
      </w:r>
      <w:commentRangeEnd w:id="1044"/>
      <w:r w:rsidR="00BE0B10">
        <w:rPr>
          <w:rStyle w:val="CommentReference"/>
        </w:rPr>
        <w:commentReference w:id="1044"/>
      </w:r>
      <w:r w:rsidRPr="00F3383F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between monthly income and practices did not </w:t>
      </w:r>
      <w:r w:rsidR="004853E9">
        <w:rPr>
          <w:rFonts w:ascii="Times New Roman" w:eastAsia="Arial" w:hAnsi="Times New Roman" w:cs="Times New Roman"/>
          <w:sz w:val="24"/>
          <w:szCs w:val="24"/>
          <w:lang w:val="en-US"/>
        </w:rPr>
        <w:t>give</w:t>
      </w:r>
      <w:r w:rsidR="004853E9" w:rsidRPr="00F3383F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F3383F">
        <w:rPr>
          <w:rFonts w:ascii="Times New Roman" w:eastAsia="Arial" w:hAnsi="Times New Roman" w:cs="Times New Roman"/>
          <w:sz w:val="24"/>
          <w:szCs w:val="24"/>
          <w:lang w:val="en-US"/>
        </w:rPr>
        <w:t>significant differences at any level.</w:t>
      </w:r>
    </w:p>
    <w:p w14:paraId="71C99CC0" w14:textId="77777777" w:rsidR="007F3CBC" w:rsidRDefault="007F3CBC">
      <w:pPr>
        <w:rPr>
          <w:rFonts w:ascii="Times New Roman" w:eastAsia="Arial" w:hAnsi="Times New Roman" w:cs="Times New Roman"/>
          <w:b/>
          <w:bCs/>
          <w:lang w:val="en-US"/>
        </w:rPr>
      </w:pPr>
      <w:r>
        <w:rPr>
          <w:rFonts w:ascii="Times New Roman" w:eastAsia="Arial" w:hAnsi="Times New Roman" w:cs="Times New Roman"/>
          <w:b/>
          <w:bCs/>
          <w:lang w:val="en-US"/>
        </w:rPr>
        <w:lastRenderedPageBreak/>
        <w:br w:type="page"/>
      </w:r>
    </w:p>
    <w:p w14:paraId="7C39E778" w14:textId="0983F8AE" w:rsidR="00E02183" w:rsidRDefault="00E02183" w:rsidP="00E02183">
      <w:pPr>
        <w:spacing w:before="40" w:after="40" w:line="360" w:lineRule="auto"/>
        <w:ind w:left="-426" w:right="100"/>
        <w:rPr>
          <w:rFonts w:ascii="Times New Roman" w:eastAsia="Arial" w:hAnsi="Times New Roman" w:cs="Times New Roman"/>
          <w:b/>
          <w:bCs/>
          <w:lang w:val="en-US"/>
        </w:rPr>
      </w:pPr>
      <w:r>
        <w:rPr>
          <w:rFonts w:ascii="Times New Roman" w:eastAsia="Arial" w:hAnsi="Times New Roman" w:cs="Times New Roman"/>
          <w:b/>
          <w:bCs/>
          <w:lang w:val="en-US"/>
        </w:rPr>
        <w:lastRenderedPageBreak/>
        <w:t xml:space="preserve">Table </w:t>
      </w:r>
      <w:r w:rsidR="009D5A52">
        <w:rPr>
          <w:rFonts w:ascii="Times New Roman" w:eastAsia="Arial" w:hAnsi="Times New Roman" w:cs="Times New Roman"/>
          <w:b/>
          <w:bCs/>
          <w:lang w:val="en-US"/>
        </w:rPr>
        <w:t>9</w:t>
      </w:r>
      <w:r>
        <w:rPr>
          <w:rFonts w:ascii="Times New Roman" w:eastAsia="Arial" w:hAnsi="Times New Roman" w:cs="Times New Roman"/>
          <w:b/>
          <w:bCs/>
          <w:lang w:val="en-US"/>
        </w:rPr>
        <w:t xml:space="preserve">: </w:t>
      </w:r>
      <w:r w:rsidRPr="00BF2CD8">
        <w:rPr>
          <w:rFonts w:ascii="Times New Roman" w:eastAsia="Arial" w:hAnsi="Times New Roman" w:cs="Times New Roman"/>
          <w:b/>
          <w:bCs/>
          <w:lang w:val="en-US"/>
        </w:rPr>
        <w:t xml:space="preserve">Relationship between Knowledge, attitudes and practices of </w:t>
      </w:r>
      <w:r w:rsidR="006D3B6F">
        <w:rPr>
          <w:rFonts w:ascii="Times New Roman" w:eastAsia="Arial" w:hAnsi="Times New Roman" w:cs="Times New Roman"/>
          <w:b/>
          <w:bCs/>
          <w:lang w:val="en-US"/>
        </w:rPr>
        <w:t>agricultural biologicals</w:t>
      </w:r>
      <w:r w:rsidRPr="00BF2CD8">
        <w:rPr>
          <w:rFonts w:ascii="Times New Roman" w:eastAsia="Arial" w:hAnsi="Times New Roman" w:cs="Times New Roman"/>
          <w:b/>
          <w:bCs/>
          <w:lang w:val="en-US"/>
        </w:rPr>
        <w:t xml:space="preserve"> with farmer’s demographics</w:t>
      </w:r>
      <w:r w:rsidR="00096251">
        <w:rPr>
          <w:rFonts w:ascii="Times New Roman" w:eastAsia="Arial" w:hAnsi="Times New Roman" w:cs="Times New Roman"/>
          <w:b/>
          <w:bCs/>
          <w:lang w:val="en-US"/>
        </w:rPr>
        <w:t xml:space="preserve"> divided into </w:t>
      </w:r>
      <w:commentRangeStart w:id="1045"/>
      <w:r w:rsidR="00096251">
        <w:rPr>
          <w:rFonts w:ascii="Times New Roman" w:eastAsia="Arial" w:hAnsi="Times New Roman" w:cs="Times New Roman"/>
          <w:b/>
          <w:bCs/>
          <w:lang w:val="en-US"/>
        </w:rPr>
        <w:t>residency (county), age, educational level, mar</w:t>
      </w:r>
      <w:r w:rsidR="00BE0B10">
        <w:rPr>
          <w:rFonts w:ascii="Times New Roman" w:eastAsia="Arial" w:hAnsi="Times New Roman" w:cs="Times New Roman"/>
          <w:b/>
          <w:bCs/>
          <w:lang w:val="en-US"/>
        </w:rPr>
        <w:t>it</w:t>
      </w:r>
      <w:r w:rsidR="00096251">
        <w:rPr>
          <w:rFonts w:ascii="Times New Roman" w:eastAsia="Arial" w:hAnsi="Times New Roman" w:cs="Times New Roman"/>
          <w:b/>
          <w:bCs/>
          <w:lang w:val="en-US"/>
        </w:rPr>
        <w:t>al status, gender, and income level.</w:t>
      </w:r>
      <w:r w:rsidRPr="00BF2CD8">
        <w:rPr>
          <w:rFonts w:ascii="Times New Roman" w:eastAsia="Arial" w:hAnsi="Times New Roman" w:cs="Times New Roman"/>
          <w:b/>
          <w:bCs/>
          <w:lang w:val="en-US"/>
        </w:rPr>
        <w:t xml:space="preserve"> </w:t>
      </w:r>
      <w:commentRangeEnd w:id="1045"/>
      <w:r w:rsidR="00096251">
        <w:rPr>
          <w:rStyle w:val="CommentReference"/>
        </w:rPr>
        <w:commentReference w:id="1045"/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836"/>
        <w:gridCol w:w="1315"/>
        <w:gridCol w:w="204"/>
        <w:gridCol w:w="1172"/>
        <w:gridCol w:w="459"/>
        <w:gridCol w:w="837"/>
        <w:gridCol w:w="720"/>
        <w:gridCol w:w="375"/>
        <w:gridCol w:w="1217"/>
        <w:gridCol w:w="887"/>
        <w:gridCol w:w="1893"/>
      </w:tblGrid>
      <w:tr w:rsidR="00BF2CD8" w:rsidRPr="00BF2CD8" w14:paraId="6F79C863" w14:textId="77777777" w:rsidTr="00AD4E91">
        <w:trPr>
          <w:trHeight w:val="599"/>
        </w:trPr>
        <w:tc>
          <w:tcPr>
            <w:tcW w:w="1915" w:type="dxa"/>
          </w:tcPr>
          <w:p w14:paraId="35253A85" w14:textId="11D5B51B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Counties</w:t>
            </w:r>
          </w:p>
        </w:tc>
        <w:tc>
          <w:tcPr>
            <w:tcW w:w="1333" w:type="dxa"/>
          </w:tcPr>
          <w:p w14:paraId="7042C296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Kajiado    N = 95 </w:t>
            </w:r>
          </w:p>
        </w:tc>
        <w:tc>
          <w:tcPr>
            <w:tcW w:w="1376" w:type="dxa"/>
            <w:gridSpan w:val="2"/>
          </w:tcPr>
          <w:p w14:paraId="4C2FFAE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Kiambu</w:t>
            </w:r>
          </w:p>
          <w:p w14:paraId="67B847B4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108</w:t>
            </w:r>
          </w:p>
        </w:tc>
        <w:tc>
          <w:tcPr>
            <w:tcW w:w="1296" w:type="dxa"/>
            <w:gridSpan w:val="2"/>
          </w:tcPr>
          <w:p w14:paraId="23A3A68C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Machakos</w:t>
            </w:r>
          </w:p>
          <w:p w14:paraId="583920C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72</w:t>
            </w:r>
          </w:p>
        </w:tc>
        <w:tc>
          <w:tcPr>
            <w:tcW w:w="3011" w:type="dxa"/>
            <w:gridSpan w:val="4"/>
          </w:tcPr>
          <w:p w14:paraId="22AA421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  <w:p w14:paraId="78B53142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275</w:t>
            </w:r>
          </w:p>
        </w:tc>
        <w:tc>
          <w:tcPr>
            <w:tcW w:w="1984" w:type="dxa"/>
          </w:tcPr>
          <w:p w14:paraId="5A2F9BD3" w14:textId="26E7CEA7" w:rsidR="00BF2CD8" w:rsidRPr="00BF2CD8" w:rsidRDefault="00096251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BF2CD8"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ignificance</w:t>
            </w:r>
          </w:p>
        </w:tc>
      </w:tr>
      <w:tr w:rsidR="00BF2CD8" w:rsidRPr="00BF2CD8" w14:paraId="16060DA3" w14:textId="77777777" w:rsidTr="00AD4E91">
        <w:trPr>
          <w:trHeight w:val="616"/>
        </w:trPr>
        <w:tc>
          <w:tcPr>
            <w:tcW w:w="1915" w:type="dxa"/>
          </w:tcPr>
          <w:p w14:paraId="2E097CE5" w14:textId="77777777" w:rsidR="00BF2CD8" w:rsidRPr="00BF2CD8" w:rsidRDefault="00BF2CD8" w:rsidP="007D5A10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bookmarkStart w:id="1046" w:name="_Hlk120731916"/>
            <w:r w:rsidRPr="00BF2CD8">
              <w:rPr>
                <w:rFonts w:ascii="Times New Roman" w:hAnsi="Times New Roman" w:cs="Times New Roman"/>
              </w:rPr>
              <w:t>Knowledge - score</w:t>
            </w:r>
          </w:p>
        </w:tc>
        <w:tc>
          <w:tcPr>
            <w:tcW w:w="1333" w:type="dxa"/>
          </w:tcPr>
          <w:p w14:paraId="3D092BA4" w14:textId="4E917CC3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6.5 </w:t>
            </w:r>
          </w:p>
        </w:tc>
        <w:tc>
          <w:tcPr>
            <w:tcW w:w="1376" w:type="dxa"/>
            <w:gridSpan w:val="2"/>
          </w:tcPr>
          <w:p w14:paraId="23DC133D" w14:textId="3E6C2845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6.7 </w:t>
            </w:r>
          </w:p>
        </w:tc>
        <w:tc>
          <w:tcPr>
            <w:tcW w:w="1296" w:type="dxa"/>
            <w:gridSpan w:val="2"/>
          </w:tcPr>
          <w:p w14:paraId="4CDACAC6" w14:textId="5651BA54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6.6 </w:t>
            </w:r>
          </w:p>
        </w:tc>
        <w:tc>
          <w:tcPr>
            <w:tcW w:w="3011" w:type="dxa"/>
            <w:gridSpan w:val="4"/>
            <w:tcBorders>
              <w:top w:val="nil"/>
              <w:left w:val="nil"/>
              <w:right w:val="nil"/>
            </w:tcBorders>
          </w:tcPr>
          <w:p w14:paraId="00A1EFF1" w14:textId="18660B80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6.6 </w:t>
            </w:r>
          </w:p>
        </w:tc>
        <w:tc>
          <w:tcPr>
            <w:tcW w:w="1984" w:type="dxa"/>
          </w:tcPr>
          <w:p w14:paraId="5F7E9424" w14:textId="2DDE476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 p = 0.7</w:t>
            </w:r>
          </w:p>
        </w:tc>
      </w:tr>
      <w:tr w:rsidR="00BF2CD8" w:rsidRPr="00BF2CD8" w14:paraId="14E59E8C" w14:textId="77777777" w:rsidTr="00AD4E91">
        <w:trPr>
          <w:trHeight w:val="616"/>
        </w:trPr>
        <w:tc>
          <w:tcPr>
            <w:tcW w:w="1915" w:type="dxa"/>
          </w:tcPr>
          <w:p w14:paraId="0145DC04" w14:textId="77777777" w:rsidR="00BF2CD8" w:rsidRPr="00BF2CD8" w:rsidRDefault="00BF2CD8" w:rsidP="007D5A10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>Attitudes - score</w:t>
            </w:r>
          </w:p>
        </w:tc>
        <w:tc>
          <w:tcPr>
            <w:tcW w:w="1333" w:type="dxa"/>
          </w:tcPr>
          <w:p w14:paraId="701648F6" w14:textId="1DD3DEF5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3.2 </w:t>
            </w:r>
          </w:p>
        </w:tc>
        <w:tc>
          <w:tcPr>
            <w:tcW w:w="1376" w:type="dxa"/>
            <w:gridSpan w:val="2"/>
          </w:tcPr>
          <w:p w14:paraId="21F9F876" w14:textId="16D951EC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2.8 </w:t>
            </w:r>
          </w:p>
        </w:tc>
        <w:tc>
          <w:tcPr>
            <w:tcW w:w="1296" w:type="dxa"/>
            <w:gridSpan w:val="2"/>
          </w:tcPr>
          <w:p w14:paraId="0DBD85E3" w14:textId="33BE962B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3.18 </w:t>
            </w:r>
          </w:p>
        </w:tc>
        <w:tc>
          <w:tcPr>
            <w:tcW w:w="3011" w:type="dxa"/>
            <w:gridSpan w:val="4"/>
          </w:tcPr>
          <w:p w14:paraId="3AC5FFBA" w14:textId="21A8DB1A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3.01 </w:t>
            </w:r>
          </w:p>
        </w:tc>
        <w:tc>
          <w:tcPr>
            <w:tcW w:w="1984" w:type="dxa"/>
          </w:tcPr>
          <w:p w14:paraId="58F04721" w14:textId="436600A0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0.3</w:t>
            </w:r>
          </w:p>
        </w:tc>
      </w:tr>
      <w:tr w:rsidR="00BF2CD8" w:rsidRPr="00BF2CD8" w14:paraId="7B9F8BDF" w14:textId="77777777" w:rsidTr="00AD4E91">
        <w:trPr>
          <w:trHeight w:val="616"/>
        </w:trPr>
        <w:tc>
          <w:tcPr>
            <w:tcW w:w="1915" w:type="dxa"/>
          </w:tcPr>
          <w:p w14:paraId="4800275E" w14:textId="77777777" w:rsidR="00BF2CD8" w:rsidRPr="00BF2CD8" w:rsidRDefault="00BF2CD8" w:rsidP="007D5A10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>Practices - score</w:t>
            </w:r>
          </w:p>
        </w:tc>
        <w:tc>
          <w:tcPr>
            <w:tcW w:w="1333" w:type="dxa"/>
          </w:tcPr>
          <w:p w14:paraId="48F31811" w14:textId="7F8D906E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3.8 </w:t>
            </w:r>
          </w:p>
        </w:tc>
        <w:tc>
          <w:tcPr>
            <w:tcW w:w="1376" w:type="dxa"/>
            <w:gridSpan w:val="2"/>
          </w:tcPr>
          <w:p w14:paraId="30EF12A0" w14:textId="2F529999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2.7 </w:t>
            </w:r>
          </w:p>
        </w:tc>
        <w:tc>
          <w:tcPr>
            <w:tcW w:w="1296" w:type="dxa"/>
            <w:gridSpan w:val="2"/>
          </w:tcPr>
          <w:p w14:paraId="5EAA64C8" w14:textId="50334516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2.5 </w:t>
            </w:r>
          </w:p>
        </w:tc>
        <w:tc>
          <w:tcPr>
            <w:tcW w:w="3011" w:type="dxa"/>
            <w:gridSpan w:val="4"/>
          </w:tcPr>
          <w:p w14:paraId="49E932A2" w14:textId="7A1CFFC0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F2CD8">
              <w:rPr>
                <w:rFonts w:ascii="Times New Roman" w:hAnsi="Times New Roman" w:cs="Times New Roman"/>
              </w:rPr>
              <w:t xml:space="preserve">3.0 </w:t>
            </w:r>
          </w:p>
        </w:tc>
        <w:tc>
          <w:tcPr>
            <w:tcW w:w="1984" w:type="dxa"/>
          </w:tcPr>
          <w:p w14:paraId="124852DC" w14:textId="3B32DB88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p&lt;0.001</w:t>
            </w:r>
          </w:p>
        </w:tc>
      </w:tr>
      <w:tr w:rsidR="00BF2CD8" w:rsidRPr="00BF2CD8" w14:paraId="4A0313FF" w14:textId="77777777" w:rsidTr="00AD4E91">
        <w:trPr>
          <w:trHeight w:val="616"/>
        </w:trPr>
        <w:tc>
          <w:tcPr>
            <w:tcW w:w="1915" w:type="dxa"/>
          </w:tcPr>
          <w:p w14:paraId="32C5F4EE" w14:textId="77777777" w:rsidR="00BF2CD8" w:rsidRPr="00BF2CD8" w:rsidRDefault="00BF2CD8" w:rsidP="007D5A10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6F521F4E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gridSpan w:val="2"/>
          </w:tcPr>
          <w:p w14:paraId="3C87F32A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gridSpan w:val="2"/>
          </w:tcPr>
          <w:p w14:paraId="4688679A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1" w:type="dxa"/>
            <w:gridSpan w:val="4"/>
          </w:tcPr>
          <w:p w14:paraId="79FB5483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9E6101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046"/>
      <w:tr w:rsidR="00BF2CD8" w:rsidRPr="00BF2CD8" w14:paraId="433EE3DC" w14:textId="77777777" w:rsidTr="00AD4E91">
        <w:trPr>
          <w:trHeight w:val="616"/>
        </w:trPr>
        <w:tc>
          <w:tcPr>
            <w:tcW w:w="1915" w:type="dxa"/>
          </w:tcPr>
          <w:p w14:paraId="732303D6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333" w:type="dxa"/>
          </w:tcPr>
          <w:p w14:paraId="21571FA8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1047"/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18-35 </w:t>
            </w:r>
          </w:p>
          <w:p w14:paraId="26662DB3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5</w:t>
            </w:r>
            <w:commentRangeEnd w:id="1047"/>
            <w:r w:rsidR="00401D3C">
              <w:rPr>
                <w:rStyle w:val="CommentReference"/>
                <w:lang w:val="sv-SE"/>
              </w:rPr>
              <w:commentReference w:id="1047"/>
            </w:r>
          </w:p>
        </w:tc>
        <w:tc>
          <w:tcPr>
            <w:tcW w:w="1376" w:type="dxa"/>
            <w:gridSpan w:val="2"/>
          </w:tcPr>
          <w:p w14:paraId="38F3F25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36-50</w:t>
            </w:r>
          </w:p>
          <w:p w14:paraId="01A3A914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198</w:t>
            </w:r>
          </w:p>
        </w:tc>
        <w:tc>
          <w:tcPr>
            <w:tcW w:w="1296" w:type="dxa"/>
            <w:gridSpan w:val="2"/>
          </w:tcPr>
          <w:p w14:paraId="7E9A18B6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51-60</w:t>
            </w:r>
          </w:p>
          <w:p w14:paraId="78B30403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46</w:t>
            </w:r>
          </w:p>
        </w:tc>
        <w:tc>
          <w:tcPr>
            <w:tcW w:w="1097" w:type="dxa"/>
            <w:gridSpan w:val="2"/>
          </w:tcPr>
          <w:p w14:paraId="06ADE34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60 +</w:t>
            </w:r>
          </w:p>
          <w:p w14:paraId="57F3C0FA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= 26 </w:t>
            </w:r>
          </w:p>
        </w:tc>
        <w:tc>
          <w:tcPr>
            <w:tcW w:w="1914" w:type="dxa"/>
            <w:gridSpan w:val="2"/>
          </w:tcPr>
          <w:p w14:paraId="3D3F0F89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  <w:p w14:paraId="3743D702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N=275</w:t>
            </w:r>
          </w:p>
        </w:tc>
        <w:tc>
          <w:tcPr>
            <w:tcW w:w="1984" w:type="dxa"/>
          </w:tcPr>
          <w:p w14:paraId="409C323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Significance </w:t>
            </w:r>
          </w:p>
        </w:tc>
      </w:tr>
      <w:tr w:rsidR="00BF2CD8" w:rsidRPr="00BF2CD8" w14:paraId="4FC76F31" w14:textId="77777777" w:rsidTr="00AD4E91">
        <w:trPr>
          <w:trHeight w:val="616"/>
        </w:trPr>
        <w:tc>
          <w:tcPr>
            <w:tcW w:w="1915" w:type="dxa"/>
          </w:tcPr>
          <w:p w14:paraId="5EB84922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Knowledge-score</w:t>
            </w:r>
          </w:p>
        </w:tc>
        <w:tc>
          <w:tcPr>
            <w:tcW w:w="1333" w:type="dxa"/>
          </w:tcPr>
          <w:p w14:paraId="5EDA91DD" w14:textId="79C6216A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6.8 </w:t>
            </w:r>
          </w:p>
        </w:tc>
        <w:tc>
          <w:tcPr>
            <w:tcW w:w="1376" w:type="dxa"/>
            <w:gridSpan w:val="2"/>
          </w:tcPr>
          <w:p w14:paraId="021AB670" w14:textId="2A107059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6.8 </w:t>
            </w:r>
          </w:p>
        </w:tc>
        <w:tc>
          <w:tcPr>
            <w:tcW w:w="1296" w:type="dxa"/>
            <w:gridSpan w:val="2"/>
          </w:tcPr>
          <w:p w14:paraId="55D5906C" w14:textId="09FAD5C4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</w:p>
        </w:tc>
        <w:tc>
          <w:tcPr>
            <w:tcW w:w="1097" w:type="dxa"/>
            <w:gridSpan w:val="2"/>
          </w:tcPr>
          <w:p w14:paraId="7D125FBE" w14:textId="621F28A4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6.2 </w:t>
            </w:r>
          </w:p>
        </w:tc>
        <w:tc>
          <w:tcPr>
            <w:tcW w:w="1914" w:type="dxa"/>
            <w:gridSpan w:val="2"/>
          </w:tcPr>
          <w:p w14:paraId="44EFEB11" w14:textId="566D688C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6.6 </w:t>
            </w:r>
          </w:p>
        </w:tc>
        <w:tc>
          <w:tcPr>
            <w:tcW w:w="1984" w:type="dxa"/>
          </w:tcPr>
          <w:p w14:paraId="4319CC82" w14:textId="291CCF58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0.1</w:t>
            </w:r>
          </w:p>
        </w:tc>
      </w:tr>
      <w:tr w:rsidR="00BF2CD8" w:rsidRPr="00BF2CD8" w14:paraId="5EB5C72B" w14:textId="77777777" w:rsidTr="00AD4E91">
        <w:trPr>
          <w:trHeight w:val="616"/>
        </w:trPr>
        <w:tc>
          <w:tcPr>
            <w:tcW w:w="1915" w:type="dxa"/>
          </w:tcPr>
          <w:p w14:paraId="31018E1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Attitudes-score</w:t>
            </w:r>
          </w:p>
        </w:tc>
        <w:tc>
          <w:tcPr>
            <w:tcW w:w="1333" w:type="dxa"/>
          </w:tcPr>
          <w:p w14:paraId="23B488F5" w14:textId="567E609F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</w:p>
        </w:tc>
        <w:tc>
          <w:tcPr>
            <w:tcW w:w="1376" w:type="dxa"/>
            <w:gridSpan w:val="2"/>
          </w:tcPr>
          <w:p w14:paraId="5FF6E3DD" w14:textId="184D0C0C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296" w:type="dxa"/>
            <w:gridSpan w:val="2"/>
          </w:tcPr>
          <w:p w14:paraId="1D906C5B" w14:textId="68799084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097" w:type="dxa"/>
            <w:gridSpan w:val="2"/>
          </w:tcPr>
          <w:p w14:paraId="48999515" w14:textId="51C7E314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2.8 </w:t>
            </w:r>
          </w:p>
        </w:tc>
        <w:tc>
          <w:tcPr>
            <w:tcW w:w="1914" w:type="dxa"/>
            <w:gridSpan w:val="2"/>
          </w:tcPr>
          <w:p w14:paraId="46F91F0B" w14:textId="4C13A368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5E28CFB9" w14:textId="514B1BC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0.6</w:t>
            </w:r>
          </w:p>
        </w:tc>
      </w:tr>
      <w:tr w:rsidR="00BF2CD8" w:rsidRPr="00BF2CD8" w14:paraId="1913E8F1" w14:textId="77777777" w:rsidTr="00AD4E91">
        <w:trPr>
          <w:trHeight w:val="616"/>
        </w:trPr>
        <w:tc>
          <w:tcPr>
            <w:tcW w:w="1915" w:type="dxa"/>
          </w:tcPr>
          <w:p w14:paraId="7EA6AA16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Practices-score</w:t>
            </w:r>
          </w:p>
        </w:tc>
        <w:tc>
          <w:tcPr>
            <w:tcW w:w="1333" w:type="dxa"/>
          </w:tcPr>
          <w:p w14:paraId="5AD81CA8" w14:textId="2EF0EDE1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376" w:type="dxa"/>
            <w:gridSpan w:val="2"/>
          </w:tcPr>
          <w:p w14:paraId="2FD02CE1" w14:textId="4891D485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296" w:type="dxa"/>
            <w:gridSpan w:val="2"/>
          </w:tcPr>
          <w:p w14:paraId="60567107" w14:textId="7448B9C4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3.20 </w:t>
            </w:r>
          </w:p>
        </w:tc>
        <w:tc>
          <w:tcPr>
            <w:tcW w:w="1097" w:type="dxa"/>
            <w:gridSpan w:val="2"/>
          </w:tcPr>
          <w:p w14:paraId="6F3B09B5" w14:textId="1F4A398B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1914" w:type="dxa"/>
            <w:gridSpan w:val="2"/>
          </w:tcPr>
          <w:p w14:paraId="46F061BC" w14:textId="66A23DE6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0EE2423D" w14:textId="4974FBE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0.2</w:t>
            </w:r>
          </w:p>
        </w:tc>
      </w:tr>
      <w:tr w:rsidR="00BF2CD8" w:rsidRPr="00BF2CD8" w14:paraId="22CF9FCF" w14:textId="77777777" w:rsidTr="00AD4E91">
        <w:trPr>
          <w:trHeight w:val="616"/>
        </w:trPr>
        <w:tc>
          <w:tcPr>
            <w:tcW w:w="1915" w:type="dxa"/>
          </w:tcPr>
          <w:p w14:paraId="2BDC23AB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3" w:type="dxa"/>
          </w:tcPr>
          <w:p w14:paraId="375120DA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  <w:gridSpan w:val="2"/>
          </w:tcPr>
          <w:p w14:paraId="3E661AD8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6" w:type="dxa"/>
            <w:gridSpan w:val="2"/>
          </w:tcPr>
          <w:p w14:paraId="6E20AD87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1" w:type="dxa"/>
            <w:gridSpan w:val="4"/>
          </w:tcPr>
          <w:p w14:paraId="76AE04CF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CFB6147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2CD8" w:rsidRPr="00BF2CD8" w14:paraId="4E50D6A1" w14:textId="77777777" w:rsidTr="00AD4E91">
        <w:trPr>
          <w:trHeight w:val="616"/>
        </w:trPr>
        <w:tc>
          <w:tcPr>
            <w:tcW w:w="1915" w:type="dxa"/>
          </w:tcPr>
          <w:p w14:paraId="123298D3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Educational level</w:t>
            </w:r>
          </w:p>
        </w:tc>
        <w:tc>
          <w:tcPr>
            <w:tcW w:w="1333" w:type="dxa"/>
          </w:tcPr>
          <w:p w14:paraId="3A1D9B36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Bachelors</w:t>
            </w:r>
          </w:p>
          <w:p w14:paraId="1CD8482D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Degree N=12</w:t>
            </w:r>
          </w:p>
        </w:tc>
        <w:tc>
          <w:tcPr>
            <w:tcW w:w="1376" w:type="dxa"/>
            <w:gridSpan w:val="2"/>
          </w:tcPr>
          <w:p w14:paraId="3055ACDB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Certificate/</w:t>
            </w:r>
          </w:p>
          <w:p w14:paraId="61D52479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Diploma N=41</w:t>
            </w:r>
          </w:p>
        </w:tc>
        <w:tc>
          <w:tcPr>
            <w:tcW w:w="1296" w:type="dxa"/>
            <w:gridSpan w:val="2"/>
          </w:tcPr>
          <w:p w14:paraId="48E52AC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Secondary</w:t>
            </w:r>
          </w:p>
          <w:p w14:paraId="1AA6A83A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N=116</w:t>
            </w:r>
          </w:p>
        </w:tc>
        <w:tc>
          <w:tcPr>
            <w:tcW w:w="1097" w:type="dxa"/>
            <w:gridSpan w:val="2"/>
          </w:tcPr>
          <w:p w14:paraId="069078B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Primary</w:t>
            </w:r>
          </w:p>
          <w:p w14:paraId="6F72B394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N=99</w:t>
            </w:r>
          </w:p>
        </w:tc>
        <w:tc>
          <w:tcPr>
            <w:tcW w:w="1217" w:type="dxa"/>
          </w:tcPr>
          <w:p w14:paraId="1E602516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  <w:p w14:paraId="697B7B41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Schooling</w:t>
            </w:r>
          </w:p>
          <w:p w14:paraId="41346AA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N=7</w:t>
            </w:r>
          </w:p>
        </w:tc>
        <w:tc>
          <w:tcPr>
            <w:tcW w:w="697" w:type="dxa"/>
          </w:tcPr>
          <w:p w14:paraId="12EC035A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  <w:p w14:paraId="03494B2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N=275</w:t>
            </w:r>
          </w:p>
        </w:tc>
        <w:tc>
          <w:tcPr>
            <w:tcW w:w="1984" w:type="dxa"/>
          </w:tcPr>
          <w:p w14:paraId="2DD48DCE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Significance</w:t>
            </w:r>
          </w:p>
        </w:tc>
      </w:tr>
      <w:tr w:rsidR="00BF2CD8" w:rsidRPr="00BF2CD8" w14:paraId="397C6B2D" w14:textId="77777777" w:rsidTr="00AD4E91">
        <w:trPr>
          <w:trHeight w:val="616"/>
        </w:trPr>
        <w:tc>
          <w:tcPr>
            <w:tcW w:w="1915" w:type="dxa"/>
          </w:tcPr>
          <w:p w14:paraId="0E46B136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Knowledge-score</w:t>
            </w:r>
          </w:p>
        </w:tc>
        <w:tc>
          <w:tcPr>
            <w:tcW w:w="1333" w:type="dxa"/>
          </w:tcPr>
          <w:p w14:paraId="49092C79" w14:textId="75DF9C4A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7.6 </w:t>
            </w:r>
          </w:p>
        </w:tc>
        <w:tc>
          <w:tcPr>
            <w:tcW w:w="1376" w:type="dxa"/>
            <w:gridSpan w:val="2"/>
          </w:tcPr>
          <w:p w14:paraId="7FFBFF36" w14:textId="1E7BAFFB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6.8 </w:t>
            </w:r>
          </w:p>
        </w:tc>
        <w:tc>
          <w:tcPr>
            <w:tcW w:w="1296" w:type="dxa"/>
            <w:gridSpan w:val="2"/>
          </w:tcPr>
          <w:p w14:paraId="017AB1FB" w14:textId="0A1AF5A5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6.2 </w:t>
            </w:r>
          </w:p>
        </w:tc>
        <w:tc>
          <w:tcPr>
            <w:tcW w:w="1097" w:type="dxa"/>
            <w:gridSpan w:val="2"/>
          </w:tcPr>
          <w:p w14:paraId="5B0AAB4C" w14:textId="474E7D0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</w:p>
        </w:tc>
        <w:tc>
          <w:tcPr>
            <w:tcW w:w="1217" w:type="dxa"/>
          </w:tcPr>
          <w:p w14:paraId="435A5688" w14:textId="291F575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6.0 </w:t>
            </w:r>
          </w:p>
        </w:tc>
        <w:tc>
          <w:tcPr>
            <w:tcW w:w="697" w:type="dxa"/>
          </w:tcPr>
          <w:p w14:paraId="7BB66F20" w14:textId="3265E691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984" w:type="dxa"/>
          </w:tcPr>
          <w:p w14:paraId="20D22905" w14:textId="45DC8922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0.06</w:t>
            </w:r>
          </w:p>
        </w:tc>
      </w:tr>
      <w:tr w:rsidR="00BF2CD8" w:rsidRPr="00BF2CD8" w14:paraId="122D0143" w14:textId="77777777" w:rsidTr="00AD4E91">
        <w:trPr>
          <w:trHeight w:val="616"/>
        </w:trPr>
        <w:tc>
          <w:tcPr>
            <w:tcW w:w="1915" w:type="dxa"/>
          </w:tcPr>
          <w:p w14:paraId="75286653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Attitudes-score</w:t>
            </w:r>
          </w:p>
        </w:tc>
        <w:tc>
          <w:tcPr>
            <w:tcW w:w="1333" w:type="dxa"/>
          </w:tcPr>
          <w:p w14:paraId="29EA7B36" w14:textId="0A4B133C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</w:p>
        </w:tc>
        <w:tc>
          <w:tcPr>
            <w:tcW w:w="1376" w:type="dxa"/>
            <w:gridSpan w:val="2"/>
          </w:tcPr>
          <w:p w14:paraId="2385803D" w14:textId="7D2D8E01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296" w:type="dxa"/>
            <w:gridSpan w:val="2"/>
          </w:tcPr>
          <w:p w14:paraId="539571C9" w14:textId="57ADB8D1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</w:p>
        </w:tc>
        <w:tc>
          <w:tcPr>
            <w:tcW w:w="1097" w:type="dxa"/>
            <w:gridSpan w:val="2"/>
          </w:tcPr>
          <w:p w14:paraId="273B0CC1" w14:textId="3E981EE4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</w:p>
        </w:tc>
        <w:tc>
          <w:tcPr>
            <w:tcW w:w="1217" w:type="dxa"/>
          </w:tcPr>
          <w:p w14:paraId="1F650EB3" w14:textId="6CE5D90E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697" w:type="dxa"/>
          </w:tcPr>
          <w:p w14:paraId="02F1A08E" w14:textId="48C4F22F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0AA90B8E" w14:textId="475A2969" w:rsidR="00BF2CD8" w:rsidRPr="00BF2CD8" w:rsidRDefault="009D5A52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="00BF2CD8"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 0.008</w:t>
            </w:r>
          </w:p>
        </w:tc>
      </w:tr>
      <w:tr w:rsidR="00BF2CD8" w:rsidRPr="00BF2CD8" w14:paraId="49395312" w14:textId="77777777" w:rsidTr="00AD4E91">
        <w:trPr>
          <w:trHeight w:val="616"/>
        </w:trPr>
        <w:tc>
          <w:tcPr>
            <w:tcW w:w="1915" w:type="dxa"/>
          </w:tcPr>
          <w:p w14:paraId="6396141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Practices-score</w:t>
            </w:r>
          </w:p>
        </w:tc>
        <w:tc>
          <w:tcPr>
            <w:tcW w:w="1333" w:type="dxa"/>
          </w:tcPr>
          <w:p w14:paraId="0F8C8544" w14:textId="468BD7E8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4.7 </w:t>
            </w:r>
          </w:p>
        </w:tc>
        <w:tc>
          <w:tcPr>
            <w:tcW w:w="1376" w:type="dxa"/>
            <w:gridSpan w:val="2"/>
          </w:tcPr>
          <w:p w14:paraId="1CE13C99" w14:textId="7DE6A928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</w:p>
        </w:tc>
        <w:tc>
          <w:tcPr>
            <w:tcW w:w="1296" w:type="dxa"/>
            <w:gridSpan w:val="2"/>
          </w:tcPr>
          <w:p w14:paraId="07DE8A95" w14:textId="14F4677C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2.8 </w:t>
            </w:r>
          </w:p>
        </w:tc>
        <w:tc>
          <w:tcPr>
            <w:tcW w:w="1097" w:type="dxa"/>
            <w:gridSpan w:val="2"/>
          </w:tcPr>
          <w:p w14:paraId="7F77372A" w14:textId="7F32AE9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217" w:type="dxa"/>
          </w:tcPr>
          <w:p w14:paraId="1B8C3993" w14:textId="566035E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697" w:type="dxa"/>
          </w:tcPr>
          <w:p w14:paraId="6D8984DB" w14:textId="4400224D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4FBAB833" w14:textId="5E51F7C5" w:rsidR="00BF2CD8" w:rsidRPr="00BF2CD8" w:rsidRDefault="009D5A52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="00BF2CD8"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 0.001</w:t>
            </w:r>
          </w:p>
        </w:tc>
      </w:tr>
      <w:tr w:rsidR="00BF2CD8" w:rsidRPr="00BF2CD8" w14:paraId="0F049439" w14:textId="77777777" w:rsidTr="00AD4E91">
        <w:trPr>
          <w:trHeight w:val="616"/>
        </w:trPr>
        <w:tc>
          <w:tcPr>
            <w:tcW w:w="1915" w:type="dxa"/>
          </w:tcPr>
          <w:p w14:paraId="23537D8D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Marital status </w:t>
            </w:r>
          </w:p>
        </w:tc>
        <w:tc>
          <w:tcPr>
            <w:tcW w:w="1333" w:type="dxa"/>
          </w:tcPr>
          <w:p w14:paraId="55045A0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Divorced</w:t>
            </w:r>
          </w:p>
          <w:p w14:paraId="22FE5CD1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 = 3</w:t>
            </w:r>
          </w:p>
        </w:tc>
        <w:tc>
          <w:tcPr>
            <w:tcW w:w="1376" w:type="dxa"/>
            <w:gridSpan w:val="2"/>
          </w:tcPr>
          <w:p w14:paraId="133B8017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Married</w:t>
            </w:r>
          </w:p>
          <w:p w14:paraId="6CADB4BD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216</w:t>
            </w:r>
          </w:p>
        </w:tc>
        <w:tc>
          <w:tcPr>
            <w:tcW w:w="1296" w:type="dxa"/>
            <w:gridSpan w:val="2"/>
          </w:tcPr>
          <w:p w14:paraId="5EFBB45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1048"/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Separated</w:t>
            </w:r>
          </w:p>
          <w:p w14:paraId="7941526D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2</w:t>
            </w:r>
            <w:commentRangeEnd w:id="1048"/>
            <w:r w:rsidR="00401D3C">
              <w:rPr>
                <w:rStyle w:val="CommentReference"/>
                <w:lang w:val="sv-SE"/>
              </w:rPr>
              <w:commentReference w:id="1048"/>
            </w:r>
          </w:p>
        </w:tc>
        <w:tc>
          <w:tcPr>
            <w:tcW w:w="1097" w:type="dxa"/>
            <w:gridSpan w:val="2"/>
          </w:tcPr>
          <w:p w14:paraId="5A0418FB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Single</w:t>
            </w:r>
          </w:p>
          <w:p w14:paraId="6A3F38E9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42</w:t>
            </w:r>
          </w:p>
        </w:tc>
        <w:tc>
          <w:tcPr>
            <w:tcW w:w="1217" w:type="dxa"/>
          </w:tcPr>
          <w:p w14:paraId="167739C9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Widowed</w:t>
            </w:r>
          </w:p>
          <w:p w14:paraId="76F08026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11</w:t>
            </w:r>
          </w:p>
        </w:tc>
        <w:tc>
          <w:tcPr>
            <w:tcW w:w="697" w:type="dxa"/>
          </w:tcPr>
          <w:p w14:paraId="0371317D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Mean </w:t>
            </w:r>
          </w:p>
          <w:p w14:paraId="2884294E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275</w:t>
            </w:r>
          </w:p>
        </w:tc>
        <w:tc>
          <w:tcPr>
            <w:tcW w:w="1984" w:type="dxa"/>
          </w:tcPr>
          <w:p w14:paraId="7131653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Significance </w:t>
            </w:r>
          </w:p>
        </w:tc>
      </w:tr>
      <w:tr w:rsidR="00BF2CD8" w:rsidRPr="00BF2CD8" w14:paraId="1EDC2326" w14:textId="77777777" w:rsidTr="00AD4E91">
        <w:trPr>
          <w:trHeight w:val="616"/>
        </w:trPr>
        <w:tc>
          <w:tcPr>
            <w:tcW w:w="1915" w:type="dxa"/>
          </w:tcPr>
          <w:p w14:paraId="3DB70CD3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Knowledge-score</w:t>
            </w:r>
          </w:p>
        </w:tc>
        <w:tc>
          <w:tcPr>
            <w:tcW w:w="1333" w:type="dxa"/>
          </w:tcPr>
          <w:p w14:paraId="3273C462" w14:textId="6D3C42BD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7.3 </w:t>
            </w:r>
          </w:p>
        </w:tc>
        <w:tc>
          <w:tcPr>
            <w:tcW w:w="1376" w:type="dxa"/>
            <w:gridSpan w:val="2"/>
          </w:tcPr>
          <w:p w14:paraId="1E41B341" w14:textId="5430BFD5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6.5 </w:t>
            </w:r>
          </w:p>
        </w:tc>
        <w:tc>
          <w:tcPr>
            <w:tcW w:w="1296" w:type="dxa"/>
            <w:gridSpan w:val="2"/>
          </w:tcPr>
          <w:p w14:paraId="59867B4F" w14:textId="3BD9503C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7.5 </w:t>
            </w:r>
          </w:p>
        </w:tc>
        <w:tc>
          <w:tcPr>
            <w:tcW w:w="1097" w:type="dxa"/>
            <w:gridSpan w:val="2"/>
          </w:tcPr>
          <w:p w14:paraId="17357678" w14:textId="1AE7E624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7.1 </w:t>
            </w:r>
          </w:p>
        </w:tc>
        <w:tc>
          <w:tcPr>
            <w:tcW w:w="1217" w:type="dxa"/>
          </w:tcPr>
          <w:p w14:paraId="790E9B3A" w14:textId="4D74AC79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6.0 </w:t>
            </w:r>
          </w:p>
        </w:tc>
        <w:tc>
          <w:tcPr>
            <w:tcW w:w="697" w:type="dxa"/>
          </w:tcPr>
          <w:p w14:paraId="406604C5" w14:textId="10097D0B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6.6 </w:t>
            </w:r>
          </w:p>
        </w:tc>
        <w:tc>
          <w:tcPr>
            <w:tcW w:w="1984" w:type="dxa"/>
          </w:tcPr>
          <w:p w14:paraId="24D1C76B" w14:textId="099B36BB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0.4</w:t>
            </w:r>
          </w:p>
        </w:tc>
      </w:tr>
      <w:tr w:rsidR="00BF2CD8" w:rsidRPr="00BF2CD8" w14:paraId="000717AA" w14:textId="77777777" w:rsidTr="00AD4E91">
        <w:trPr>
          <w:trHeight w:val="616"/>
        </w:trPr>
        <w:tc>
          <w:tcPr>
            <w:tcW w:w="1915" w:type="dxa"/>
          </w:tcPr>
          <w:p w14:paraId="7E3D230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Attitudes-score</w:t>
            </w:r>
          </w:p>
        </w:tc>
        <w:tc>
          <w:tcPr>
            <w:tcW w:w="1333" w:type="dxa"/>
          </w:tcPr>
          <w:p w14:paraId="0A757C31" w14:textId="570ED5BA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1376" w:type="dxa"/>
            <w:gridSpan w:val="2"/>
          </w:tcPr>
          <w:p w14:paraId="582A2390" w14:textId="6F2A2C64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1296" w:type="dxa"/>
            <w:gridSpan w:val="2"/>
          </w:tcPr>
          <w:p w14:paraId="63A33B41" w14:textId="3FF5E0C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6.5 </w:t>
            </w:r>
          </w:p>
        </w:tc>
        <w:tc>
          <w:tcPr>
            <w:tcW w:w="1097" w:type="dxa"/>
            <w:gridSpan w:val="2"/>
          </w:tcPr>
          <w:p w14:paraId="082514B1" w14:textId="56BD1439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3.7 </w:t>
            </w:r>
          </w:p>
        </w:tc>
        <w:tc>
          <w:tcPr>
            <w:tcW w:w="1217" w:type="dxa"/>
          </w:tcPr>
          <w:p w14:paraId="1197893E" w14:textId="2EBDB80F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697" w:type="dxa"/>
          </w:tcPr>
          <w:p w14:paraId="7D78D92D" w14:textId="3F4AD9C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20308265" w14:textId="228F6892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0.03</w:t>
            </w:r>
          </w:p>
        </w:tc>
      </w:tr>
      <w:tr w:rsidR="00BF2CD8" w:rsidRPr="00BF2CD8" w14:paraId="51812314" w14:textId="77777777" w:rsidTr="00AD4E91">
        <w:trPr>
          <w:trHeight w:val="616"/>
        </w:trPr>
        <w:tc>
          <w:tcPr>
            <w:tcW w:w="1915" w:type="dxa"/>
          </w:tcPr>
          <w:p w14:paraId="2B23865D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Practices-score</w:t>
            </w:r>
          </w:p>
        </w:tc>
        <w:tc>
          <w:tcPr>
            <w:tcW w:w="1333" w:type="dxa"/>
          </w:tcPr>
          <w:p w14:paraId="0CE65AB5" w14:textId="3590DE2A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1376" w:type="dxa"/>
            <w:gridSpan w:val="2"/>
          </w:tcPr>
          <w:p w14:paraId="7C32865A" w14:textId="11A7C04F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1296" w:type="dxa"/>
            <w:gridSpan w:val="2"/>
          </w:tcPr>
          <w:p w14:paraId="3959182B" w14:textId="6B896260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4.0 </w:t>
            </w:r>
          </w:p>
        </w:tc>
        <w:tc>
          <w:tcPr>
            <w:tcW w:w="1097" w:type="dxa"/>
            <w:gridSpan w:val="2"/>
          </w:tcPr>
          <w:p w14:paraId="2A00EBA2" w14:textId="108FE840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1217" w:type="dxa"/>
          </w:tcPr>
          <w:p w14:paraId="005C80AB" w14:textId="7BCD9DF6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3.7 </w:t>
            </w:r>
          </w:p>
        </w:tc>
        <w:tc>
          <w:tcPr>
            <w:tcW w:w="697" w:type="dxa"/>
          </w:tcPr>
          <w:p w14:paraId="77C0D94A" w14:textId="1A31E7D9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3C5CDC6D" w14:textId="72AB6B3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0.3</w:t>
            </w:r>
          </w:p>
        </w:tc>
      </w:tr>
      <w:tr w:rsidR="00BF2CD8" w:rsidRPr="00BF2CD8" w14:paraId="24778A3A" w14:textId="77777777" w:rsidTr="00AD4E91">
        <w:trPr>
          <w:trHeight w:val="616"/>
        </w:trPr>
        <w:tc>
          <w:tcPr>
            <w:tcW w:w="1915" w:type="dxa"/>
          </w:tcPr>
          <w:p w14:paraId="622B9C2B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</w:tcPr>
          <w:p w14:paraId="3E12F8A9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gridSpan w:val="2"/>
          </w:tcPr>
          <w:p w14:paraId="78DA3977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gridSpan w:val="2"/>
          </w:tcPr>
          <w:p w14:paraId="66DB94C5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gridSpan w:val="2"/>
          </w:tcPr>
          <w:p w14:paraId="10E7443A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133125D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14:paraId="5F844DA4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1A36571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CD8" w:rsidRPr="00BF2CD8" w14:paraId="428F8159" w14:textId="77777777" w:rsidTr="00AD4E91">
        <w:trPr>
          <w:trHeight w:val="616"/>
        </w:trPr>
        <w:tc>
          <w:tcPr>
            <w:tcW w:w="1915" w:type="dxa"/>
          </w:tcPr>
          <w:p w14:paraId="18FE9562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Gender </w:t>
            </w:r>
          </w:p>
        </w:tc>
        <w:tc>
          <w:tcPr>
            <w:tcW w:w="2709" w:type="dxa"/>
            <w:gridSpan w:val="3"/>
          </w:tcPr>
          <w:p w14:paraId="79B5A0EC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  <w:p w14:paraId="47EB7326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237</w:t>
            </w:r>
          </w:p>
        </w:tc>
        <w:tc>
          <w:tcPr>
            <w:tcW w:w="3610" w:type="dxa"/>
            <w:gridSpan w:val="5"/>
          </w:tcPr>
          <w:p w14:paraId="2EAD448F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  <w:p w14:paraId="482BEDED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38</w:t>
            </w:r>
          </w:p>
        </w:tc>
        <w:tc>
          <w:tcPr>
            <w:tcW w:w="697" w:type="dxa"/>
          </w:tcPr>
          <w:p w14:paraId="58537DFB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  <w:p w14:paraId="1614DAB5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N=275</w:t>
            </w:r>
          </w:p>
        </w:tc>
        <w:tc>
          <w:tcPr>
            <w:tcW w:w="1984" w:type="dxa"/>
          </w:tcPr>
          <w:p w14:paraId="39170109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Significance</w:t>
            </w:r>
          </w:p>
        </w:tc>
      </w:tr>
      <w:tr w:rsidR="00BF2CD8" w:rsidRPr="00BF2CD8" w14:paraId="4882FC8D" w14:textId="77777777" w:rsidTr="00AD4E91">
        <w:trPr>
          <w:trHeight w:val="616"/>
        </w:trPr>
        <w:tc>
          <w:tcPr>
            <w:tcW w:w="1915" w:type="dxa"/>
          </w:tcPr>
          <w:p w14:paraId="16620D53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Knowledge-score</w:t>
            </w:r>
          </w:p>
        </w:tc>
        <w:tc>
          <w:tcPr>
            <w:tcW w:w="2709" w:type="dxa"/>
            <w:gridSpan w:val="3"/>
          </w:tcPr>
          <w:p w14:paraId="4AA5E266" w14:textId="07981E84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6.0 </w:t>
            </w:r>
          </w:p>
        </w:tc>
        <w:tc>
          <w:tcPr>
            <w:tcW w:w="3610" w:type="dxa"/>
            <w:gridSpan w:val="5"/>
          </w:tcPr>
          <w:p w14:paraId="58EB3433" w14:textId="71D767A5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6.7 </w:t>
            </w:r>
          </w:p>
        </w:tc>
        <w:tc>
          <w:tcPr>
            <w:tcW w:w="697" w:type="dxa"/>
          </w:tcPr>
          <w:p w14:paraId="523E7DDD" w14:textId="6FB01FE5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6.6 </w:t>
            </w:r>
          </w:p>
        </w:tc>
        <w:tc>
          <w:tcPr>
            <w:tcW w:w="1984" w:type="dxa"/>
          </w:tcPr>
          <w:p w14:paraId="426F725C" w14:textId="009ED4DF" w:rsidR="00BF2CD8" w:rsidRPr="0040539A" w:rsidRDefault="009D5A52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p=</w:t>
            </w:r>
            <w:r w:rsidR="00BF2CD8" w:rsidRPr="0040539A">
              <w:rPr>
                <w:rFonts w:ascii="Times New Roman" w:hAnsi="Times New Roman" w:cs="Times New Roman"/>
                <w:bCs/>
                <w:sz w:val="24"/>
                <w:szCs w:val="24"/>
              </w:rPr>
              <w:t>0.07</w:t>
            </w:r>
          </w:p>
        </w:tc>
      </w:tr>
      <w:tr w:rsidR="00BF2CD8" w:rsidRPr="00BF2CD8" w14:paraId="4C216158" w14:textId="77777777" w:rsidTr="00AD4E91">
        <w:trPr>
          <w:trHeight w:val="616"/>
        </w:trPr>
        <w:tc>
          <w:tcPr>
            <w:tcW w:w="1915" w:type="dxa"/>
          </w:tcPr>
          <w:p w14:paraId="641F91D9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Attitudes-score</w:t>
            </w:r>
          </w:p>
        </w:tc>
        <w:tc>
          <w:tcPr>
            <w:tcW w:w="2709" w:type="dxa"/>
            <w:gridSpan w:val="3"/>
          </w:tcPr>
          <w:p w14:paraId="2A2B2FDD" w14:textId="52C4973D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3610" w:type="dxa"/>
            <w:gridSpan w:val="5"/>
          </w:tcPr>
          <w:p w14:paraId="55D7F8B1" w14:textId="5AEAF386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697" w:type="dxa"/>
          </w:tcPr>
          <w:p w14:paraId="596C7C1C" w14:textId="028D38E5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31E227E6" w14:textId="2A21B858" w:rsidR="00BF2CD8" w:rsidRPr="0040539A" w:rsidRDefault="009D5A52" w:rsidP="009D5A5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BF2CD8" w:rsidRPr="0040539A">
              <w:rPr>
                <w:rFonts w:ascii="Times New Roman" w:hAnsi="Times New Roman" w:cs="Times New Roman"/>
                <w:bCs/>
                <w:sz w:val="24"/>
                <w:szCs w:val="24"/>
              </w:rPr>
              <w:t>p=0.9</w:t>
            </w:r>
          </w:p>
        </w:tc>
      </w:tr>
      <w:tr w:rsidR="00BF2CD8" w:rsidRPr="00BF2CD8" w14:paraId="5C604659" w14:textId="77777777" w:rsidTr="00AD4E91">
        <w:trPr>
          <w:trHeight w:val="616"/>
        </w:trPr>
        <w:tc>
          <w:tcPr>
            <w:tcW w:w="1915" w:type="dxa"/>
          </w:tcPr>
          <w:p w14:paraId="37A04F0D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Practices-score</w:t>
            </w:r>
          </w:p>
        </w:tc>
        <w:tc>
          <w:tcPr>
            <w:tcW w:w="2709" w:type="dxa"/>
            <w:gridSpan w:val="3"/>
          </w:tcPr>
          <w:p w14:paraId="1C0576A6" w14:textId="7ECC5B2A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</w:p>
        </w:tc>
        <w:tc>
          <w:tcPr>
            <w:tcW w:w="3610" w:type="dxa"/>
            <w:gridSpan w:val="5"/>
          </w:tcPr>
          <w:p w14:paraId="18A57860" w14:textId="00D26063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697" w:type="dxa"/>
          </w:tcPr>
          <w:p w14:paraId="1F07CBF3" w14:textId="21C85F6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0927F149" w14:textId="77700A47" w:rsidR="00BF2CD8" w:rsidRPr="0040539A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39A">
              <w:rPr>
                <w:rFonts w:ascii="Times New Roman" w:hAnsi="Times New Roman" w:cs="Times New Roman"/>
                <w:bCs/>
                <w:sz w:val="24"/>
                <w:szCs w:val="24"/>
              </w:rPr>
              <w:t>p=0.4</w:t>
            </w:r>
          </w:p>
        </w:tc>
      </w:tr>
      <w:tr w:rsidR="00BF2CD8" w:rsidRPr="00BF2CD8" w14:paraId="46C2EDCC" w14:textId="77777777" w:rsidTr="00AD4E91">
        <w:trPr>
          <w:trHeight w:val="616"/>
        </w:trPr>
        <w:tc>
          <w:tcPr>
            <w:tcW w:w="1915" w:type="dxa"/>
          </w:tcPr>
          <w:p w14:paraId="7477B373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Income level</w:t>
            </w:r>
          </w:p>
        </w:tc>
        <w:tc>
          <w:tcPr>
            <w:tcW w:w="1537" w:type="dxa"/>
            <w:gridSpan w:val="2"/>
          </w:tcPr>
          <w:p w14:paraId="2F2C2AEE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0-5,000</w:t>
            </w:r>
          </w:p>
          <w:p w14:paraId="4C77B285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58</w:t>
            </w:r>
          </w:p>
        </w:tc>
        <w:tc>
          <w:tcPr>
            <w:tcW w:w="1631" w:type="dxa"/>
            <w:gridSpan w:val="2"/>
          </w:tcPr>
          <w:p w14:paraId="27086BCA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5,001-10,000</w:t>
            </w:r>
          </w:p>
          <w:p w14:paraId="091BE533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111</w:t>
            </w:r>
          </w:p>
        </w:tc>
        <w:tc>
          <w:tcPr>
            <w:tcW w:w="1557" w:type="dxa"/>
            <w:gridSpan w:val="2"/>
          </w:tcPr>
          <w:p w14:paraId="0E348D94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10,001-20,000</w:t>
            </w:r>
          </w:p>
          <w:p w14:paraId="11281526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61</w:t>
            </w:r>
          </w:p>
        </w:tc>
        <w:tc>
          <w:tcPr>
            <w:tcW w:w="1594" w:type="dxa"/>
            <w:gridSpan w:val="2"/>
          </w:tcPr>
          <w:p w14:paraId="49C016FD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20,001 or above</w:t>
            </w:r>
          </w:p>
          <w:p w14:paraId="693ECCFC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 = 42</w:t>
            </w:r>
          </w:p>
        </w:tc>
        <w:tc>
          <w:tcPr>
            <w:tcW w:w="697" w:type="dxa"/>
          </w:tcPr>
          <w:p w14:paraId="294AE106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  <w:p w14:paraId="38A77839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N=275</w:t>
            </w:r>
          </w:p>
        </w:tc>
        <w:tc>
          <w:tcPr>
            <w:tcW w:w="1984" w:type="dxa"/>
          </w:tcPr>
          <w:p w14:paraId="0BBC02C5" w14:textId="77777777" w:rsidR="00BF2CD8" w:rsidRPr="00BF2CD8" w:rsidRDefault="00BF2CD8" w:rsidP="007D5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Significance</w:t>
            </w:r>
          </w:p>
        </w:tc>
      </w:tr>
      <w:tr w:rsidR="00BF2CD8" w:rsidRPr="00BF2CD8" w14:paraId="07B5CA97" w14:textId="77777777" w:rsidTr="00AD4E91">
        <w:trPr>
          <w:trHeight w:val="616"/>
        </w:trPr>
        <w:tc>
          <w:tcPr>
            <w:tcW w:w="1915" w:type="dxa"/>
          </w:tcPr>
          <w:p w14:paraId="3F2987B9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Knowledge-score</w:t>
            </w:r>
          </w:p>
        </w:tc>
        <w:tc>
          <w:tcPr>
            <w:tcW w:w="1537" w:type="dxa"/>
            <w:gridSpan w:val="2"/>
          </w:tcPr>
          <w:p w14:paraId="37488B2A" w14:textId="1F00B70E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5.3 </w:t>
            </w:r>
          </w:p>
        </w:tc>
        <w:tc>
          <w:tcPr>
            <w:tcW w:w="1631" w:type="dxa"/>
            <w:gridSpan w:val="2"/>
          </w:tcPr>
          <w:p w14:paraId="750FA49E" w14:textId="797B61BF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6.8 </w:t>
            </w:r>
          </w:p>
        </w:tc>
        <w:tc>
          <w:tcPr>
            <w:tcW w:w="1557" w:type="dxa"/>
            <w:gridSpan w:val="2"/>
          </w:tcPr>
          <w:p w14:paraId="742B43D9" w14:textId="0D61D3CA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7.2 </w:t>
            </w:r>
          </w:p>
        </w:tc>
        <w:tc>
          <w:tcPr>
            <w:tcW w:w="1594" w:type="dxa"/>
            <w:gridSpan w:val="2"/>
          </w:tcPr>
          <w:p w14:paraId="3AD6BED0" w14:textId="7D069DC2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</w:p>
        </w:tc>
        <w:tc>
          <w:tcPr>
            <w:tcW w:w="697" w:type="dxa"/>
          </w:tcPr>
          <w:p w14:paraId="5B630974" w14:textId="01DF1038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6.6 </w:t>
            </w:r>
          </w:p>
        </w:tc>
        <w:tc>
          <w:tcPr>
            <w:tcW w:w="1984" w:type="dxa"/>
          </w:tcPr>
          <w:p w14:paraId="016E8375" w14:textId="6859145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p&lt;0.001</w:t>
            </w:r>
          </w:p>
        </w:tc>
      </w:tr>
      <w:tr w:rsidR="00BF2CD8" w:rsidRPr="00BF2CD8" w14:paraId="382DEBF5" w14:textId="77777777" w:rsidTr="00AD4E91">
        <w:trPr>
          <w:trHeight w:val="616"/>
        </w:trPr>
        <w:tc>
          <w:tcPr>
            <w:tcW w:w="1915" w:type="dxa"/>
          </w:tcPr>
          <w:p w14:paraId="6429C757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Attitudes-score</w:t>
            </w:r>
          </w:p>
        </w:tc>
        <w:tc>
          <w:tcPr>
            <w:tcW w:w="1537" w:type="dxa"/>
            <w:gridSpan w:val="2"/>
          </w:tcPr>
          <w:p w14:paraId="31D13AB2" w14:textId="657DE7D1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</w:p>
        </w:tc>
        <w:tc>
          <w:tcPr>
            <w:tcW w:w="1631" w:type="dxa"/>
            <w:gridSpan w:val="2"/>
          </w:tcPr>
          <w:p w14:paraId="42C597FB" w14:textId="2A3334F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1557" w:type="dxa"/>
            <w:gridSpan w:val="2"/>
          </w:tcPr>
          <w:p w14:paraId="31643F71" w14:textId="0983B1C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3.49 </w:t>
            </w:r>
          </w:p>
        </w:tc>
        <w:tc>
          <w:tcPr>
            <w:tcW w:w="1594" w:type="dxa"/>
            <w:gridSpan w:val="2"/>
          </w:tcPr>
          <w:p w14:paraId="6DE2A1EC" w14:textId="1C474B00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697" w:type="dxa"/>
          </w:tcPr>
          <w:p w14:paraId="2A6ACCB4" w14:textId="76150B93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5E3BD381" w14:textId="3C6D9F8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p&lt;0.001</w:t>
            </w:r>
          </w:p>
        </w:tc>
      </w:tr>
      <w:tr w:rsidR="00BF2CD8" w:rsidRPr="00BF2CD8" w14:paraId="4A8E6453" w14:textId="77777777" w:rsidTr="00AD4E91">
        <w:trPr>
          <w:trHeight w:val="616"/>
        </w:trPr>
        <w:tc>
          <w:tcPr>
            <w:tcW w:w="1915" w:type="dxa"/>
          </w:tcPr>
          <w:p w14:paraId="54C1E5A7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Practices-score</w:t>
            </w:r>
          </w:p>
        </w:tc>
        <w:tc>
          <w:tcPr>
            <w:tcW w:w="1537" w:type="dxa"/>
            <w:gridSpan w:val="2"/>
          </w:tcPr>
          <w:p w14:paraId="2D9414BB" w14:textId="2069F8AC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2.6 </w:t>
            </w:r>
          </w:p>
        </w:tc>
        <w:tc>
          <w:tcPr>
            <w:tcW w:w="1631" w:type="dxa"/>
            <w:gridSpan w:val="2"/>
          </w:tcPr>
          <w:p w14:paraId="24EC1457" w14:textId="1C75921D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1557" w:type="dxa"/>
            <w:gridSpan w:val="2"/>
          </w:tcPr>
          <w:p w14:paraId="0FD50F3F" w14:textId="65731BC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3.38 </w:t>
            </w:r>
          </w:p>
        </w:tc>
        <w:tc>
          <w:tcPr>
            <w:tcW w:w="1594" w:type="dxa"/>
            <w:gridSpan w:val="2"/>
          </w:tcPr>
          <w:p w14:paraId="7BB69BDB" w14:textId="0BFD98CF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697" w:type="dxa"/>
          </w:tcPr>
          <w:p w14:paraId="278614B3" w14:textId="1ADBE5D0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5DD4DF7B" w14:textId="548DC825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0.049</w:t>
            </w:r>
          </w:p>
        </w:tc>
      </w:tr>
      <w:tr w:rsidR="00BF2CD8" w:rsidRPr="00BF2CD8" w14:paraId="03CBAB44" w14:textId="77777777" w:rsidTr="00AD4E91">
        <w:trPr>
          <w:trHeight w:val="616"/>
        </w:trPr>
        <w:tc>
          <w:tcPr>
            <w:tcW w:w="1915" w:type="dxa"/>
          </w:tcPr>
          <w:p w14:paraId="53AB9A8B" w14:textId="3E14396E" w:rsidR="00BF2CD8" w:rsidRPr="00BF2CD8" w:rsidRDefault="0040539A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of farming</w:t>
            </w:r>
          </w:p>
        </w:tc>
        <w:tc>
          <w:tcPr>
            <w:tcW w:w="1537" w:type="dxa"/>
            <w:gridSpan w:val="2"/>
          </w:tcPr>
          <w:p w14:paraId="7954B0E4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2CD8">
              <w:rPr>
                <w:rFonts w:ascii="Times New Roman" w:hAnsi="Times New Roman" w:cs="Times New Roman"/>
                <w:b/>
                <w:bCs/>
              </w:rPr>
              <w:t>1-5 Years</w:t>
            </w:r>
            <w:r w:rsidRPr="00BF2CD8">
              <w:rPr>
                <w:rFonts w:ascii="Times New Roman" w:hAnsi="Times New Roman" w:cs="Times New Roman"/>
                <w:b/>
              </w:rPr>
              <w:t xml:space="preserve">, </w:t>
            </w:r>
          </w:p>
          <w:p w14:paraId="41131855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2CD8">
              <w:rPr>
                <w:rFonts w:ascii="Times New Roman" w:hAnsi="Times New Roman" w:cs="Times New Roman"/>
                <w:b/>
              </w:rPr>
              <w:t>N = 92</w:t>
            </w:r>
          </w:p>
        </w:tc>
        <w:tc>
          <w:tcPr>
            <w:tcW w:w="1631" w:type="dxa"/>
            <w:gridSpan w:val="2"/>
          </w:tcPr>
          <w:p w14:paraId="14995850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2CD8">
              <w:rPr>
                <w:rFonts w:ascii="Times New Roman" w:hAnsi="Times New Roman" w:cs="Times New Roman"/>
                <w:b/>
                <w:bCs/>
              </w:rPr>
              <w:t>6-10 Years</w:t>
            </w:r>
            <w:r w:rsidRPr="00BF2CD8">
              <w:rPr>
                <w:rFonts w:ascii="Times New Roman" w:hAnsi="Times New Roman" w:cs="Times New Roman"/>
                <w:b/>
              </w:rPr>
              <w:t>,</w:t>
            </w:r>
          </w:p>
          <w:p w14:paraId="59DDA9F6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2CD8">
              <w:rPr>
                <w:rFonts w:ascii="Times New Roman" w:hAnsi="Times New Roman" w:cs="Times New Roman"/>
                <w:b/>
              </w:rPr>
              <w:t xml:space="preserve"> N = 76</w:t>
            </w:r>
          </w:p>
        </w:tc>
        <w:tc>
          <w:tcPr>
            <w:tcW w:w="1557" w:type="dxa"/>
            <w:gridSpan w:val="2"/>
          </w:tcPr>
          <w:p w14:paraId="27CE2559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2CD8">
              <w:rPr>
                <w:rFonts w:ascii="Times New Roman" w:hAnsi="Times New Roman" w:cs="Times New Roman"/>
                <w:b/>
                <w:bCs/>
              </w:rPr>
              <w:t>11-20 Years</w:t>
            </w:r>
            <w:r w:rsidRPr="00BF2CD8">
              <w:rPr>
                <w:rFonts w:ascii="Times New Roman" w:hAnsi="Times New Roman" w:cs="Times New Roman"/>
                <w:b/>
              </w:rPr>
              <w:t xml:space="preserve">, </w:t>
            </w:r>
          </w:p>
          <w:p w14:paraId="2A7B9F26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2CD8">
              <w:rPr>
                <w:rFonts w:ascii="Times New Roman" w:hAnsi="Times New Roman" w:cs="Times New Roman"/>
                <w:b/>
              </w:rPr>
              <w:t>N = 65</w:t>
            </w:r>
          </w:p>
          <w:p w14:paraId="63954A25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4" w:type="dxa"/>
            <w:gridSpan w:val="2"/>
          </w:tcPr>
          <w:p w14:paraId="714A695F" w14:textId="77777777" w:rsidR="00BF2CD8" w:rsidRPr="00BF2CD8" w:rsidRDefault="00BF2CD8" w:rsidP="007D5A10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2CD8">
              <w:rPr>
                <w:rFonts w:ascii="Times New Roman" w:hAnsi="Times New Roman" w:cs="Times New Roman"/>
                <w:b/>
                <w:bCs/>
              </w:rPr>
              <w:t>Above 20 Years</w:t>
            </w:r>
            <w:r w:rsidRPr="00BF2CD8">
              <w:rPr>
                <w:rFonts w:ascii="Times New Roman" w:hAnsi="Times New Roman" w:cs="Times New Roman"/>
                <w:b/>
              </w:rPr>
              <w:t>, N = 42</w:t>
            </w:r>
          </w:p>
        </w:tc>
        <w:tc>
          <w:tcPr>
            <w:tcW w:w="697" w:type="dxa"/>
          </w:tcPr>
          <w:p w14:paraId="4EB94BFC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Mean,</w:t>
            </w:r>
          </w:p>
          <w:p w14:paraId="35A4E0BC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>N=275</w:t>
            </w:r>
          </w:p>
        </w:tc>
        <w:tc>
          <w:tcPr>
            <w:tcW w:w="1984" w:type="dxa"/>
          </w:tcPr>
          <w:p w14:paraId="114E4C24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Significance </w:t>
            </w:r>
          </w:p>
        </w:tc>
      </w:tr>
      <w:tr w:rsidR="00BF2CD8" w:rsidRPr="00BF2CD8" w14:paraId="5F2A2300" w14:textId="77777777" w:rsidTr="00AD4E91">
        <w:trPr>
          <w:trHeight w:val="616"/>
        </w:trPr>
        <w:tc>
          <w:tcPr>
            <w:tcW w:w="1915" w:type="dxa"/>
          </w:tcPr>
          <w:p w14:paraId="37760D4C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Knowledge-score</w:t>
            </w:r>
          </w:p>
        </w:tc>
        <w:tc>
          <w:tcPr>
            <w:tcW w:w="1537" w:type="dxa"/>
            <w:gridSpan w:val="2"/>
          </w:tcPr>
          <w:p w14:paraId="46E8DBEC" w14:textId="010C2147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6.5 </w:t>
            </w:r>
          </w:p>
        </w:tc>
        <w:tc>
          <w:tcPr>
            <w:tcW w:w="1631" w:type="dxa"/>
            <w:gridSpan w:val="2"/>
          </w:tcPr>
          <w:p w14:paraId="6E49D93A" w14:textId="4965438F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6.7 </w:t>
            </w:r>
          </w:p>
        </w:tc>
        <w:tc>
          <w:tcPr>
            <w:tcW w:w="1557" w:type="dxa"/>
            <w:gridSpan w:val="2"/>
          </w:tcPr>
          <w:p w14:paraId="221F86E0" w14:textId="4CDDA994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6.8 </w:t>
            </w:r>
          </w:p>
        </w:tc>
        <w:tc>
          <w:tcPr>
            <w:tcW w:w="1594" w:type="dxa"/>
            <w:gridSpan w:val="2"/>
          </w:tcPr>
          <w:p w14:paraId="2E85FC25" w14:textId="6EBF75E5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6.43 </w:t>
            </w:r>
          </w:p>
        </w:tc>
        <w:tc>
          <w:tcPr>
            <w:tcW w:w="697" w:type="dxa"/>
          </w:tcPr>
          <w:p w14:paraId="6526D6D4" w14:textId="421AB7F2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6.6 </w:t>
            </w:r>
          </w:p>
        </w:tc>
        <w:tc>
          <w:tcPr>
            <w:tcW w:w="1984" w:type="dxa"/>
          </w:tcPr>
          <w:p w14:paraId="1E0C767C" w14:textId="6AA9C1A9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p= 0.8</w:t>
            </w:r>
          </w:p>
        </w:tc>
      </w:tr>
      <w:tr w:rsidR="00BF2CD8" w:rsidRPr="00BF2CD8" w14:paraId="0E626417" w14:textId="77777777" w:rsidTr="00AD4E91">
        <w:trPr>
          <w:trHeight w:val="616"/>
        </w:trPr>
        <w:tc>
          <w:tcPr>
            <w:tcW w:w="1915" w:type="dxa"/>
          </w:tcPr>
          <w:p w14:paraId="6E8D9A6D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Attitudes-score</w:t>
            </w:r>
          </w:p>
        </w:tc>
        <w:tc>
          <w:tcPr>
            <w:tcW w:w="1537" w:type="dxa"/>
            <w:gridSpan w:val="2"/>
          </w:tcPr>
          <w:p w14:paraId="496A4939" w14:textId="28EC0602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631" w:type="dxa"/>
            <w:gridSpan w:val="2"/>
          </w:tcPr>
          <w:p w14:paraId="0D87F2D7" w14:textId="01AF346D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1557" w:type="dxa"/>
            <w:gridSpan w:val="2"/>
          </w:tcPr>
          <w:p w14:paraId="337BE17F" w14:textId="397AE7D4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1594" w:type="dxa"/>
            <w:gridSpan w:val="2"/>
          </w:tcPr>
          <w:p w14:paraId="3286923D" w14:textId="3B1C8CA1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2.71 </w:t>
            </w:r>
          </w:p>
        </w:tc>
        <w:tc>
          <w:tcPr>
            <w:tcW w:w="697" w:type="dxa"/>
          </w:tcPr>
          <w:p w14:paraId="6FA5047A" w14:textId="514BDA73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28A99FC0" w14:textId="0D776B5B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 = 0.6</w:t>
            </w:r>
          </w:p>
        </w:tc>
      </w:tr>
      <w:tr w:rsidR="00BF2CD8" w:rsidRPr="00BF2CD8" w14:paraId="3C416441" w14:textId="77777777" w:rsidTr="00AD4E91">
        <w:trPr>
          <w:trHeight w:val="616"/>
        </w:trPr>
        <w:tc>
          <w:tcPr>
            <w:tcW w:w="1915" w:type="dxa"/>
          </w:tcPr>
          <w:p w14:paraId="6FA689F0" w14:textId="77777777" w:rsidR="00BF2CD8" w:rsidRPr="00BF2CD8" w:rsidRDefault="00BF2CD8" w:rsidP="007D5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Practices-score</w:t>
            </w:r>
          </w:p>
        </w:tc>
        <w:tc>
          <w:tcPr>
            <w:tcW w:w="1537" w:type="dxa"/>
            <w:gridSpan w:val="2"/>
          </w:tcPr>
          <w:p w14:paraId="6306B63E" w14:textId="66083F13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2.8 </w:t>
            </w:r>
          </w:p>
        </w:tc>
        <w:tc>
          <w:tcPr>
            <w:tcW w:w="1631" w:type="dxa"/>
            <w:gridSpan w:val="2"/>
          </w:tcPr>
          <w:p w14:paraId="138A64AF" w14:textId="656898D0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</w:p>
        </w:tc>
        <w:tc>
          <w:tcPr>
            <w:tcW w:w="1557" w:type="dxa"/>
            <w:gridSpan w:val="2"/>
          </w:tcPr>
          <w:p w14:paraId="3F45403A" w14:textId="78BB4664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594" w:type="dxa"/>
            <w:gridSpan w:val="2"/>
          </w:tcPr>
          <w:p w14:paraId="5EBDC2D1" w14:textId="43885A92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3.29 </w:t>
            </w:r>
          </w:p>
        </w:tc>
        <w:tc>
          <w:tcPr>
            <w:tcW w:w="697" w:type="dxa"/>
          </w:tcPr>
          <w:p w14:paraId="30E7AC49" w14:textId="610770C6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1984" w:type="dxa"/>
          </w:tcPr>
          <w:p w14:paraId="42C936A0" w14:textId="395E384F" w:rsidR="00BF2CD8" w:rsidRPr="00BF2CD8" w:rsidRDefault="00BF2CD8" w:rsidP="007D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CD8">
              <w:rPr>
                <w:rFonts w:ascii="Times New Roman" w:hAnsi="Times New Roman" w:cs="Times New Roman"/>
                <w:sz w:val="24"/>
                <w:szCs w:val="24"/>
              </w:rPr>
              <w:t>p= 0.3</w:t>
            </w:r>
          </w:p>
        </w:tc>
      </w:tr>
    </w:tbl>
    <w:p w14:paraId="6EF3A454" w14:textId="77777777" w:rsidR="00BF2CD8" w:rsidRPr="00BF2CD8" w:rsidRDefault="00BF2CD8" w:rsidP="00D422E3">
      <w:pPr>
        <w:spacing w:before="40" w:after="40" w:line="360" w:lineRule="auto"/>
        <w:ind w:right="100"/>
        <w:rPr>
          <w:rFonts w:ascii="Times New Roman" w:eastAsia="Arial" w:hAnsi="Times New Roman" w:cs="Times New Roman"/>
          <w:b/>
          <w:bCs/>
          <w:lang w:val="en-US"/>
        </w:rPr>
      </w:pPr>
    </w:p>
    <w:p w14:paraId="35D4C795" w14:textId="5BEC6B8F" w:rsidR="00640226" w:rsidRDefault="0052449E" w:rsidP="00D422E3">
      <w:pPr>
        <w:spacing w:before="40" w:after="40" w:line="360" w:lineRule="auto"/>
        <w:ind w:right="100"/>
        <w:rPr>
          <w:ins w:id="1049" w:author="Dan mungai" w:date="2023-07-13T11:32:00Z"/>
          <w:rFonts w:ascii="Times New Roman" w:eastAsia="Arial" w:hAnsi="Times New Roman" w:cs="Times New Roman"/>
          <w:sz w:val="24"/>
          <w:szCs w:val="24"/>
          <w:lang w:val="en-US"/>
        </w:rPr>
      </w:pPr>
      <w:ins w:id="1050" w:author="Dan mungai" w:date="2023-07-13T11:32:00Z">
        <w:r>
          <w:rPr>
            <w:rFonts w:ascii="Times New Roman" w:eastAsia="Arial" w:hAnsi="Times New Roman" w:cs="Times New Roman"/>
            <w:sz w:val="24"/>
            <w:szCs w:val="24"/>
            <w:lang w:val="en-US"/>
          </w:rPr>
          <w:t>Association between Social Demographics and Knowledge attitude and practices</w:t>
        </w:r>
      </w:ins>
    </w:p>
    <w:p w14:paraId="7969E821" w14:textId="7214ECC5" w:rsidR="0052449E" w:rsidRDefault="0052449E" w:rsidP="00D422E3">
      <w:pPr>
        <w:spacing w:before="40" w:after="40" w:line="360" w:lineRule="auto"/>
        <w:ind w:right="100"/>
        <w:rPr>
          <w:ins w:id="1051" w:author="Dan mungai" w:date="2023-07-13T11:32:00Z"/>
          <w:rFonts w:ascii="Times New Roman" w:eastAsia="Arial" w:hAnsi="Times New Roman" w:cs="Times New Roman"/>
          <w:sz w:val="24"/>
          <w:szCs w:val="24"/>
          <w:lang w:val="en-US"/>
        </w:rPr>
      </w:pPr>
      <w:ins w:id="1052" w:author="Dan mungai" w:date="2023-07-13T11:32:00Z">
        <w:r>
          <w:rPr>
            <w:rFonts w:ascii="Times New Roman" w:eastAsia="Arial" w:hAnsi="Times New Roman" w:cs="Times New Roman"/>
            <w:sz w:val="24"/>
            <w:szCs w:val="24"/>
            <w:lang w:val="en-US"/>
          </w:rPr>
          <w:t>Knowledge</w:t>
        </w:r>
      </w:ins>
    </w:p>
    <w:tbl>
      <w:tblPr>
        <w:tblStyle w:val="Table"/>
        <w:tblW w:w="5000" w:type="pct"/>
        <w:tblLook w:val="0020" w:firstRow="1" w:lastRow="0" w:firstColumn="0" w:lastColumn="0" w:noHBand="0" w:noVBand="0"/>
        <w:tblPrChange w:id="1053" w:author="Dan mungai" w:date="2023-07-13T11:34:00Z">
          <w:tblPr>
            <w:tblStyle w:val="Table"/>
            <w:tblW w:w="5000" w:type="pct"/>
            <w:tblLook w:val="0020" w:firstRow="1" w:lastRow="0" w:firstColumn="0" w:lastColumn="0" w:noHBand="0" w:noVBand="0"/>
          </w:tblPr>
        </w:tblPrChange>
      </w:tblPr>
      <w:tblGrid>
        <w:gridCol w:w="3819"/>
        <w:gridCol w:w="2137"/>
        <w:gridCol w:w="2083"/>
        <w:gridCol w:w="987"/>
        <w:tblGridChange w:id="1054">
          <w:tblGrid>
            <w:gridCol w:w="3819"/>
            <w:gridCol w:w="221"/>
            <w:gridCol w:w="1916"/>
            <w:gridCol w:w="129"/>
            <w:gridCol w:w="1954"/>
            <w:gridCol w:w="32"/>
            <w:gridCol w:w="955"/>
          </w:tblGrid>
        </w:tblGridChange>
      </w:tblGrid>
      <w:tr w:rsidR="0052449E" w14:paraId="23D39299" w14:textId="77777777" w:rsidTr="0052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1055" w:author="Dan mungai" w:date="2023-07-13T11:32:00Z"/>
          <w:trPrChange w:id="1056" w:author="Dan mungai" w:date="2023-07-13T11:34:00Z">
            <w:trPr>
              <w:tblHeader/>
            </w:trPr>
          </w:trPrChange>
        </w:trPr>
        <w:tc>
          <w:tcPr>
            <w:tcW w:w="0" w:type="auto"/>
            <w:tcBorders>
              <w:top w:val="single" w:sz="4" w:space="0" w:color="auto"/>
            </w:tcBorders>
            <w:tcPrChange w:id="1057" w:author="Dan mungai" w:date="2023-07-13T11:34:00Z">
              <w:tcPr>
                <w:tcW w:w="0" w:type="auto"/>
                <w:gridSpan w:val="2"/>
              </w:tcPr>
            </w:tcPrChange>
          </w:tcPr>
          <w:p w14:paraId="7781418D" w14:textId="77777777" w:rsidR="0052449E" w:rsidRDefault="0052449E" w:rsidP="00A753A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8" w:author="Dan mungai" w:date="2023-07-13T11:32:00Z"/>
              </w:rPr>
            </w:pPr>
            <w:ins w:id="1059" w:author="Dan mungai" w:date="2023-07-13T11:32:00Z">
              <w:r>
                <w:rPr>
                  <w:b/>
                  <w:bCs/>
                </w:rPr>
                <w:t>Characteristic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060" w:author="Dan mungai" w:date="2023-07-13T11:34:00Z">
              <w:tcPr>
                <w:tcW w:w="0" w:type="auto"/>
                <w:gridSpan w:val="2"/>
              </w:tcPr>
            </w:tcPrChange>
          </w:tcPr>
          <w:p w14:paraId="34BCC339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61" w:author="Dan mungai" w:date="2023-07-13T11:32:00Z"/>
              </w:rPr>
            </w:pPr>
            <w:ins w:id="1062" w:author="Dan mungai" w:date="2023-07-13T11:32:00Z">
              <w:r>
                <w:rPr>
                  <w:b/>
                  <w:bCs/>
                </w:rPr>
                <w:t>Insufficient</w:t>
              </w:r>
              <w:r>
                <w:t>, N = 73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063" w:author="Dan mungai" w:date="2023-07-13T11:34:00Z">
              <w:tcPr>
                <w:tcW w:w="0" w:type="auto"/>
                <w:gridSpan w:val="2"/>
              </w:tcPr>
            </w:tcPrChange>
          </w:tcPr>
          <w:p w14:paraId="489A2511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64" w:author="Dan mungai" w:date="2023-07-13T11:32:00Z"/>
              </w:rPr>
            </w:pPr>
            <w:ins w:id="1065" w:author="Dan mungai" w:date="2023-07-13T11:32:00Z">
              <w:r>
                <w:rPr>
                  <w:b/>
                  <w:bCs/>
                </w:rPr>
                <w:t>Sufficient</w:t>
              </w:r>
              <w:r>
                <w:t>, N = 202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066" w:author="Dan mungai" w:date="2023-07-13T11:34:00Z">
              <w:tcPr>
                <w:tcW w:w="0" w:type="auto"/>
              </w:tcPr>
            </w:tcPrChange>
          </w:tcPr>
          <w:p w14:paraId="5C8CE254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67" w:author="Dan mungai" w:date="2023-07-13T11:32:00Z"/>
              </w:rPr>
            </w:pPr>
            <w:ins w:id="1068" w:author="Dan mungai" w:date="2023-07-13T11:32:00Z">
              <w:r>
                <w:rPr>
                  <w:b/>
                  <w:bCs/>
                </w:rPr>
                <w:t>p-value</w:t>
              </w:r>
            </w:ins>
          </w:p>
        </w:tc>
      </w:tr>
      <w:tr w:rsidR="0052449E" w14:paraId="22989EF6" w14:textId="77777777" w:rsidTr="00A753A4">
        <w:trPr>
          <w:ins w:id="1069" w:author="Dan mungai" w:date="2023-07-13T11:32:00Z"/>
        </w:trPr>
        <w:tc>
          <w:tcPr>
            <w:tcW w:w="0" w:type="auto"/>
          </w:tcPr>
          <w:p w14:paraId="06ABC882" w14:textId="77777777" w:rsidR="0052449E" w:rsidRDefault="0052449E" w:rsidP="00A753A4">
            <w:pPr>
              <w:pStyle w:val="Compact"/>
              <w:rPr>
                <w:ins w:id="1070" w:author="Dan mungai" w:date="2023-07-13T11:32:00Z"/>
              </w:rPr>
            </w:pPr>
            <w:ins w:id="1071" w:author="Dan mungai" w:date="2023-07-13T11:32:00Z">
              <w:r>
                <w:t>Age</w:t>
              </w:r>
            </w:ins>
          </w:p>
        </w:tc>
        <w:tc>
          <w:tcPr>
            <w:tcW w:w="0" w:type="auto"/>
          </w:tcPr>
          <w:p w14:paraId="0737DD4D" w14:textId="77777777" w:rsidR="0052449E" w:rsidRDefault="0052449E" w:rsidP="00A753A4">
            <w:pPr>
              <w:pStyle w:val="Compact"/>
              <w:rPr>
                <w:ins w:id="1072" w:author="Dan mungai" w:date="2023-07-13T11:32:00Z"/>
              </w:rPr>
            </w:pPr>
          </w:p>
        </w:tc>
        <w:tc>
          <w:tcPr>
            <w:tcW w:w="0" w:type="auto"/>
          </w:tcPr>
          <w:p w14:paraId="05317DB0" w14:textId="77777777" w:rsidR="0052449E" w:rsidRDefault="0052449E" w:rsidP="00A753A4">
            <w:pPr>
              <w:pStyle w:val="Compact"/>
              <w:rPr>
                <w:ins w:id="1073" w:author="Dan mungai" w:date="2023-07-13T11:32:00Z"/>
              </w:rPr>
            </w:pPr>
          </w:p>
        </w:tc>
        <w:tc>
          <w:tcPr>
            <w:tcW w:w="0" w:type="auto"/>
          </w:tcPr>
          <w:p w14:paraId="56AF6A94" w14:textId="77777777" w:rsidR="0052449E" w:rsidRDefault="0052449E" w:rsidP="00A753A4">
            <w:pPr>
              <w:pStyle w:val="Compact"/>
              <w:jc w:val="center"/>
              <w:rPr>
                <w:ins w:id="1074" w:author="Dan mungai" w:date="2023-07-13T11:32:00Z"/>
              </w:rPr>
            </w:pPr>
            <w:ins w:id="1075" w:author="Dan mungai" w:date="2023-07-13T11:32:00Z">
              <w:r>
                <w:t>0.052</w:t>
              </w:r>
            </w:ins>
          </w:p>
        </w:tc>
      </w:tr>
      <w:tr w:rsidR="0052449E" w14:paraId="65D3A9D6" w14:textId="77777777" w:rsidTr="00A753A4">
        <w:trPr>
          <w:ins w:id="1076" w:author="Dan mungai" w:date="2023-07-13T11:32:00Z"/>
        </w:trPr>
        <w:tc>
          <w:tcPr>
            <w:tcW w:w="0" w:type="auto"/>
          </w:tcPr>
          <w:p w14:paraId="54170C1F" w14:textId="77777777" w:rsidR="0052449E" w:rsidRDefault="0052449E" w:rsidP="00A753A4">
            <w:pPr>
              <w:pStyle w:val="Compact"/>
              <w:rPr>
                <w:ins w:id="1077" w:author="Dan mungai" w:date="2023-07-13T11:32:00Z"/>
              </w:rPr>
            </w:pPr>
            <w:ins w:id="1078" w:author="Dan mungai" w:date="2023-07-13T11:32:00Z">
              <w:r>
                <w:lastRenderedPageBreak/>
                <w:t>18-35</w:t>
              </w:r>
            </w:ins>
          </w:p>
        </w:tc>
        <w:tc>
          <w:tcPr>
            <w:tcW w:w="0" w:type="auto"/>
          </w:tcPr>
          <w:p w14:paraId="1338E96A" w14:textId="77777777" w:rsidR="0052449E" w:rsidRDefault="0052449E" w:rsidP="00A753A4">
            <w:pPr>
              <w:pStyle w:val="Compact"/>
              <w:jc w:val="center"/>
              <w:rPr>
                <w:ins w:id="1079" w:author="Dan mungai" w:date="2023-07-13T11:32:00Z"/>
              </w:rPr>
            </w:pPr>
            <w:ins w:id="1080" w:author="Dan mungai" w:date="2023-07-13T11:32:00Z">
              <w:r>
                <w:t>2 (2.7%)</w:t>
              </w:r>
            </w:ins>
          </w:p>
        </w:tc>
        <w:tc>
          <w:tcPr>
            <w:tcW w:w="0" w:type="auto"/>
          </w:tcPr>
          <w:p w14:paraId="095F4D6B" w14:textId="77777777" w:rsidR="0052449E" w:rsidRDefault="0052449E" w:rsidP="00A753A4">
            <w:pPr>
              <w:pStyle w:val="Compact"/>
              <w:jc w:val="center"/>
              <w:rPr>
                <w:ins w:id="1081" w:author="Dan mungai" w:date="2023-07-13T11:32:00Z"/>
              </w:rPr>
            </w:pPr>
            <w:ins w:id="1082" w:author="Dan mungai" w:date="2023-07-13T11:32:00Z">
              <w:r>
                <w:t>3 (1.5%)</w:t>
              </w:r>
            </w:ins>
          </w:p>
        </w:tc>
        <w:tc>
          <w:tcPr>
            <w:tcW w:w="0" w:type="auto"/>
          </w:tcPr>
          <w:p w14:paraId="2829C768" w14:textId="77777777" w:rsidR="0052449E" w:rsidRDefault="0052449E" w:rsidP="00A753A4">
            <w:pPr>
              <w:pStyle w:val="Compact"/>
              <w:rPr>
                <w:ins w:id="1083" w:author="Dan mungai" w:date="2023-07-13T11:32:00Z"/>
              </w:rPr>
            </w:pPr>
          </w:p>
        </w:tc>
      </w:tr>
      <w:tr w:rsidR="0052449E" w14:paraId="7D03F328" w14:textId="77777777" w:rsidTr="00A753A4">
        <w:trPr>
          <w:ins w:id="1084" w:author="Dan mungai" w:date="2023-07-13T11:32:00Z"/>
        </w:trPr>
        <w:tc>
          <w:tcPr>
            <w:tcW w:w="0" w:type="auto"/>
          </w:tcPr>
          <w:p w14:paraId="04275468" w14:textId="77777777" w:rsidR="0052449E" w:rsidRDefault="0052449E" w:rsidP="00A753A4">
            <w:pPr>
              <w:pStyle w:val="Compact"/>
              <w:rPr>
                <w:ins w:id="1085" w:author="Dan mungai" w:date="2023-07-13T11:32:00Z"/>
              </w:rPr>
            </w:pPr>
            <w:ins w:id="1086" w:author="Dan mungai" w:date="2023-07-13T11:32:00Z">
              <w:r>
                <w:t>36-50</w:t>
              </w:r>
            </w:ins>
          </w:p>
        </w:tc>
        <w:tc>
          <w:tcPr>
            <w:tcW w:w="0" w:type="auto"/>
          </w:tcPr>
          <w:p w14:paraId="73DDCF34" w14:textId="77777777" w:rsidR="0052449E" w:rsidRDefault="0052449E" w:rsidP="00A753A4">
            <w:pPr>
              <w:pStyle w:val="Compact"/>
              <w:jc w:val="center"/>
              <w:rPr>
                <w:ins w:id="1087" w:author="Dan mungai" w:date="2023-07-13T11:32:00Z"/>
              </w:rPr>
            </w:pPr>
            <w:ins w:id="1088" w:author="Dan mungai" w:date="2023-07-13T11:32:00Z">
              <w:r>
                <w:t>44 (60%)</w:t>
              </w:r>
            </w:ins>
          </w:p>
        </w:tc>
        <w:tc>
          <w:tcPr>
            <w:tcW w:w="0" w:type="auto"/>
          </w:tcPr>
          <w:p w14:paraId="1F62EB4A" w14:textId="77777777" w:rsidR="0052449E" w:rsidRDefault="0052449E" w:rsidP="00A753A4">
            <w:pPr>
              <w:pStyle w:val="Compact"/>
              <w:jc w:val="center"/>
              <w:rPr>
                <w:ins w:id="1089" w:author="Dan mungai" w:date="2023-07-13T11:32:00Z"/>
              </w:rPr>
            </w:pPr>
            <w:ins w:id="1090" w:author="Dan mungai" w:date="2023-07-13T11:32:00Z">
              <w:r>
                <w:t>154 (76%)</w:t>
              </w:r>
            </w:ins>
          </w:p>
        </w:tc>
        <w:tc>
          <w:tcPr>
            <w:tcW w:w="0" w:type="auto"/>
          </w:tcPr>
          <w:p w14:paraId="30E930DA" w14:textId="77777777" w:rsidR="0052449E" w:rsidRDefault="0052449E" w:rsidP="00A753A4">
            <w:pPr>
              <w:pStyle w:val="Compact"/>
              <w:rPr>
                <w:ins w:id="1091" w:author="Dan mungai" w:date="2023-07-13T11:32:00Z"/>
              </w:rPr>
            </w:pPr>
          </w:p>
        </w:tc>
      </w:tr>
      <w:tr w:rsidR="0052449E" w14:paraId="486631F4" w14:textId="77777777" w:rsidTr="00A753A4">
        <w:trPr>
          <w:ins w:id="1092" w:author="Dan mungai" w:date="2023-07-13T11:32:00Z"/>
        </w:trPr>
        <w:tc>
          <w:tcPr>
            <w:tcW w:w="0" w:type="auto"/>
          </w:tcPr>
          <w:p w14:paraId="1B944F2D" w14:textId="77777777" w:rsidR="0052449E" w:rsidRDefault="0052449E" w:rsidP="00A753A4">
            <w:pPr>
              <w:pStyle w:val="Compact"/>
              <w:rPr>
                <w:ins w:id="1093" w:author="Dan mungai" w:date="2023-07-13T11:32:00Z"/>
              </w:rPr>
            </w:pPr>
            <w:ins w:id="1094" w:author="Dan mungai" w:date="2023-07-13T11:32:00Z">
              <w:r>
                <w:t>51-60</w:t>
              </w:r>
            </w:ins>
          </w:p>
        </w:tc>
        <w:tc>
          <w:tcPr>
            <w:tcW w:w="0" w:type="auto"/>
          </w:tcPr>
          <w:p w14:paraId="23AE3EC0" w14:textId="77777777" w:rsidR="0052449E" w:rsidRDefault="0052449E" w:rsidP="00A753A4">
            <w:pPr>
              <w:pStyle w:val="Compact"/>
              <w:jc w:val="center"/>
              <w:rPr>
                <w:ins w:id="1095" w:author="Dan mungai" w:date="2023-07-13T11:32:00Z"/>
              </w:rPr>
            </w:pPr>
            <w:ins w:id="1096" w:author="Dan mungai" w:date="2023-07-13T11:32:00Z">
              <w:r>
                <w:t>19 (26%)</w:t>
              </w:r>
            </w:ins>
          </w:p>
        </w:tc>
        <w:tc>
          <w:tcPr>
            <w:tcW w:w="0" w:type="auto"/>
          </w:tcPr>
          <w:p w14:paraId="6EAA1793" w14:textId="77777777" w:rsidR="0052449E" w:rsidRDefault="0052449E" w:rsidP="00A753A4">
            <w:pPr>
              <w:pStyle w:val="Compact"/>
              <w:jc w:val="center"/>
              <w:rPr>
                <w:ins w:id="1097" w:author="Dan mungai" w:date="2023-07-13T11:32:00Z"/>
              </w:rPr>
            </w:pPr>
            <w:ins w:id="1098" w:author="Dan mungai" w:date="2023-07-13T11:32:00Z">
              <w:r>
                <w:t>27 (13%)</w:t>
              </w:r>
            </w:ins>
          </w:p>
        </w:tc>
        <w:tc>
          <w:tcPr>
            <w:tcW w:w="0" w:type="auto"/>
          </w:tcPr>
          <w:p w14:paraId="0E575BB7" w14:textId="77777777" w:rsidR="0052449E" w:rsidRDefault="0052449E" w:rsidP="00A753A4">
            <w:pPr>
              <w:pStyle w:val="Compact"/>
              <w:rPr>
                <w:ins w:id="1099" w:author="Dan mungai" w:date="2023-07-13T11:32:00Z"/>
              </w:rPr>
            </w:pPr>
          </w:p>
        </w:tc>
      </w:tr>
      <w:tr w:rsidR="0052449E" w14:paraId="5DF1CE14" w14:textId="77777777" w:rsidTr="00A753A4">
        <w:trPr>
          <w:ins w:id="1100" w:author="Dan mungai" w:date="2023-07-13T11:32:00Z"/>
        </w:trPr>
        <w:tc>
          <w:tcPr>
            <w:tcW w:w="0" w:type="auto"/>
          </w:tcPr>
          <w:p w14:paraId="13973981" w14:textId="77777777" w:rsidR="0052449E" w:rsidRDefault="0052449E" w:rsidP="00A753A4">
            <w:pPr>
              <w:pStyle w:val="Compact"/>
              <w:rPr>
                <w:ins w:id="1101" w:author="Dan mungai" w:date="2023-07-13T11:32:00Z"/>
              </w:rPr>
            </w:pPr>
            <w:ins w:id="1102" w:author="Dan mungai" w:date="2023-07-13T11:32:00Z">
              <w:r>
                <w:t>Above 60</w:t>
              </w:r>
            </w:ins>
          </w:p>
        </w:tc>
        <w:tc>
          <w:tcPr>
            <w:tcW w:w="0" w:type="auto"/>
          </w:tcPr>
          <w:p w14:paraId="2B85D7DD" w14:textId="77777777" w:rsidR="0052449E" w:rsidRDefault="0052449E" w:rsidP="00A753A4">
            <w:pPr>
              <w:pStyle w:val="Compact"/>
              <w:jc w:val="center"/>
              <w:rPr>
                <w:ins w:id="1103" w:author="Dan mungai" w:date="2023-07-13T11:32:00Z"/>
              </w:rPr>
            </w:pPr>
            <w:ins w:id="1104" w:author="Dan mungai" w:date="2023-07-13T11:32:00Z">
              <w:r>
                <w:t>8 (11%)</w:t>
              </w:r>
            </w:ins>
          </w:p>
        </w:tc>
        <w:tc>
          <w:tcPr>
            <w:tcW w:w="0" w:type="auto"/>
          </w:tcPr>
          <w:p w14:paraId="48B7167F" w14:textId="77777777" w:rsidR="0052449E" w:rsidRDefault="0052449E" w:rsidP="00A753A4">
            <w:pPr>
              <w:pStyle w:val="Compact"/>
              <w:jc w:val="center"/>
              <w:rPr>
                <w:ins w:id="1105" w:author="Dan mungai" w:date="2023-07-13T11:32:00Z"/>
              </w:rPr>
            </w:pPr>
            <w:ins w:id="1106" w:author="Dan mungai" w:date="2023-07-13T11:32:00Z">
              <w:r>
                <w:t>18 (8.9%)</w:t>
              </w:r>
            </w:ins>
          </w:p>
        </w:tc>
        <w:tc>
          <w:tcPr>
            <w:tcW w:w="0" w:type="auto"/>
          </w:tcPr>
          <w:p w14:paraId="32E6DE7A" w14:textId="77777777" w:rsidR="0052449E" w:rsidRDefault="0052449E" w:rsidP="00A753A4">
            <w:pPr>
              <w:pStyle w:val="Compact"/>
              <w:rPr>
                <w:ins w:id="1107" w:author="Dan mungai" w:date="2023-07-13T11:32:00Z"/>
              </w:rPr>
            </w:pPr>
          </w:p>
        </w:tc>
      </w:tr>
      <w:tr w:rsidR="0052449E" w14:paraId="319D04B9" w14:textId="77777777" w:rsidTr="00A753A4">
        <w:trPr>
          <w:ins w:id="1108" w:author="Dan mungai" w:date="2023-07-13T11:32:00Z"/>
        </w:trPr>
        <w:tc>
          <w:tcPr>
            <w:tcW w:w="0" w:type="auto"/>
          </w:tcPr>
          <w:p w14:paraId="207BB45A" w14:textId="5D443EBB" w:rsidR="0052449E" w:rsidRDefault="0052449E" w:rsidP="00A753A4">
            <w:pPr>
              <w:pStyle w:val="Compact"/>
              <w:rPr>
                <w:ins w:id="1109" w:author="Dan mungai" w:date="2023-07-13T11:32:00Z"/>
              </w:rPr>
            </w:pPr>
            <w:ins w:id="1110" w:author="Dan mungai" w:date="2023-07-13T11:32:00Z">
              <w:r>
                <w:t>Education</w:t>
              </w:r>
            </w:ins>
            <w:ins w:id="1111" w:author="Dan mungai" w:date="2023-07-13T11:53:00Z">
              <w:r w:rsidR="0034268A">
                <w:t xml:space="preserve"> </w:t>
              </w:r>
            </w:ins>
            <w:ins w:id="1112" w:author="Dan mungai" w:date="2023-07-13T11:32:00Z">
              <w:r>
                <w:t>level</w:t>
              </w:r>
            </w:ins>
          </w:p>
        </w:tc>
        <w:tc>
          <w:tcPr>
            <w:tcW w:w="0" w:type="auto"/>
          </w:tcPr>
          <w:p w14:paraId="44C2A76D" w14:textId="77777777" w:rsidR="0052449E" w:rsidRDefault="0052449E" w:rsidP="00A753A4">
            <w:pPr>
              <w:pStyle w:val="Compact"/>
              <w:rPr>
                <w:ins w:id="1113" w:author="Dan mungai" w:date="2023-07-13T11:32:00Z"/>
              </w:rPr>
            </w:pPr>
          </w:p>
        </w:tc>
        <w:tc>
          <w:tcPr>
            <w:tcW w:w="0" w:type="auto"/>
          </w:tcPr>
          <w:p w14:paraId="7A9DEC6B" w14:textId="77777777" w:rsidR="0052449E" w:rsidRDefault="0052449E" w:rsidP="00A753A4">
            <w:pPr>
              <w:pStyle w:val="Compact"/>
              <w:rPr>
                <w:ins w:id="1114" w:author="Dan mungai" w:date="2023-07-13T11:32:00Z"/>
              </w:rPr>
            </w:pPr>
          </w:p>
        </w:tc>
        <w:tc>
          <w:tcPr>
            <w:tcW w:w="0" w:type="auto"/>
          </w:tcPr>
          <w:p w14:paraId="1783AD53" w14:textId="77777777" w:rsidR="0052449E" w:rsidRDefault="0052449E" w:rsidP="00A753A4">
            <w:pPr>
              <w:pStyle w:val="Compact"/>
              <w:jc w:val="center"/>
              <w:rPr>
                <w:ins w:id="1115" w:author="Dan mungai" w:date="2023-07-13T11:32:00Z"/>
              </w:rPr>
            </w:pPr>
            <w:ins w:id="1116" w:author="Dan mungai" w:date="2023-07-13T11:32:00Z">
              <w:r>
                <w:t>0.7</w:t>
              </w:r>
            </w:ins>
          </w:p>
        </w:tc>
      </w:tr>
      <w:tr w:rsidR="0052449E" w14:paraId="2510B5D8" w14:textId="77777777" w:rsidTr="00A753A4">
        <w:trPr>
          <w:ins w:id="1117" w:author="Dan mungai" w:date="2023-07-13T11:32:00Z"/>
        </w:trPr>
        <w:tc>
          <w:tcPr>
            <w:tcW w:w="0" w:type="auto"/>
          </w:tcPr>
          <w:p w14:paraId="6FCAF031" w14:textId="68EB296D" w:rsidR="0052449E" w:rsidRDefault="0052449E" w:rsidP="00A753A4">
            <w:pPr>
              <w:pStyle w:val="Compact"/>
              <w:rPr>
                <w:ins w:id="1118" w:author="Dan mungai" w:date="2023-07-13T11:32:00Z"/>
              </w:rPr>
            </w:pPr>
            <w:ins w:id="1119" w:author="Dan mungai" w:date="2023-07-13T11:32:00Z">
              <w:r>
                <w:t>no</w:t>
              </w:r>
            </w:ins>
            <w:ins w:id="1120" w:author="Dan mungai" w:date="2023-07-13T11:53:00Z">
              <w:r w:rsidR="0034268A">
                <w:t xml:space="preserve"> </w:t>
              </w:r>
            </w:ins>
            <w:ins w:id="1121" w:author="Dan mungai" w:date="2023-07-13T11:32:00Z">
              <w:r>
                <w:t>schooling</w:t>
              </w:r>
            </w:ins>
          </w:p>
        </w:tc>
        <w:tc>
          <w:tcPr>
            <w:tcW w:w="0" w:type="auto"/>
          </w:tcPr>
          <w:p w14:paraId="576D7079" w14:textId="77777777" w:rsidR="0052449E" w:rsidRDefault="0052449E" w:rsidP="00A753A4">
            <w:pPr>
              <w:pStyle w:val="Compact"/>
              <w:jc w:val="center"/>
              <w:rPr>
                <w:ins w:id="1122" w:author="Dan mungai" w:date="2023-07-13T11:32:00Z"/>
              </w:rPr>
            </w:pPr>
            <w:ins w:id="1123" w:author="Dan mungai" w:date="2023-07-13T11:32:00Z">
              <w:r>
                <w:t>2 (2.7%)</w:t>
              </w:r>
            </w:ins>
          </w:p>
        </w:tc>
        <w:tc>
          <w:tcPr>
            <w:tcW w:w="0" w:type="auto"/>
          </w:tcPr>
          <w:p w14:paraId="1C80C8B9" w14:textId="77777777" w:rsidR="0052449E" w:rsidRDefault="0052449E" w:rsidP="00A753A4">
            <w:pPr>
              <w:pStyle w:val="Compact"/>
              <w:jc w:val="center"/>
              <w:rPr>
                <w:ins w:id="1124" w:author="Dan mungai" w:date="2023-07-13T11:32:00Z"/>
              </w:rPr>
            </w:pPr>
            <w:ins w:id="1125" w:author="Dan mungai" w:date="2023-07-13T11:32:00Z">
              <w:r>
                <w:t>5 (2.5%)</w:t>
              </w:r>
            </w:ins>
          </w:p>
        </w:tc>
        <w:tc>
          <w:tcPr>
            <w:tcW w:w="0" w:type="auto"/>
          </w:tcPr>
          <w:p w14:paraId="13A110DD" w14:textId="77777777" w:rsidR="0052449E" w:rsidRDefault="0052449E" w:rsidP="00A753A4">
            <w:pPr>
              <w:pStyle w:val="Compact"/>
              <w:rPr>
                <w:ins w:id="1126" w:author="Dan mungai" w:date="2023-07-13T11:32:00Z"/>
              </w:rPr>
            </w:pPr>
          </w:p>
        </w:tc>
      </w:tr>
      <w:tr w:rsidR="0052449E" w14:paraId="2524F589" w14:textId="77777777" w:rsidTr="00A753A4">
        <w:trPr>
          <w:ins w:id="1127" w:author="Dan mungai" w:date="2023-07-13T11:32:00Z"/>
        </w:trPr>
        <w:tc>
          <w:tcPr>
            <w:tcW w:w="0" w:type="auto"/>
          </w:tcPr>
          <w:p w14:paraId="0D1CE4DB" w14:textId="62937094" w:rsidR="0052449E" w:rsidRDefault="0052449E" w:rsidP="00A753A4">
            <w:pPr>
              <w:pStyle w:val="Compact"/>
              <w:rPr>
                <w:ins w:id="1128" w:author="Dan mungai" w:date="2023-07-13T11:32:00Z"/>
              </w:rPr>
            </w:pPr>
            <w:ins w:id="1129" w:author="Dan mungai" w:date="2023-07-13T11:32:00Z">
              <w:r>
                <w:t>primary</w:t>
              </w:r>
            </w:ins>
            <w:ins w:id="1130" w:author="Dan mungai" w:date="2023-07-13T11:53:00Z">
              <w:r w:rsidR="0034268A">
                <w:t xml:space="preserve"> </w:t>
              </w:r>
            </w:ins>
            <w:ins w:id="1131" w:author="Dan mungai" w:date="2023-07-13T11:32:00Z">
              <w:r>
                <w:t>education</w:t>
              </w:r>
            </w:ins>
          </w:p>
        </w:tc>
        <w:tc>
          <w:tcPr>
            <w:tcW w:w="0" w:type="auto"/>
          </w:tcPr>
          <w:p w14:paraId="288460AE" w14:textId="77777777" w:rsidR="0052449E" w:rsidRDefault="0052449E" w:rsidP="00A753A4">
            <w:pPr>
              <w:pStyle w:val="Compact"/>
              <w:jc w:val="center"/>
              <w:rPr>
                <w:ins w:id="1132" w:author="Dan mungai" w:date="2023-07-13T11:32:00Z"/>
              </w:rPr>
            </w:pPr>
            <w:ins w:id="1133" w:author="Dan mungai" w:date="2023-07-13T11:32:00Z">
              <w:r>
                <w:t>36 (49%)</w:t>
              </w:r>
            </w:ins>
          </w:p>
        </w:tc>
        <w:tc>
          <w:tcPr>
            <w:tcW w:w="0" w:type="auto"/>
          </w:tcPr>
          <w:p w14:paraId="797DB2BF" w14:textId="77777777" w:rsidR="0052449E" w:rsidRDefault="0052449E" w:rsidP="00A753A4">
            <w:pPr>
              <w:pStyle w:val="Compact"/>
              <w:jc w:val="center"/>
              <w:rPr>
                <w:ins w:id="1134" w:author="Dan mungai" w:date="2023-07-13T11:32:00Z"/>
              </w:rPr>
            </w:pPr>
            <w:ins w:id="1135" w:author="Dan mungai" w:date="2023-07-13T11:32:00Z">
              <w:r>
                <w:t>80 (40%)</w:t>
              </w:r>
            </w:ins>
          </w:p>
        </w:tc>
        <w:tc>
          <w:tcPr>
            <w:tcW w:w="0" w:type="auto"/>
          </w:tcPr>
          <w:p w14:paraId="663F4AC9" w14:textId="77777777" w:rsidR="0052449E" w:rsidRDefault="0052449E" w:rsidP="00A753A4">
            <w:pPr>
              <w:pStyle w:val="Compact"/>
              <w:rPr>
                <w:ins w:id="1136" w:author="Dan mungai" w:date="2023-07-13T11:32:00Z"/>
              </w:rPr>
            </w:pPr>
          </w:p>
        </w:tc>
      </w:tr>
      <w:tr w:rsidR="0052449E" w14:paraId="1CF12D5F" w14:textId="77777777" w:rsidTr="00A753A4">
        <w:trPr>
          <w:ins w:id="1137" w:author="Dan mungai" w:date="2023-07-13T11:32:00Z"/>
        </w:trPr>
        <w:tc>
          <w:tcPr>
            <w:tcW w:w="0" w:type="auto"/>
          </w:tcPr>
          <w:p w14:paraId="15EC4D8E" w14:textId="79210990" w:rsidR="0052449E" w:rsidRDefault="0052449E" w:rsidP="00A753A4">
            <w:pPr>
              <w:pStyle w:val="Compact"/>
              <w:rPr>
                <w:ins w:id="1138" w:author="Dan mungai" w:date="2023-07-13T11:32:00Z"/>
              </w:rPr>
            </w:pPr>
            <w:ins w:id="1139" w:author="Dan mungai" w:date="2023-07-13T11:32:00Z">
              <w:r>
                <w:t>secondary</w:t>
              </w:r>
            </w:ins>
            <w:ins w:id="1140" w:author="Dan mungai" w:date="2023-07-13T11:53:00Z">
              <w:r w:rsidR="0034268A">
                <w:t xml:space="preserve"> </w:t>
              </w:r>
            </w:ins>
            <w:ins w:id="1141" w:author="Dan mungai" w:date="2023-07-13T11:32:00Z">
              <w:r>
                <w:t>education</w:t>
              </w:r>
            </w:ins>
          </w:p>
        </w:tc>
        <w:tc>
          <w:tcPr>
            <w:tcW w:w="0" w:type="auto"/>
          </w:tcPr>
          <w:p w14:paraId="256810B0" w14:textId="77777777" w:rsidR="0052449E" w:rsidRDefault="0052449E" w:rsidP="00A753A4">
            <w:pPr>
              <w:pStyle w:val="Compact"/>
              <w:jc w:val="center"/>
              <w:rPr>
                <w:ins w:id="1142" w:author="Dan mungai" w:date="2023-07-13T11:32:00Z"/>
              </w:rPr>
            </w:pPr>
            <w:ins w:id="1143" w:author="Dan mungai" w:date="2023-07-13T11:32:00Z">
              <w:r>
                <w:t>23 (32%)</w:t>
              </w:r>
            </w:ins>
          </w:p>
        </w:tc>
        <w:tc>
          <w:tcPr>
            <w:tcW w:w="0" w:type="auto"/>
          </w:tcPr>
          <w:p w14:paraId="2454EA15" w14:textId="77777777" w:rsidR="0052449E" w:rsidRDefault="0052449E" w:rsidP="00A753A4">
            <w:pPr>
              <w:pStyle w:val="Compact"/>
              <w:jc w:val="center"/>
              <w:rPr>
                <w:ins w:id="1144" w:author="Dan mungai" w:date="2023-07-13T11:32:00Z"/>
              </w:rPr>
            </w:pPr>
            <w:ins w:id="1145" w:author="Dan mungai" w:date="2023-07-13T11:32:00Z">
              <w:r>
                <w:t>76 (38%)</w:t>
              </w:r>
            </w:ins>
          </w:p>
        </w:tc>
        <w:tc>
          <w:tcPr>
            <w:tcW w:w="0" w:type="auto"/>
          </w:tcPr>
          <w:p w14:paraId="68A4FFAB" w14:textId="77777777" w:rsidR="0052449E" w:rsidRDefault="0052449E" w:rsidP="00A753A4">
            <w:pPr>
              <w:pStyle w:val="Compact"/>
              <w:rPr>
                <w:ins w:id="1146" w:author="Dan mungai" w:date="2023-07-13T11:32:00Z"/>
              </w:rPr>
            </w:pPr>
          </w:p>
        </w:tc>
      </w:tr>
      <w:tr w:rsidR="0052449E" w14:paraId="4E87A968" w14:textId="77777777" w:rsidTr="00A753A4">
        <w:trPr>
          <w:ins w:id="1147" w:author="Dan mungai" w:date="2023-07-13T11:32:00Z"/>
        </w:trPr>
        <w:tc>
          <w:tcPr>
            <w:tcW w:w="0" w:type="auto"/>
          </w:tcPr>
          <w:p w14:paraId="6B665EB7" w14:textId="6ADC3180" w:rsidR="0052449E" w:rsidRDefault="0052449E" w:rsidP="00A753A4">
            <w:pPr>
              <w:pStyle w:val="Compact"/>
              <w:rPr>
                <w:ins w:id="1148" w:author="Dan mungai" w:date="2023-07-13T11:32:00Z"/>
              </w:rPr>
            </w:pPr>
            <w:ins w:id="1149" w:author="Dan mungai" w:date="2023-07-13T11:32:00Z">
              <w:r>
                <w:t>college</w:t>
              </w:r>
            </w:ins>
            <w:ins w:id="1150" w:author="Dan mungai" w:date="2023-07-13T11:53:00Z">
              <w:r w:rsidR="0034268A">
                <w:t xml:space="preserve"> </w:t>
              </w:r>
            </w:ins>
            <w:proofErr w:type="gramStart"/>
            <w:ins w:id="1151" w:author="Dan mungai" w:date="2023-07-13T11:32:00Z">
              <w:r>
                <w:t>training</w:t>
              </w:r>
            </w:ins>
            <w:ins w:id="1152" w:author="Dan mungai" w:date="2023-07-13T11:53:00Z">
              <w:r w:rsidR="0034268A">
                <w:t xml:space="preserve">  </w:t>
              </w:r>
            </w:ins>
            <w:ins w:id="1153" w:author="Dan mungai" w:date="2023-07-13T11:32:00Z">
              <w:r>
                <w:t>certificate</w:t>
              </w:r>
            </w:ins>
            <w:proofErr w:type="gramEnd"/>
            <w:ins w:id="1154" w:author="Dan mungai" w:date="2023-07-13T11:53:00Z">
              <w:r w:rsidR="0034268A">
                <w:t xml:space="preserve">  </w:t>
              </w:r>
            </w:ins>
            <w:ins w:id="1155" w:author="Dan mungai" w:date="2023-07-13T11:32:00Z">
              <w:r>
                <w:t>diploma</w:t>
              </w:r>
            </w:ins>
          </w:p>
        </w:tc>
        <w:tc>
          <w:tcPr>
            <w:tcW w:w="0" w:type="auto"/>
          </w:tcPr>
          <w:p w14:paraId="514C7E14" w14:textId="77777777" w:rsidR="0052449E" w:rsidRDefault="0052449E" w:rsidP="00A753A4">
            <w:pPr>
              <w:pStyle w:val="Compact"/>
              <w:jc w:val="center"/>
              <w:rPr>
                <w:ins w:id="1156" w:author="Dan mungai" w:date="2023-07-13T11:32:00Z"/>
              </w:rPr>
            </w:pPr>
            <w:ins w:id="1157" w:author="Dan mungai" w:date="2023-07-13T11:32:00Z">
              <w:r>
                <w:t>9 (12%)</w:t>
              </w:r>
            </w:ins>
          </w:p>
        </w:tc>
        <w:tc>
          <w:tcPr>
            <w:tcW w:w="0" w:type="auto"/>
          </w:tcPr>
          <w:p w14:paraId="7E8D98CF" w14:textId="77777777" w:rsidR="0052449E" w:rsidRDefault="0052449E" w:rsidP="00A753A4">
            <w:pPr>
              <w:pStyle w:val="Compact"/>
              <w:jc w:val="center"/>
              <w:rPr>
                <w:ins w:id="1158" w:author="Dan mungai" w:date="2023-07-13T11:32:00Z"/>
              </w:rPr>
            </w:pPr>
            <w:ins w:id="1159" w:author="Dan mungai" w:date="2023-07-13T11:32:00Z">
              <w:r>
                <w:t>32 (16%)</w:t>
              </w:r>
            </w:ins>
          </w:p>
        </w:tc>
        <w:tc>
          <w:tcPr>
            <w:tcW w:w="0" w:type="auto"/>
          </w:tcPr>
          <w:p w14:paraId="192C2B59" w14:textId="77777777" w:rsidR="0052449E" w:rsidRDefault="0052449E" w:rsidP="00A753A4">
            <w:pPr>
              <w:pStyle w:val="Compact"/>
              <w:rPr>
                <w:ins w:id="1160" w:author="Dan mungai" w:date="2023-07-13T11:32:00Z"/>
              </w:rPr>
            </w:pPr>
          </w:p>
        </w:tc>
      </w:tr>
      <w:tr w:rsidR="0052449E" w14:paraId="3FCF57E5" w14:textId="77777777" w:rsidTr="00A753A4">
        <w:trPr>
          <w:ins w:id="1161" w:author="Dan mungai" w:date="2023-07-13T11:32:00Z"/>
        </w:trPr>
        <w:tc>
          <w:tcPr>
            <w:tcW w:w="0" w:type="auto"/>
          </w:tcPr>
          <w:p w14:paraId="457ADDD6" w14:textId="150AD3FB" w:rsidR="0052449E" w:rsidRDefault="0052449E" w:rsidP="00A753A4">
            <w:pPr>
              <w:pStyle w:val="Compact"/>
              <w:rPr>
                <w:ins w:id="1162" w:author="Dan mungai" w:date="2023-07-13T11:32:00Z"/>
              </w:rPr>
            </w:pPr>
            <w:proofErr w:type="gramStart"/>
            <w:ins w:id="1163" w:author="Dan mungai" w:date="2023-07-13T11:32:00Z">
              <w:r>
                <w:t>bachelor</w:t>
              </w:r>
            </w:ins>
            <w:proofErr w:type="gramEnd"/>
            <w:ins w:id="1164" w:author="Dan mungai" w:date="2023-07-13T11:53:00Z">
              <w:r w:rsidR="0034268A">
                <w:t xml:space="preserve"> </w:t>
              </w:r>
            </w:ins>
            <w:ins w:id="1165" w:author="Dan mungai" w:date="2023-07-13T11:32:00Z">
              <w:r>
                <w:t>degree</w:t>
              </w:r>
            </w:ins>
            <w:ins w:id="1166" w:author="Dan mungai" w:date="2023-07-13T11:53:00Z">
              <w:r w:rsidR="0034268A">
                <w:t xml:space="preserve"> </w:t>
              </w:r>
            </w:ins>
            <w:ins w:id="1167" w:author="Dan mungai" w:date="2023-07-13T11:32:00Z">
              <w:r>
                <w:t>and</w:t>
              </w:r>
            </w:ins>
            <w:ins w:id="1168" w:author="Dan mungai" w:date="2023-07-13T11:53:00Z">
              <w:r w:rsidR="0034268A">
                <w:t xml:space="preserve"> </w:t>
              </w:r>
            </w:ins>
            <w:ins w:id="1169" w:author="Dan mungai" w:date="2023-07-13T11:32:00Z">
              <w:r>
                <w:t>above</w:t>
              </w:r>
            </w:ins>
          </w:p>
        </w:tc>
        <w:tc>
          <w:tcPr>
            <w:tcW w:w="0" w:type="auto"/>
          </w:tcPr>
          <w:p w14:paraId="159D3988" w14:textId="77777777" w:rsidR="0052449E" w:rsidRDefault="0052449E" w:rsidP="00A753A4">
            <w:pPr>
              <w:pStyle w:val="Compact"/>
              <w:jc w:val="center"/>
              <w:rPr>
                <w:ins w:id="1170" w:author="Dan mungai" w:date="2023-07-13T11:32:00Z"/>
              </w:rPr>
            </w:pPr>
            <w:ins w:id="1171" w:author="Dan mungai" w:date="2023-07-13T11:32:00Z">
              <w:r>
                <w:t>3 (4.1%)</w:t>
              </w:r>
            </w:ins>
          </w:p>
        </w:tc>
        <w:tc>
          <w:tcPr>
            <w:tcW w:w="0" w:type="auto"/>
          </w:tcPr>
          <w:p w14:paraId="4BB4C144" w14:textId="77777777" w:rsidR="0052449E" w:rsidRDefault="0052449E" w:rsidP="00A753A4">
            <w:pPr>
              <w:pStyle w:val="Compact"/>
              <w:jc w:val="center"/>
              <w:rPr>
                <w:ins w:id="1172" w:author="Dan mungai" w:date="2023-07-13T11:32:00Z"/>
              </w:rPr>
            </w:pPr>
            <w:ins w:id="1173" w:author="Dan mungai" w:date="2023-07-13T11:32:00Z">
              <w:r>
                <w:t>9 (4.5%)</w:t>
              </w:r>
            </w:ins>
          </w:p>
        </w:tc>
        <w:tc>
          <w:tcPr>
            <w:tcW w:w="0" w:type="auto"/>
          </w:tcPr>
          <w:p w14:paraId="706723A5" w14:textId="77777777" w:rsidR="0052449E" w:rsidRDefault="0052449E" w:rsidP="00A753A4">
            <w:pPr>
              <w:pStyle w:val="Compact"/>
              <w:rPr>
                <w:ins w:id="1174" w:author="Dan mungai" w:date="2023-07-13T11:32:00Z"/>
              </w:rPr>
            </w:pPr>
          </w:p>
        </w:tc>
      </w:tr>
      <w:tr w:rsidR="0052449E" w14:paraId="52487B86" w14:textId="77777777" w:rsidTr="00A753A4">
        <w:trPr>
          <w:ins w:id="1175" w:author="Dan mungai" w:date="2023-07-13T11:32:00Z"/>
        </w:trPr>
        <w:tc>
          <w:tcPr>
            <w:tcW w:w="0" w:type="auto"/>
          </w:tcPr>
          <w:p w14:paraId="106BB5D9" w14:textId="66236E17" w:rsidR="0052449E" w:rsidRDefault="0052449E" w:rsidP="00A753A4">
            <w:pPr>
              <w:pStyle w:val="Compact"/>
              <w:rPr>
                <w:ins w:id="1176" w:author="Dan mungai" w:date="2023-07-13T11:32:00Z"/>
              </w:rPr>
            </w:pPr>
            <w:ins w:id="1177" w:author="Dan mungai" w:date="2023-07-13T11:32:00Z">
              <w:r>
                <w:t>Marital</w:t>
              </w:r>
            </w:ins>
            <w:ins w:id="1178" w:author="Dan mungai" w:date="2023-07-13T11:53:00Z">
              <w:r w:rsidR="0034268A">
                <w:t xml:space="preserve"> </w:t>
              </w:r>
            </w:ins>
            <w:ins w:id="1179" w:author="Dan mungai" w:date="2023-07-13T11:32:00Z">
              <w:r>
                <w:t>status</w:t>
              </w:r>
            </w:ins>
          </w:p>
        </w:tc>
        <w:tc>
          <w:tcPr>
            <w:tcW w:w="0" w:type="auto"/>
          </w:tcPr>
          <w:p w14:paraId="0F2C0E84" w14:textId="77777777" w:rsidR="0052449E" w:rsidRDefault="0052449E" w:rsidP="00A753A4">
            <w:pPr>
              <w:pStyle w:val="Compact"/>
              <w:rPr>
                <w:ins w:id="1180" w:author="Dan mungai" w:date="2023-07-13T11:32:00Z"/>
              </w:rPr>
            </w:pPr>
          </w:p>
        </w:tc>
        <w:tc>
          <w:tcPr>
            <w:tcW w:w="0" w:type="auto"/>
          </w:tcPr>
          <w:p w14:paraId="283598C6" w14:textId="77777777" w:rsidR="0052449E" w:rsidRDefault="0052449E" w:rsidP="00A753A4">
            <w:pPr>
              <w:pStyle w:val="Compact"/>
              <w:rPr>
                <w:ins w:id="1181" w:author="Dan mungai" w:date="2023-07-13T11:32:00Z"/>
              </w:rPr>
            </w:pPr>
          </w:p>
        </w:tc>
        <w:tc>
          <w:tcPr>
            <w:tcW w:w="0" w:type="auto"/>
          </w:tcPr>
          <w:p w14:paraId="2B32ADF6" w14:textId="77777777" w:rsidR="0052449E" w:rsidRDefault="0052449E" w:rsidP="00A753A4">
            <w:pPr>
              <w:pStyle w:val="Compact"/>
              <w:jc w:val="center"/>
              <w:rPr>
                <w:ins w:id="1182" w:author="Dan mungai" w:date="2023-07-13T11:32:00Z"/>
              </w:rPr>
            </w:pPr>
            <w:ins w:id="1183" w:author="Dan mungai" w:date="2023-07-13T11:32:00Z">
              <w:r>
                <w:t>0.2</w:t>
              </w:r>
            </w:ins>
          </w:p>
        </w:tc>
      </w:tr>
      <w:tr w:rsidR="0052449E" w14:paraId="3F363FF8" w14:textId="77777777" w:rsidTr="00A753A4">
        <w:trPr>
          <w:ins w:id="1184" w:author="Dan mungai" w:date="2023-07-13T11:32:00Z"/>
        </w:trPr>
        <w:tc>
          <w:tcPr>
            <w:tcW w:w="0" w:type="auto"/>
          </w:tcPr>
          <w:p w14:paraId="41B7B69F" w14:textId="77777777" w:rsidR="0052449E" w:rsidRDefault="0052449E" w:rsidP="00A753A4">
            <w:pPr>
              <w:pStyle w:val="Compact"/>
              <w:rPr>
                <w:ins w:id="1185" w:author="Dan mungai" w:date="2023-07-13T11:32:00Z"/>
              </w:rPr>
            </w:pPr>
            <w:ins w:id="1186" w:author="Dan mungai" w:date="2023-07-13T11:32:00Z">
              <w:r>
                <w:t>single</w:t>
              </w:r>
            </w:ins>
          </w:p>
        </w:tc>
        <w:tc>
          <w:tcPr>
            <w:tcW w:w="0" w:type="auto"/>
          </w:tcPr>
          <w:p w14:paraId="3FE5BDAA" w14:textId="77777777" w:rsidR="0052449E" w:rsidRDefault="0052449E" w:rsidP="00A753A4">
            <w:pPr>
              <w:pStyle w:val="Compact"/>
              <w:jc w:val="center"/>
              <w:rPr>
                <w:ins w:id="1187" w:author="Dan mungai" w:date="2023-07-13T11:32:00Z"/>
              </w:rPr>
            </w:pPr>
            <w:ins w:id="1188" w:author="Dan mungai" w:date="2023-07-13T11:32:00Z">
              <w:r>
                <w:t>8 (11%)</w:t>
              </w:r>
            </w:ins>
          </w:p>
        </w:tc>
        <w:tc>
          <w:tcPr>
            <w:tcW w:w="0" w:type="auto"/>
          </w:tcPr>
          <w:p w14:paraId="6BA9FCAB" w14:textId="77777777" w:rsidR="0052449E" w:rsidRDefault="0052449E" w:rsidP="00A753A4">
            <w:pPr>
              <w:pStyle w:val="Compact"/>
              <w:jc w:val="center"/>
              <w:rPr>
                <w:ins w:id="1189" w:author="Dan mungai" w:date="2023-07-13T11:32:00Z"/>
              </w:rPr>
            </w:pPr>
            <w:ins w:id="1190" w:author="Dan mungai" w:date="2023-07-13T11:32:00Z">
              <w:r>
                <w:t>34 (17%)</w:t>
              </w:r>
            </w:ins>
          </w:p>
        </w:tc>
        <w:tc>
          <w:tcPr>
            <w:tcW w:w="0" w:type="auto"/>
          </w:tcPr>
          <w:p w14:paraId="734F2B1F" w14:textId="77777777" w:rsidR="0052449E" w:rsidRDefault="0052449E" w:rsidP="00A753A4">
            <w:pPr>
              <w:pStyle w:val="Compact"/>
              <w:rPr>
                <w:ins w:id="1191" w:author="Dan mungai" w:date="2023-07-13T11:32:00Z"/>
              </w:rPr>
            </w:pPr>
          </w:p>
        </w:tc>
      </w:tr>
      <w:tr w:rsidR="0052449E" w14:paraId="0B6BE429" w14:textId="77777777" w:rsidTr="00A753A4">
        <w:trPr>
          <w:ins w:id="1192" w:author="Dan mungai" w:date="2023-07-13T11:32:00Z"/>
        </w:trPr>
        <w:tc>
          <w:tcPr>
            <w:tcW w:w="0" w:type="auto"/>
          </w:tcPr>
          <w:p w14:paraId="1F40E2BD" w14:textId="77777777" w:rsidR="0052449E" w:rsidRDefault="0052449E" w:rsidP="00A753A4">
            <w:pPr>
              <w:pStyle w:val="Compact"/>
              <w:rPr>
                <w:ins w:id="1193" w:author="Dan mungai" w:date="2023-07-13T11:32:00Z"/>
              </w:rPr>
            </w:pPr>
            <w:ins w:id="1194" w:author="Dan mungai" w:date="2023-07-13T11:32:00Z">
              <w:r>
                <w:t>married</w:t>
              </w:r>
            </w:ins>
          </w:p>
        </w:tc>
        <w:tc>
          <w:tcPr>
            <w:tcW w:w="0" w:type="auto"/>
          </w:tcPr>
          <w:p w14:paraId="174737BE" w14:textId="77777777" w:rsidR="0052449E" w:rsidRDefault="0052449E" w:rsidP="00A753A4">
            <w:pPr>
              <w:pStyle w:val="Compact"/>
              <w:jc w:val="center"/>
              <w:rPr>
                <w:ins w:id="1195" w:author="Dan mungai" w:date="2023-07-13T11:32:00Z"/>
              </w:rPr>
            </w:pPr>
            <w:ins w:id="1196" w:author="Dan mungai" w:date="2023-07-13T11:32:00Z">
              <w:r>
                <w:t>57 (79%)</w:t>
              </w:r>
            </w:ins>
          </w:p>
        </w:tc>
        <w:tc>
          <w:tcPr>
            <w:tcW w:w="0" w:type="auto"/>
          </w:tcPr>
          <w:p w14:paraId="223227A7" w14:textId="77777777" w:rsidR="0052449E" w:rsidRDefault="0052449E" w:rsidP="00A753A4">
            <w:pPr>
              <w:pStyle w:val="Compact"/>
              <w:jc w:val="center"/>
              <w:rPr>
                <w:ins w:id="1197" w:author="Dan mungai" w:date="2023-07-13T11:32:00Z"/>
              </w:rPr>
            </w:pPr>
            <w:ins w:id="1198" w:author="Dan mungai" w:date="2023-07-13T11:32:00Z">
              <w:r>
                <w:t>159 (79%)</w:t>
              </w:r>
            </w:ins>
          </w:p>
        </w:tc>
        <w:tc>
          <w:tcPr>
            <w:tcW w:w="0" w:type="auto"/>
          </w:tcPr>
          <w:p w14:paraId="7927EAE9" w14:textId="77777777" w:rsidR="0052449E" w:rsidRDefault="0052449E" w:rsidP="00A753A4">
            <w:pPr>
              <w:pStyle w:val="Compact"/>
              <w:rPr>
                <w:ins w:id="1199" w:author="Dan mungai" w:date="2023-07-13T11:32:00Z"/>
              </w:rPr>
            </w:pPr>
          </w:p>
        </w:tc>
      </w:tr>
      <w:tr w:rsidR="0052449E" w14:paraId="7F00FBFD" w14:textId="77777777" w:rsidTr="00A753A4">
        <w:trPr>
          <w:ins w:id="1200" w:author="Dan mungai" w:date="2023-07-13T11:32:00Z"/>
        </w:trPr>
        <w:tc>
          <w:tcPr>
            <w:tcW w:w="0" w:type="auto"/>
          </w:tcPr>
          <w:p w14:paraId="451CA195" w14:textId="77777777" w:rsidR="0052449E" w:rsidRDefault="0052449E" w:rsidP="00A753A4">
            <w:pPr>
              <w:pStyle w:val="Compact"/>
              <w:rPr>
                <w:ins w:id="1201" w:author="Dan mungai" w:date="2023-07-13T11:32:00Z"/>
              </w:rPr>
            </w:pPr>
            <w:ins w:id="1202" w:author="Dan mungai" w:date="2023-07-13T11:32:00Z">
              <w:r>
                <w:t>windowed</w:t>
              </w:r>
            </w:ins>
          </w:p>
        </w:tc>
        <w:tc>
          <w:tcPr>
            <w:tcW w:w="0" w:type="auto"/>
          </w:tcPr>
          <w:p w14:paraId="766F9CCE" w14:textId="77777777" w:rsidR="0052449E" w:rsidRDefault="0052449E" w:rsidP="00A753A4">
            <w:pPr>
              <w:pStyle w:val="Compact"/>
              <w:jc w:val="center"/>
              <w:rPr>
                <w:ins w:id="1203" w:author="Dan mungai" w:date="2023-07-13T11:32:00Z"/>
              </w:rPr>
            </w:pPr>
            <w:ins w:id="1204" w:author="Dan mungai" w:date="2023-07-13T11:32:00Z">
              <w:r>
                <w:t>5 (6.9%)</w:t>
              </w:r>
            </w:ins>
          </w:p>
        </w:tc>
        <w:tc>
          <w:tcPr>
            <w:tcW w:w="0" w:type="auto"/>
          </w:tcPr>
          <w:p w14:paraId="32DF7636" w14:textId="77777777" w:rsidR="0052449E" w:rsidRDefault="0052449E" w:rsidP="00A753A4">
            <w:pPr>
              <w:pStyle w:val="Compact"/>
              <w:jc w:val="center"/>
              <w:rPr>
                <w:ins w:id="1205" w:author="Dan mungai" w:date="2023-07-13T11:32:00Z"/>
              </w:rPr>
            </w:pPr>
            <w:ins w:id="1206" w:author="Dan mungai" w:date="2023-07-13T11:32:00Z">
              <w:r>
                <w:t>6 (3.0%)</w:t>
              </w:r>
            </w:ins>
          </w:p>
        </w:tc>
        <w:tc>
          <w:tcPr>
            <w:tcW w:w="0" w:type="auto"/>
          </w:tcPr>
          <w:p w14:paraId="41C6B455" w14:textId="77777777" w:rsidR="0052449E" w:rsidRDefault="0052449E" w:rsidP="00A753A4">
            <w:pPr>
              <w:pStyle w:val="Compact"/>
              <w:rPr>
                <w:ins w:id="1207" w:author="Dan mungai" w:date="2023-07-13T11:32:00Z"/>
              </w:rPr>
            </w:pPr>
          </w:p>
        </w:tc>
      </w:tr>
      <w:tr w:rsidR="0052449E" w14:paraId="1C89F2F7" w14:textId="77777777" w:rsidTr="00A753A4">
        <w:trPr>
          <w:ins w:id="1208" w:author="Dan mungai" w:date="2023-07-13T11:32:00Z"/>
        </w:trPr>
        <w:tc>
          <w:tcPr>
            <w:tcW w:w="0" w:type="auto"/>
          </w:tcPr>
          <w:p w14:paraId="63D01451" w14:textId="77777777" w:rsidR="0052449E" w:rsidRDefault="0052449E" w:rsidP="00A753A4">
            <w:pPr>
              <w:pStyle w:val="Compact"/>
              <w:rPr>
                <w:ins w:id="1209" w:author="Dan mungai" w:date="2023-07-13T11:32:00Z"/>
              </w:rPr>
            </w:pPr>
            <w:ins w:id="1210" w:author="Dan mungai" w:date="2023-07-13T11:32:00Z">
              <w:r>
                <w:t>separated</w:t>
              </w:r>
            </w:ins>
          </w:p>
        </w:tc>
        <w:tc>
          <w:tcPr>
            <w:tcW w:w="0" w:type="auto"/>
          </w:tcPr>
          <w:p w14:paraId="40A8478F" w14:textId="77777777" w:rsidR="0052449E" w:rsidRDefault="0052449E" w:rsidP="00A753A4">
            <w:pPr>
              <w:pStyle w:val="Compact"/>
              <w:jc w:val="center"/>
              <w:rPr>
                <w:ins w:id="1211" w:author="Dan mungai" w:date="2023-07-13T11:32:00Z"/>
              </w:rPr>
            </w:pPr>
            <w:ins w:id="1212" w:author="Dan mungai" w:date="2023-07-13T11:32:00Z">
              <w:r>
                <w:t>0 (0%)</w:t>
              </w:r>
            </w:ins>
          </w:p>
        </w:tc>
        <w:tc>
          <w:tcPr>
            <w:tcW w:w="0" w:type="auto"/>
          </w:tcPr>
          <w:p w14:paraId="12CE1484" w14:textId="77777777" w:rsidR="0052449E" w:rsidRDefault="0052449E" w:rsidP="00A753A4">
            <w:pPr>
              <w:pStyle w:val="Compact"/>
              <w:jc w:val="center"/>
              <w:rPr>
                <w:ins w:id="1213" w:author="Dan mungai" w:date="2023-07-13T11:32:00Z"/>
              </w:rPr>
            </w:pPr>
            <w:ins w:id="1214" w:author="Dan mungai" w:date="2023-07-13T11:32:00Z">
              <w:r>
                <w:t>2 (1.0%)</w:t>
              </w:r>
            </w:ins>
          </w:p>
        </w:tc>
        <w:tc>
          <w:tcPr>
            <w:tcW w:w="0" w:type="auto"/>
          </w:tcPr>
          <w:p w14:paraId="06F5BE15" w14:textId="77777777" w:rsidR="0052449E" w:rsidRDefault="0052449E" w:rsidP="00A753A4">
            <w:pPr>
              <w:pStyle w:val="Compact"/>
              <w:rPr>
                <w:ins w:id="1215" w:author="Dan mungai" w:date="2023-07-13T11:32:00Z"/>
              </w:rPr>
            </w:pPr>
          </w:p>
        </w:tc>
      </w:tr>
      <w:tr w:rsidR="0052449E" w14:paraId="56996AFD" w14:textId="77777777" w:rsidTr="00A753A4">
        <w:trPr>
          <w:ins w:id="1216" w:author="Dan mungai" w:date="2023-07-13T11:32:00Z"/>
        </w:trPr>
        <w:tc>
          <w:tcPr>
            <w:tcW w:w="0" w:type="auto"/>
          </w:tcPr>
          <w:p w14:paraId="733A9E35" w14:textId="77777777" w:rsidR="0052449E" w:rsidRDefault="0052449E" w:rsidP="00A753A4">
            <w:pPr>
              <w:pStyle w:val="Compact"/>
              <w:rPr>
                <w:ins w:id="1217" w:author="Dan mungai" w:date="2023-07-13T11:32:00Z"/>
              </w:rPr>
            </w:pPr>
            <w:ins w:id="1218" w:author="Dan mungai" w:date="2023-07-13T11:32:00Z">
              <w:r>
                <w:t>divorced</w:t>
              </w:r>
            </w:ins>
          </w:p>
        </w:tc>
        <w:tc>
          <w:tcPr>
            <w:tcW w:w="0" w:type="auto"/>
          </w:tcPr>
          <w:p w14:paraId="2AD4451A" w14:textId="77777777" w:rsidR="0052449E" w:rsidRDefault="0052449E" w:rsidP="00A753A4">
            <w:pPr>
              <w:pStyle w:val="Compact"/>
              <w:jc w:val="center"/>
              <w:rPr>
                <w:ins w:id="1219" w:author="Dan mungai" w:date="2023-07-13T11:32:00Z"/>
              </w:rPr>
            </w:pPr>
            <w:ins w:id="1220" w:author="Dan mungai" w:date="2023-07-13T11:32:00Z">
              <w:r>
                <w:t>2 (2.8%)</w:t>
              </w:r>
            </w:ins>
          </w:p>
        </w:tc>
        <w:tc>
          <w:tcPr>
            <w:tcW w:w="0" w:type="auto"/>
          </w:tcPr>
          <w:p w14:paraId="2C6BB503" w14:textId="77777777" w:rsidR="0052449E" w:rsidRDefault="0052449E" w:rsidP="00A753A4">
            <w:pPr>
              <w:pStyle w:val="Compact"/>
              <w:jc w:val="center"/>
              <w:rPr>
                <w:ins w:id="1221" w:author="Dan mungai" w:date="2023-07-13T11:32:00Z"/>
              </w:rPr>
            </w:pPr>
            <w:ins w:id="1222" w:author="Dan mungai" w:date="2023-07-13T11:32:00Z">
              <w:r>
                <w:t>1 (0.5%)</w:t>
              </w:r>
            </w:ins>
          </w:p>
        </w:tc>
        <w:tc>
          <w:tcPr>
            <w:tcW w:w="0" w:type="auto"/>
          </w:tcPr>
          <w:p w14:paraId="3B0C0144" w14:textId="77777777" w:rsidR="0052449E" w:rsidRDefault="0052449E" w:rsidP="00A753A4">
            <w:pPr>
              <w:pStyle w:val="Compact"/>
              <w:rPr>
                <w:ins w:id="1223" w:author="Dan mungai" w:date="2023-07-13T11:32:00Z"/>
              </w:rPr>
            </w:pPr>
          </w:p>
        </w:tc>
      </w:tr>
      <w:tr w:rsidR="0052449E" w14:paraId="5F44EA62" w14:textId="77777777" w:rsidTr="00A753A4">
        <w:trPr>
          <w:ins w:id="1224" w:author="Dan mungai" w:date="2023-07-13T11:32:00Z"/>
        </w:trPr>
        <w:tc>
          <w:tcPr>
            <w:tcW w:w="0" w:type="auto"/>
          </w:tcPr>
          <w:p w14:paraId="56AA4B38" w14:textId="47A2A616" w:rsidR="0052449E" w:rsidRDefault="0052449E" w:rsidP="00A753A4">
            <w:pPr>
              <w:pStyle w:val="Compact"/>
              <w:rPr>
                <w:ins w:id="1225" w:author="Dan mungai" w:date="2023-07-13T11:32:00Z"/>
              </w:rPr>
            </w:pPr>
            <w:ins w:id="1226" w:author="Dan mungai" w:date="2023-07-13T11:32:00Z">
              <w:r>
                <w:t>Household</w:t>
              </w:r>
            </w:ins>
            <w:ins w:id="1227" w:author="Dan mungai" w:date="2023-07-13T11:53:00Z">
              <w:r w:rsidR="0034268A">
                <w:t xml:space="preserve"> </w:t>
              </w:r>
            </w:ins>
            <w:ins w:id="1228" w:author="Dan mungai" w:date="2023-07-13T11:32:00Z">
              <w:r>
                <w:t>income</w:t>
              </w:r>
            </w:ins>
          </w:p>
        </w:tc>
        <w:tc>
          <w:tcPr>
            <w:tcW w:w="0" w:type="auto"/>
          </w:tcPr>
          <w:p w14:paraId="5E147EFB" w14:textId="77777777" w:rsidR="0052449E" w:rsidRDefault="0052449E" w:rsidP="00A753A4">
            <w:pPr>
              <w:pStyle w:val="Compact"/>
              <w:rPr>
                <w:ins w:id="1229" w:author="Dan mungai" w:date="2023-07-13T11:32:00Z"/>
              </w:rPr>
            </w:pPr>
          </w:p>
        </w:tc>
        <w:tc>
          <w:tcPr>
            <w:tcW w:w="0" w:type="auto"/>
          </w:tcPr>
          <w:p w14:paraId="535842A4" w14:textId="77777777" w:rsidR="0052449E" w:rsidRDefault="0052449E" w:rsidP="00A753A4">
            <w:pPr>
              <w:pStyle w:val="Compact"/>
              <w:rPr>
                <w:ins w:id="1230" w:author="Dan mungai" w:date="2023-07-13T11:32:00Z"/>
              </w:rPr>
            </w:pPr>
          </w:p>
        </w:tc>
        <w:tc>
          <w:tcPr>
            <w:tcW w:w="0" w:type="auto"/>
          </w:tcPr>
          <w:p w14:paraId="7C017726" w14:textId="77777777" w:rsidR="0052449E" w:rsidRDefault="0052449E" w:rsidP="00A753A4">
            <w:pPr>
              <w:pStyle w:val="Compact"/>
              <w:jc w:val="center"/>
              <w:rPr>
                <w:ins w:id="1231" w:author="Dan mungai" w:date="2023-07-13T11:32:00Z"/>
              </w:rPr>
            </w:pPr>
            <w:ins w:id="1232" w:author="Dan mungai" w:date="2023-07-13T11:32:00Z">
              <w:r>
                <w:t>&lt;0.001</w:t>
              </w:r>
            </w:ins>
          </w:p>
        </w:tc>
      </w:tr>
      <w:tr w:rsidR="0052449E" w14:paraId="3E2685EA" w14:textId="77777777" w:rsidTr="00A753A4">
        <w:trPr>
          <w:ins w:id="1233" w:author="Dan mungai" w:date="2023-07-13T11:32:00Z"/>
        </w:trPr>
        <w:tc>
          <w:tcPr>
            <w:tcW w:w="0" w:type="auto"/>
          </w:tcPr>
          <w:p w14:paraId="71E09BEC" w14:textId="77777777" w:rsidR="0052449E" w:rsidRDefault="0052449E" w:rsidP="00A753A4">
            <w:pPr>
              <w:pStyle w:val="Compact"/>
              <w:rPr>
                <w:ins w:id="1234" w:author="Dan mungai" w:date="2023-07-13T11:32:00Z"/>
              </w:rPr>
            </w:pPr>
            <w:ins w:id="1235" w:author="Dan mungai" w:date="2023-07-13T11:32:00Z">
              <w:r>
                <w:t>10000-20000</w:t>
              </w:r>
            </w:ins>
          </w:p>
        </w:tc>
        <w:tc>
          <w:tcPr>
            <w:tcW w:w="0" w:type="auto"/>
          </w:tcPr>
          <w:p w14:paraId="50CAA345" w14:textId="77777777" w:rsidR="0052449E" w:rsidRDefault="0052449E" w:rsidP="00A753A4">
            <w:pPr>
              <w:pStyle w:val="Compact"/>
              <w:jc w:val="center"/>
              <w:rPr>
                <w:ins w:id="1236" w:author="Dan mungai" w:date="2023-07-13T11:32:00Z"/>
              </w:rPr>
            </w:pPr>
            <w:ins w:id="1237" w:author="Dan mungai" w:date="2023-07-13T11:32:00Z">
              <w:r>
                <w:t>17 (23%)</w:t>
              </w:r>
            </w:ins>
          </w:p>
        </w:tc>
        <w:tc>
          <w:tcPr>
            <w:tcW w:w="0" w:type="auto"/>
          </w:tcPr>
          <w:p w14:paraId="08E675B2" w14:textId="77777777" w:rsidR="0052449E" w:rsidRDefault="0052449E" w:rsidP="00A753A4">
            <w:pPr>
              <w:pStyle w:val="Compact"/>
              <w:jc w:val="center"/>
              <w:rPr>
                <w:ins w:id="1238" w:author="Dan mungai" w:date="2023-07-13T11:32:00Z"/>
              </w:rPr>
            </w:pPr>
            <w:ins w:id="1239" w:author="Dan mungai" w:date="2023-07-13T11:32:00Z">
              <w:r>
                <w:t>86 (43%)</w:t>
              </w:r>
            </w:ins>
          </w:p>
        </w:tc>
        <w:tc>
          <w:tcPr>
            <w:tcW w:w="0" w:type="auto"/>
          </w:tcPr>
          <w:p w14:paraId="0C3DE929" w14:textId="77777777" w:rsidR="0052449E" w:rsidRDefault="0052449E" w:rsidP="00A753A4">
            <w:pPr>
              <w:pStyle w:val="Compact"/>
              <w:rPr>
                <w:ins w:id="1240" w:author="Dan mungai" w:date="2023-07-13T11:32:00Z"/>
              </w:rPr>
            </w:pPr>
          </w:p>
        </w:tc>
      </w:tr>
      <w:tr w:rsidR="0052449E" w14:paraId="3E2B954A" w14:textId="77777777" w:rsidTr="00A753A4">
        <w:trPr>
          <w:ins w:id="1241" w:author="Dan mungai" w:date="2023-07-13T11:32:00Z"/>
        </w:trPr>
        <w:tc>
          <w:tcPr>
            <w:tcW w:w="0" w:type="auto"/>
          </w:tcPr>
          <w:p w14:paraId="66EC2870" w14:textId="77777777" w:rsidR="0052449E" w:rsidRDefault="0052449E" w:rsidP="00A753A4">
            <w:pPr>
              <w:pStyle w:val="Compact"/>
              <w:rPr>
                <w:ins w:id="1242" w:author="Dan mungai" w:date="2023-07-13T11:32:00Z"/>
              </w:rPr>
            </w:pPr>
            <w:ins w:id="1243" w:author="Dan mungai" w:date="2023-07-13T11:32:00Z">
              <w:r>
                <w:t>5000-10000</w:t>
              </w:r>
            </w:ins>
          </w:p>
        </w:tc>
        <w:tc>
          <w:tcPr>
            <w:tcW w:w="0" w:type="auto"/>
          </w:tcPr>
          <w:p w14:paraId="0CD84701" w14:textId="77777777" w:rsidR="0052449E" w:rsidRDefault="0052449E" w:rsidP="00A753A4">
            <w:pPr>
              <w:pStyle w:val="Compact"/>
              <w:jc w:val="center"/>
              <w:rPr>
                <w:ins w:id="1244" w:author="Dan mungai" w:date="2023-07-13T11:32:00Z"/>
              </w:rPr>
            </w:pPr>
            <w:ins w:id="1245" w:author="Dan mungai" w:date="2023-07-13T11:32:00Z">
              <w:r>
                <w:t>24 (33%)</w:t>
              </w:r>
            </w:ins>
          </w:p>
        </w:tc>
        <w:tc>
          <w:tcPr>
            <w:tcW w:w="0" w:type="auto"/>
          </w:tcPr>
          <w:p w14:paraId="60289D92" w14:textId="77777777" w:rsidR="0052449E" w:rsidRDefault="0052449E" w:rsidP="00A753A4">
            <w:pPr>
              <w:pStyle w:val="Compact"/>
              <w:jc w:val="center"/>
              <w:rPr>
                <w:ins w:id="1246" w:author="Dan mungai" w:date="2023-07-13T11:32:00Z"/>
              </w:rPr>
            </w:pPr>
            <w:ins w:id="1247" w:author="Dan mungai" w:date="2023-07-13T11:32:00Z">
              <w:r>
                <w:t>87 (44%)</w:t>
              </w:r>
            </w:ins>
          </w:p>
        </w:tc>
        <w:tc>
          <w:tcPr>
            <w:tcW w:w="0" w:type="auto"/>
          </w:tcPr>
          <w:p w14:paraId="1131CA53" w14:textId="77777777" w:rsidR="0052449E" w:rsidRDefault="0052449E" w:rsidP="00A753A4">
            <w:pPr>
              <w:pStyle w:val="Compact"/>
              <w:rPr>
                <w:ins w:id="1248" w:author="Dan mungai" w:date="2023-07-13T11:32:00Z"/>
              </w:rPr>
            </w:pPr>
          </w:p>
        </w:tc>
      </w:tr>
      <w:tr w:rsidR="0052449E" w14:paraId="31B38681" w14:textId="77777777" w:rsidTr="00A753A4">
        <w:trPr>
          <w:ins w:id="1249" w:author="Dan mungai" w:date="2023-07-13T11:32:00Z"/>
        </w:trPr>
        <w:tc>
          <w:tcPr>
            <w:tcW w:w="0" w:type="auto"/>
          </w:tcPr>
          <w:p w14:paraId="290B0822" w14:textId="77777777" w:rsidR="0052449E" w:rsidRDefault="0052449E" w:rsidP="00A753A4">
            <w:pPr>
              <w:pStyle w:val="Compact"/>
              <w:rPr>
                <w:ins w:id="1250" w:author="Dan mungai" w:date="2023-07-13T11:32:00Z"/>
              </w:rPr>
            </w:pPr>
            <w:ins w:id="1251" w:author="Dan mungai" w:date="2023-07-13T11:32:00Z">
              <w:r>
                <w:t>Below 5000</w:t>
              </w:r>
            </w:ins>
          </w:p>
        </w:tc>
        <w:tc>
          <w:tcPr>
            <w:tcW w:w="0" w:type="auto"/>
          </w:tcPr>
          <w:p w14:paraId="2743C86F" w14:textId="77777777" w:rsidR="0052449E" w:rsidRDefault="0052449E" w:rsidP="00A753A4">
            <w:pPr>
              <w:pStyle w:val="Compact"/>
              <w:jc w:val="center"/>
              <w:rPr>
                <w:ins w:id="1252" w:author="Dan mungai" w:date="2023-07-13T11:32:00Z"/>
              </w:rPr>
            </w:pPr>
            <w:ins w:id="1253" w:author="Dan mungai" w:date="2023-07-13T11:32:00Z">
              <w:r>
                <w:t>32 (44%)</w:t>
              </w:r>
            </w:ins>
          </w:p>
        </w:tc>
        <w:tc>
          <w:tcPr>
            <w:tcW w:w="0" w:type="auto"/>
          </w:tcPr>
          <w:p w14:paraId="6E6D1A1F" w14:textId="77777777" w:rsidR="0052449E" w:rsidRDefault="0052449E" w:rsidP="00A753A4">
            <w:pPr>
              <w:pStyle w:val="Compact"/>
              <w:jc w:val="center"/>
              <w:rPr>
                <w:ins w:id="1254" w:author="Dan mungai" w:date="2023-07-13T11:32:00Z"/>
              </w:rPr>
            </w:pPr>
            <w:ins w:id="1255" w:author="Dan mungai" w:date="2023-07-13T11:32:00Z">
              <w:r>
                <w:t>26 (13%)</w:t>
              </w:r>
            </w:ins>
          </w:p>
        </w:tc>
        <w:tc>
          <w:tcPr>
            <w:tcW w:w="0" w:type="auto"/>
          </w:tcPr>
          <w:p w14:paraId="6A900242" w14:textId="77777777" w:rsidR="0052449E" w:rsidRDefault="0052449E" w:rsidP="00A753A4">
            <w:pPr>
              <w:pStyle w:val="Compact"/>
              <w:rPr>
                <w:ins w:id="1256" w:author="Dan mungai" w:date="2023-07-13T11:32:00Z"/>
              </w:rPr>
            </w:pPr>
          </w:p>
        </w:tc>
      </w:tr>
      <w:tr w:rsidR="0052449E" w14:paraId="1BD89728" w14:textId="77777777" w:rsidTr="00A753A4">
        <w:trPr>
          <w:ins w:id="1257" w:author="Dan mungai" w:date="2023-07-13T11:32:00Z"/>
        </w:trPr>
        <w:tc>
          <w:tcPr>
            <w:tcW w:w="0" w:type="auto"/>
          </w:tcPr>
          <w:p w14:paraId="4F3BC540" w14:textId="7F1AD9C8" w:rsidR="0052449E" w:rsidRDefault="0052449E" w:rsidP="00A753A4">
            <w:pPr>
              <w:pStyle w:val="Compact"/>
              <w:rPr>
                <w:ins w:id="1258" w:author="Dan mungai" w:date="2023-07-13T11:32:00Z"/>
              </w:rPr>
            </w:pPr>
            <w:ins w:id="1259" w:author="Dan mungai" w:date="2023-07-13T11:32:00Z">
              <w:r>
                <w:t>Head</w:t>
              </w:r>
            </w:ins>
            <w:ins w:id="1260" w:author="Dan mungai" w:date="2023-07-13T11:53:00Z">
              <w:r w:rsidR="0034268A">
                <w:t xml:space="preserve"> </w:t>
              </w:r>
            </w:ins>
            <w:ins w:id="1261" w:author="Dan mungai" w:date="2023-07-13T11:32:00Z">
              <w:r>
                <w:t>of</w:t>
              </w:r>
            </w:ins>
            <w:ins w:id="1262" w:author="Dan mungai" w:date="2023-07-13T11:53:00Z">
              <w:r w:rsidR="0034268A">
                <w:t xml:space="preserve"> </w:t>
              </w:r>
            </w:ins>
            <w:ins w:id="1263" w:author="Dan mungai" w:date="2023-07-13T11:32:00Z">
              <w:r>
                <w:t>household</w:t>
              </w:r>
            </w:ins>
          </w:p>
        </w:tc>
        <w:tc>
          <w:tcPr>
            <w:tcW w:w="0" w:type="auto"/>
          </w:tcPr>
          <w:p w14:paraId="430AFF8B" w14:textId="77777777" w:rsidR="0052449E" w:rsidRDefault="0052449E" w:rsidP="00A753A4">
            <w:pPr>
              <w:pStyle w:val="Compact"/>
              <w:rPr>
                <w:ins w:id="1264" w:author="Dan mungai" w:date="2023-07-13T11:32:00Z"/>
              </w:rPr>
            </w:pPr>
          </w:p>
        </w:tc>
        <w:tc>
          <w:tcPr>
            <w:tcW w:w="0" w:type="auto"/>
          </w:tcPr>
          <w:p w14:paraId="17FA426D" w14:textId="77777777" w:rsidR="0052449E" w:rsidRDefault="0052449E" w:rsidP="00A753A4">
            <w:pPr>
              <w:pStyle w:val="Compact"/>
              <w:rPr>
                <w:ins w:id="1265" w:author="Dan mungai" w:date="2023-07-13T11:32:00Z"/>
              </w:rPr>
            </w:pPr>
          </w:p>
        </w:tc>
        <w:tc>
          <w:tcPr>
            <w:tcW w:w="0" w:type="auto"/>
          </w:tcPr>
          <w:p w14:paraId="76D31BA6" w14:textId="77777777" w:rsidR="0052449E" w:rsidRDefault="0052449E" w:rsidP="00A753A4">
            <w:pPr>
              <w:pStyle w:val="Compact"/>
              <w:jc w:val="center"/>
              <w:rPr>
                <w:ins w:id="1266" w:author="Dan mungai" w:date="2023-07-13T11:32:00Z"/>
              </w:rPr>
            </w:pPr>
            <w:ins w:id="1267" w:author="Dan mungai" w:date="2023-07-13T11:32:00Z">
              <w:r>
                <w:t>0.011</w:t>
              </w:r>
            </w:ins>
          </w:p>
        </w:tc>
      </w:tr>
      <w:tr w:rsidR="0052449E" w14:paraId="35A4A680" w14:textId="77777777" w:rsidTr="00A753A4">
        <w:trPr>
          <w:ins w:id="1268" w:author="Dan mungai" w:date="2023-07-13T11:32:00Z"/>
        </w:trPr>
        <w:tc>
          <w:tcPr>
            <w:tcW w:w="0" w:type="auto"/>
          </w:tcPr>
          <w:p w14:paraId="5F2BAA14" w14:textId="77777777" w:rsidR="0052449E" w:rsidRDefault="0052449E" w:rsidP="00A753A4">
            <w:pPr>
              <w:pStyle w:val="Compact"/>
              <w:rPr>
                <w:ins w:id="1269" w:author="Dan mungai" w:date="2023-07-13T11:32:00Z"/>
              </w:rPr>
            </w:pPr>
            <w:ins w:id="1270" w:author="Dan mungai" w:date="2023-07-13T11:32:00Z">
              <w:r>
                <w:t>female</w:t>
              </w:r>
            </w:ins>
          </w:p>
        </w:tc>
        <w:tc>
          <w:tcPr>
            <w:tcW w:w="0" w:type="auto"/>
          </w:tcPr>
          <w:p w14:paraId="2928A539" w14:textId="77777777" w:rsidR="0052449E" w:rsidRDefault="0052449E" w:rsidP="00A753A4">
            <w:pPr>
              <w:pStyle w:val="Compact"/>
              <w:jc w:val="center"/>
              <w:rPr>
                <w:ins w:id="1271" w:author="Dan mungai" w:date="2023-07-13T11:32:00Z"/>
              </w:rPr>
            </w:pPr>
            <w:ins w:id="1272" w:author="Dan mungai" w:date="2023-07-13T11:32:00Z">
              <w:r>
                <w:t>17 (23%)</w:t>
              </w:r>
            </w:ins>
          </w:p>
        </w:tc>
        <w:tc>
          <w:tcPr>
            <w:tcW w:w="0" w:type="auto"/>
          </w:tcPr>
          <w:p w14:paraId="17573B06" w14:textId="77777777" w:rsidR="0052449E" w:rsidRDefault="0052449E" w:rsidP="00A753A4">
            <w:pPr>
              <w:pStyle w:val="Compact"/>
              <w:jc w:val="center"/>
              <w:rPr>
                <w:ins w:id="1273" w:author="Dan mungai" w:date="2023-07-13T11:32:00Z"/>
              </w:rPr>
            </w:pPr>
            <w:ins w:id="1274" w:author="Dan mungai" w:date="2023-07-13T11:32:00Z">
              <w:r>
                <w:t>21 (10%)</w:t>
              </w:r>
            </w:ins>
          </w:p>
        </w:tc>
        <w:tc>
          <w:tcPr>
            <w:tcW w:w="0" w:type="auto"/>
          </w:tcPr>
          <w:p w14:paraId="08801B51" w14:textId="77777777" w:rsidR="0052449E" w:rsidRDefault="0052449E" w:rsidP="00A753A4">
            <w:pPr>
              <w:pStyle w:val="Compact"/>
              <w:rPr>
                <w:ins w:id="1275" w:author="Dan mungai" w:date="2023-07-13T11:32:00Z"/>
              </w:rPr>
            </w:pPr>
          </w:p>
        </w:tc>
      </w:tr>
      <w:tr w:rsidR="0052449E" w14:paraId="1DD3471D" w14:textId="77777777" w:rsidTr="00A753A4">
        <w:trPr>
          <w:ins w:id="1276" w:author="Dan mungai" w:date="2023-07-13T11:32:00Z"/>
        </w:trPr>
        <w:tc>
          <w:tcPr>
            <w:tcW w:w="0" w:type="auto"/>
          </w:tcPr>
          <w:p w14:paraId="08945F8F" w14:textId="77777777" w:rsidR="0052449E" w:rsidRDefault="0052449E" w:rsidP="00A753A4">
            <w:pPr>
              <w:pStyle w:val="Compact"/>
              <w:rPr>
                <w:ins w:id="1277" w:author="Dan mungai" w:date="2023-07-13T11:32:00Z"/>
              </w:rPr>
            </w:pPr>
            <w:ins w:id="1278" w:author="Dan mungai" w:date="2023-07-13T11:32:00Z">
              <w:r>
                <w:t>male</w:t>
              </w:r>
            </w:ins>
          </w:p>
        </w:tc>
        <w:tc>
          <w:tcPr>
            <w:tcW w:w="0" w:type="auto"/>
          </w:tcPr>
          <w:p w14:paraId="3F22A95F" w14:textId="77777777" w:rsidR="0052449E" w:rsidRDefault="0052449E" w:rsidP="00A753A4">
            <w:pPr>
              <w:pStyle w:val="Compact"/>
              <w:jc w:val="center"/>
              <w:rPr>
                <w:ins w:id="1279" w:author="Dan mungai" w:date="2023-07-13T11:32:00Z"/>
              </w:rPr>
            </w:pPr>
            <w:ins w:id="1280" w:author="Dan mungai" w:date="2023-07-13T11:32:00Z">
              <w:r>
                <w:t>56 (77%)</w:t>
              </w:r>
            </w:ins>
          </w:p>
        </w:tc>
        <w:tc>
          <w:tcPr>
            <w:tcW w:w="0" w:type="auto"/>
          </w:tcPr>
          <w:p w14:paraId="2FC872BC" w14:textId="77777777" w:rsidR="0052449E" w:rsidRDefault="0052449E" w:rsidP="00A753A4">
            <w:pPr>
              <w:pStyle w:val="Compact"/>
              <w:jc w:val="center"/>
              <w:rPr>
                <w:ins w:id="1281" w:author="Dan mungai" w:date="2023-07-13T11:32:00Z"/>
              </w:rPr>
            </w:pPr>
            <w:ins w:id="1282" w:author="Dan mungai" w:date="2023-07-13T11:32:00Z">
              <w:r>
                <w:t>181 (90%)</w:t>
              </w:r>
            </w:ins>
          </w:p>
        </w:tc>
        <w:tc>
          <w:tcPr>
            <w:tcW w:w="0" w:type="auto"/>
          </w:tcPr>
          <w:p w14:paraId="37E66C3E" w14:textId="77777777" w:rsidR="0052449E" w:rsidRDefault="0052449E" w:rsidP="00A753A4">
            <w:pPr>
              <w:pStyle w:val="Compact"/>
              <w:rPr>
                <w:ins w:id="1283" w:author="Dan mungai" w:date="2023-07-13T11:32:00Z"/>
              </w:rPr>
            </w:pPr>
          </w:p>
        </w:tc>
      </w:tr>
      <w:tr w:rsidR="0052449E" w14:paraId="026863C9" w14:textId="77777777" w:rsidTr="0052449E">
        <w:trPr>
          <w:ins w:id="1284" w:author="Dan mungai" w:date="2023-07-13T11:32:00Z"/>
        </w:trPr>
        <w:tc>
          <w:tcPr>
            <w:tcW w:w="0" w:type="auto"/>
            <w:tcBorders>
              <w:bottom w:val="single" w:sz="4" w:space="0" w:color="auto"/>
            </w:tcBorders>
            <w:tcPrChange w:id="1285" w:author="Dan mungai" w:date="2023-07-13T11:34:00Z">
              <w:tcPr>
                <w:tcW w:w="0" w:type="auto"/>
                <w:gridSpan w:val="2"/>
              </w:tcPr>
            </w:tcPrChange>
          </w:tcPr>
          <w:p w14:paraId="4D5BED0A" w14:textId="60815BA1" w:rsidR="0052449E" w:rsidRDefault="0052449E" w:rsidP="00A753A4">
            <w:pPr>
              <w:pStyle w:val="Compact"/>
              <w:rPr>
                <w:ins w:id="1286" w:author="Dan mungai" w:date="2023-07-13T11:32:00Z"/>
              </w:rPr>
            </w:pPr>
            <w:ins w:id="1287" w:author="Dan mungai" w:date="2023-07-13T11:32:00Z">
              <w:r>
                <w:t>farming</w:t>
              </w:r>
            </w:ins>
            <w:ins w:id="1288" w:author="Dan mungai" w:date="2023-07-13T11:53:00Z">
              <w:r w:rsidR="0034268A">
                <w:t xml:space="preserve"> </w:t>
              </w:r>
            </w:ins>
            <w:ins w:id="1289" w:author="Dan mungai" w:date="2023-07-13T11:32:00Z">
              <w:r>
                <w:t>years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290" w:author="Dan mungai" w:date="2023-07-13T11:34:00Z">
              <w:tcPr>
                <w:tcW w:w="0" w:type="auto"/>
                <w:gridSpan w:val="2"/>
              </w:tcPr>
            </w:tcPrChange>
          </w:tcPr>
          <w:p w14:paraId="5AA179BD" w14:textId="77777777" w:rsidR="0052449E" w:rsidRDefault="0052449E" w:rsidP="00A753A4">
            <w:pPr>
              <w:pStyle w:val="Compact"/>
              <w:jc w:val="center"/>
              <w:rPr>
                <w:ins w:id="1291" w:author="Dan mungai" w:date="2023-07-13T11:32:00Z"/>
              </w:rPr>
            </w:pPr>
            <w:ins w:id="1292" w:author="Dan mungai" w:date="2023-07-13T11:32:00Z">
              <w:r>
                <w:t>12 (12)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293" w:author="Dan mungai" w:date="2023-07-13T11:34:00Z">
              <w:tcPr>
                <w:tcW w:w="0" w:type="auto"/>
                <w:gridSpan w:val="2"/>
              </w:tcPr>
            </w:tcPrChange>
          </w:tcPr>
          <w:p w14:paraId="7FC83115" w14:textId="77777777" w:rsidR="0052449E" w:rsidRDefault="0052449E" w:rsidP="00A753A4">
            <w:pPr>
              <w:pStyle w:val="Compact"/>
              <w:jc w:val="center"/>
              <w:rPr>
                <w:ins w:id="1294" w:author="Dan mungai" w:date="2023-07-13T11:32:00Z"/>
              </w:rPr>
            </w:pPr>
            <w:ins w:id="1295" w:author="Dan mungai" w:date="2023-07-13T11:32:00Z">
              <w:r>
                <w:t>13 (10)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296" w:author="Dan mungai" w:date="2023-07-13T11:34:00Z">
              <w:tcPr>
                <w:tcW w:w="0" w:type="auto"/>
              </w:tcPr>
            </w:tcPrChange>
          </w:tcPr>
          <w:p w14:paraId="3E0FE246" w14:textId="77777777" w:rsidR="0052449E" w:rsidRDefault="0052449E" w:rsidP="00A753A4">
            <w:pPr>
              <w:pStyle w:val="Compact"/>
              <w:jc w:val="center"/>
              <w:rPr>
                <w:ins w:id="1297" w:author="Dan mungai" w:date="2023-07-13T11:32:00Z"/>
              </w:rPr>
            </w:pPr>
            <w:ins w:id="1298" w:author="Dan mungai" w:date="2023-07-13T11:32:00Z">
              <w:r>
                <w:t>0.2</w:t>
              </w:r>
            </w:ins>
          </w:p>
        </w:tc>
      </w:tr>
    </w:tbl>
    <w:p w14:paraId="687564F6" w14:textId="77777777" w:rsidR="0052449E" w:rsidRDefault="0052449E" w:rsidP="00D422E3">
      <w:pPr>
        <w:spacing w:before="40" w:after="40" w:line="360" w:lineRule="auto"/>
        <w:ind w:right="100"/>
        <w:rPr>
          <w:ins w:id="1299" w:author="Dan mungai" w:date="2023-07-13T11:33:00Z"/>
          <w:rFonts w:ascii="Times New Roman" w:eastAsia="Arial" w:hAnsi="Times New Roman" w:cs="Times New Roman"/>
          <w:sz w:val="24"/>
          <w:szCs w:val="24"/>
          <w:lang w:val="en-US"/>
        </w:rPr>
      </w:pPr>
    </w:p>
    <w:p w14:paraId="1AA1262D" w14:textId="27C3A27A" w:rsidR="0052449E" w:rsidRDefault="0052449E" w:rsidP="00D422E3">
      <w:pPr>
        <w:spacing w:before="40" w:after="40" w:line="360" w:lineRule="auto"/>
        <w:ind w:right="100"/>
        <w:rPr>
          <w:ins w:id="1300" w:author="Dan mungai" w:date="2023-07-13T11:33:00Z"/>
          <w:rFonts w:ascii="Times New Roman" w:eastAsia="Arial" w:hAnsi="Times New Roman" w:cs="Times New Roman"/>
          <w:sz w:val="24"/>
          <w:szCs w:val="24"/>
          <w:lang w:val="en-US"/>
        </w:rPr>
      </w:pPr>
      <w:ins w:id="1301" w:author="Dan mungai" w:date="2023-07-13T11:33:00Z">
        <w:r>
          <w:rPr>
            <w:rFonts w:ascii="Times New Roman" w:eastAsia="Arial" w:hAnsi="Times New Roman" w:cs="Times New Roman"/>
            <w:sz w:val="24"/>
            <w:szCs w:val="24"/>
            <w:lang w:val="en-US"/>
          </w:rPr>
          <w:t>Attitude</w:t>
        </w:r>
      </w:ins>
    </w:p>
    <w:tbl>
      <w:tblPr>
        <w:tblStyle w:val="Table"/>
        <w:tblW w:w="5000" w:type="pct"/>
        <w:tblLook w:val="0020" w:firstRow="1" w:lastRow="0" w:firstColumn="0" w:lastColumn="0" w:noHBand="0" w:noVBand="0"/>
        <w:tblPrChange w:id="1302" w:author="Dan mungai" w:date="2023-07-13T11:34:00Z">
          <w:tblPr>
            <w:tblStyle w:val="Table"/>
            <w:tblW w:w="5000" w:type="pct"/>
            <w:tblLook w:val="0020" w:firstRow="1" w:lastRow="0" w:firstColumn="0" w:lastColumn="0" w:noHBand="0" w:noVBand="0"/>
          </w:tblPr>
        </w:tblPrChange>
      </w:tblPr>
      <w:tblGrid>
        <w:gridCol w:w="4248"/>
        <w:gridCol w:w="1864"/>
        <w:gridCol w:w="1816"/>
        <w:gridCol w:w="1098"/>
        <w:tblGridChange w:id="1303">
          <w:tblGrid>
            <w:gridCol w:w="4248"/>
            <w:gridCol w:w="192"/>
            <w:gridCol w:w="1672"/>
            <w:gridCol w:w="117"/>
            <w:gridCol w:w="1699"/>
            <w:gridCol w:w="44"/>
            <w:gridCol w:w="1054"/>
          </w:tblGrid>
        </w:tblGridChange>
      </w:tblGrid>
      <w:tr w:rsidR="0052449E" w14:paraId="0D3527CA" w14:textId="77777777" w:rsidTr="0052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1304" w:author="Dan mungai" w:date="2023-07-13T11:33:00Z"/>
          <w:trPrChange w:id="1305" w:author="Dan mungai" w:date="2023-07-13T11:34:00Z">
            <w:trPr>
              <w:tblHeader/>
            </w:trPr>
          </w:trPrChange>
        </w:trPr>
        <w:tc>
          <w:tcPr>
            <w:tcW w:w="0" w:type="auto"/>
            <w:tcBorders>
              <w:top w:val="single" w:sz="4" w:space="0" w:color="auto"/>
            </w:tcBorders>
            <w:tcPrChange w:id="1306" w:author="Dan mungai" w:date="2023-07-13T11:34:00Z">
              <w:tcPr>
                <w:tcW w:w="0" w:type="auto"/>
                <w:gridSpan w:val="2"/>
              </w:tcPr>
            </w:tcPrChange>
          </w:tcPr>
          <w:p w14:paraId="0FF38C4C" w14:textId="77777777" w:rsidR="0052449E" w:rsidRDefault="0052449E" w:rsidP="00A753A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07" w:author="Dan mungai" w:date="2023-07-13T11:33:00Z"/>
              </w:rPr>
            </w:pPr>
            <w:ins w:id="1308" w:author="Dan mungai" w:date="2023-07-13T11:33:00Z">
              <w:r>
                <w:rPr>
                  <w:b/>
                  <w:bCs/>
                </w:rPr>
                <w:t>Characteristic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309" w:author="Dan mungai" w:date="2023-07-13T11:34:00Z">
              <w:tcPr>
                <w:tcW w:w="0" w:type="auto"/>
                <w:gridSpan w:val="2"/>
              </w:tcPr>
            </w:tcPrChange>
          </w:tcPr>
          <w:p w14:paraId="0D59F1E4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10" w:author="Dan mungai" w:date="2023-07-13T11:33:00Z"/>
              </w:rPr>
            </w:pPr>
            <w:ins w:id="1311" w:author="Dan mungai" w:date="2023-07-13T11:33:00Z">
              <w:r>
                <w:rPr>
                  <w:b/>
                  <w:bCs/>
                </w:rPr>
                <w:t>Invalid</w:t>
              </w:r>
              <w:r>
                <w:t>, N = 78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312" w:author="Dan mungai" w:date="2023-07-13T11:34:00Z">
              <w:tcPr>
                <w:tcW w:w="0" w:type="auto"/>
                <w:gridSpan w:val="2"/>
              </w:tcPr>
            </w:tcPrChange>
          </w:tcPr>
          <w:p w14:paraId="4EA166BC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13" w:author="Dan mungai" w:date="2023-07-13T11:33:00Z"/>
              </w:rPr>
            </w:pPr>
            <w:ins w:id="1314" w:author="Dan mungai" w:date="2023-07-13T11:33:00Z">
              <w:r>
                <w:rPr>
                  <w:b/>
                  <w:bCs/>
                </w:rPr>
                <w:t>Valid</w:t>
              </w:r>
              <w:r>
                <w:t>, N = 197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315" w:author="Dan mungai" w:date="2023-07-13T11:34:00Z">
              <w:tcPr>
                <w:tcW w:w="0" w:type="auto"/>
              </w:tcPr>
            </w:tcPrChange>
          </w:tcPr>
          <w:p w14:paraId="20EF08E6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16" w:author="Dan mungai" w:date="2023-07-13T11:33:00Z"/>
              </w:rPr>
            </w:pPr>
            <w:ins w:id="1317" w:author="Dan mungai" w:date="2023-07-13T11:33:00Z">
              <w:r>
                <w:rPr>
                  <w:b/>
                  <w:bCs/>
                </w:rPr>
                <w:t>p-value</w:t>
              </w:r>
            </w:ins>
          </w:p>
        </w:tc>
      </w:tr>
      <w:tr w:rsidR="0052449E" w14:paraId="5F8ED87E" w14:textId="77777777" w:rsidTr="00A753A4">
        <w:trPr>
          <w:ins w:id="1318" w:author="Dan mungai" w:date="2023-07-13T11:33:00Z"/>
        </w:trPr>
        <w:tc>
          <w:tcPr>
            <w:tcW w:w="0" w:type="auto"/>
          </w:tcPr>
          <w:p w14:paraId="4B4427C1" w14:textId="77777777" w:rsidR="0052449E" w:rsidRDefault="0052449E" w:rsidP="00A753A4">
            <w:pPr>
              <w:pStyle w:val="Compact"/>
              <w:rPr>
                <w:ins w:id="1319" w:author="Dan mungai" w:date="2023-07-13T11:33:00Z"/>
              </w:rPr>
            </w:pPr>
            <w:ins w:id="1320" w:author="Dan mungai" w:date="2023-07-13T11:33:00Z">
              <w:r>
                <w:t>Age</w:t>
              </w:r>
            </w:ins>
          </w:p>
        </w:tc>
        <w:tc>
          <w:tcPr>
            <w:tcW w:w="0" w:type="auto"/>
          </w:tcPr>
          <w:p w14:paraId="10B5F9DF" w14:textId="77777777" w:rsidR="0052449E" w:rsidRDefault="0052449E" w:rsidP="00A753A4">
            <w:pPr>
              <w:pStyle w:val="Compact"/>
              <w:rPr>
                <w:ins w:id="1321" w:author="Dan mungai" w:date="2023-07-13T11:33:00Z"/>
              </w:rPr>
            </w:pPr>
          </w:p>
        </w:tc>
        <w:tc>
          <w:tcPr>
            <w:tcW w:w="0" w:type="auto"/>
          </w:tcPr>
          <w:p w14:paraId="303FA2ED" w14:textId="77777777" w:rsidR="0052449E" w:rsidRDefault="0052449E" w:rsidP="00A753A4">
            <w:pPr>
              <w:pStyle w:val="Compact"/>
              <w:rPr>
                <w:ins w:id="1322" w:author="Dan mungai" w:date="2023-07-13T11:33:00Z"/>
              </w:rPr>
            </w:pPr>
          </w:p>
        </w:tc>
        <w:tc>
          <w:tcPr>
            <w:tcW w:w="0" w:type="auto"/>
          </w:tcPr>
          <w:p w14:paraId="145A1972" w14:textId="77777777" w:rsidR="0052449E" w:rsidRDefault="0052449E" w:rsidP="00A753A4">
            <w:pPr>
              <w:pStyle w:val="Compact"/>
              <w:jc w:val="center"/>
              <w:rPr>
                <w:ins w:id="1323" w:author="Dan mungai" w:date="2023-07-13T11:33:00Z"/>
              </w:rPr>
            </w:pPr>
            <w:ins w:id="1324" w:author="Dan mungai" w:date="2023-07-13T11:33:00Z">
              <w:r>
                <w:t>0.3</w:t>
              </w:r>
            </w:ins>
          </w:p>
        </w:tc>
      </w:tr>
      <w:tr w:rsidR="0052449E" w14:paraId="17C7FFE6" w14:textId="77777777" w:rsidTr="00A753A4">
        <w:trPr>
          <w:ins w:id="1325" w:author="Dan mungai" w:date="2023-07-13T11:33:00Z"/>
        </w:trPr>
        <w:tc>
          <w:tcPr>
            <w:tcW w:w="0" w:type="auto"/>
          </w:tcPr>
          <w:p w14:paraId="06144ED1" w14:textId="77777777" w:rsidR="0052449E" w:rsidRDefault="0052449E" w:rsidP="00A753A4">
            <w:pPr>
              <w:pStyle w:val="Compact"/>
              <w:rPr>
                <w:ins w:id="1326" w:author="Dan mungai" w:date="2023-07-13T11:33:00Z"/>
              </w:rPr>
            </w:pPr>
            <w:ins w:id="1327" w:author="Dan mungai" w:date="2023-07-13T11:33:00Z">
              <w:r>
                <w:t>18-35</w:t>
              </w:r>
            </w:ins>
          </w:p>
        </w:tc>
        <w:tc>
          <w:tcPr>
            <w:tcW w:w="0" w:type="auto"/>
          </w:tcPr>
          <w:p w14:paraId="542050C3" w14:textId="77777777" w:rsidR="0052449E" w:rsidRDefault="0052449E" w:rsidP="00A753A4">
            <w:pPr>
              <w:pStyle w:val="Compact"/>
              <w:jc w:val="center"/>
              <w:rPr>
                <w:ins w:id="1328" w:author="Dan mungai" w:date="2023-07-13T11:33:00Z"/>
              </w:rPr>
            </w:pPr>
            <w:ins w:id="1329" w:author="Dan mungai" w:date="2023-07-13T11:33:00Z">
              <w:r>
                <w:t>3 (3.8%)</w:t>
              </w:r>
            </w:ins>
          </w:p>
        </w:tc>
        <w:tc>
          <w:tcPr>
            <w:tcW w:w="0" w:type="auto"/>
          </w:tcPr>
          <w:p w14:paraId="76C72273" w14:textId="77777777" w:rsidR="0052449E" w:rsidRDefault="0052449E" w:rsidP="00A753A4">
            <w:pPr>
              <w:pStyle w:val="Compact"/>
              <w:jc w:val="center"/>
              <w:rPr>
                <w:ins w:id="1330" w:author="Dan mungai" w:date="2023-07-13T11:33:00Z"/>
              </w:rPr>
            </w:pPr>
            <w:ins w:id="1331" w:author="Dan mungai" w:date="2023-07-13T11:33:00Z">
              <w:r>
                <w:t>2 (1.0%)</w:t>
              </w:r>
            </w:ins>
          </w:p>
        </w:tc>
        <w:tc>
          <w:tcPr>
            <w:tcW w:w="0" w:type="auto"/>
          </w:tcPr>
          <w:p w14:paraId="50819F45" w14:textId="77777777" w:rsidR="0052449E" w:rsidRDefault="0052449E" w:rsidP="00A753A4">
            <w:pPr>
              <w:pStyle w:val="Compact"/>
              <w:rPr>
                <w:ins w:id="1332" w:author="Dan mungai" w:date="2023-07-13T11:33:00Z"/>
              </w:rPr>
            </w:pPr>
          </w:p>
        </w:tc>
      </w:tr>
      <w:tr w:rsidR="0052449E" w14:paraId="16775DB6" w14:textId="77777777" w:rsidTr="00A753A4">
        <w:trPr>
          <w:ins w:id="1333" w:author="Dan mungai" w:date="2023-07-13T11:33:00Z"/>
        </w:trPr>
        <w:tc>
          <w:tcPr>
            <w:tcW w:w="0" w:type="auto"/>
          </w:tcPr>
          <w:p w14:paraId="6EB0C842" w14:textId="77777777" w:rsidR="0052449E" w:rsidRDefault="0052449E" w:rsidP="00A753A4">
            <w:pPr>
              <w:pStyle w:val="Compact"/>
              <w:rPr>
                <w:ins w:id="1334" w:author="Dan mungai" w:date="2023-07-13T11:33:00Z"/>
              </w:rPr>
            </w:pPr>
            <w:ins w:id="1335" w:author="Dan mungai" w:date="2023-07-13T11:33:00Z">
              <w:r>
                <w:t>36-50</w:t>
              </w:r>
            </w:ins>
          </w:p>
        </w:tc>
        <w:tc>
          <w:tcPr>
            <w:tcW w:w="0" w:type="auto"/>
          </w:tcPr>
          <w:p w14:paraId="0EFF848A" w14:textId="77777777" w:rsidR="0052449E" w:rsidRDefault="0052449E" w:rsidP="00A753A4">
            <w:pPr>
              <w:pStyle w:val="Compact"/>
              <w:jc w:val="center"/>
              <w:rPr>
                <w:ins w:id="1336" w:author="Dan mungai" w:date="2023-07-13T11:33:00Z"/>
              </w:rPr>
            </w:pPr>
            <w:ins w:id="1337" w:author="Dan mungai" w:date="2023-07-13T11:33:00Z">
              <w:r>
                <w:t>53 (68%)</w:t>
              </w:r>
            </w:ins>
          </w:p>
        </w:tc>
        <w:tc>
          <w:tcPr>
            <w:tcW w:w="0" w:type="auto"/>
          </w:tcPr>
          <w:p w14:paraId="7B8C5FA5" w14:textId="77777777" w:rsidR="0052449E" w:rsidRDefault="0052449E" w:rsidP="00A753A4">
            <w:pPr>
              <w:pStyle w:val="Compact"/>
              <w:jc w:val="center"/>
              <w:rPr>
                <w:ins w:id="1338" w:author="Dan mungai" w:date="2023-07-13T11:33:00Z"/>
              </w:rPr>
            </w:pPr>
            <w:ins w:id="1339" w:author="Dan mungai" w:date="2023-07-13T11:33:00Z">
              <w:r>
                <w:t>145 (74%)</w:t>
              </w:r>
            </w:ins>
          </w:p>
        </w:tc>
        <w:tc>
          <w:tcPr>
            <w:tcW w:w="0" w:type="auto"/>
          </w:tcPr>
          <w:p w14:paraId="533E4203" w14:textId="77777777" w:rsidR="0052449E" w:rsidRDefault="0052449E" w:rsidP="00A753A4">
            <w:pPr>
              <w:pStyle w:val="Compact"/>
              <w:rPr>
                <w:ins w:id="1340" w:author="Dan mungai" w:date="2023-07-13T11:33:00Z"/>
              </w:rPr>
            </w:pPr>
          </w:p>
        </w:tc>
      </w:tr>
      <w:tr w:rsidR="0052449E" w14:paraId="4D5944CA" w14:textId="77777777" w:rsidTr="00A753A4">
        <w:trPr>
          <w:ins w:id="1341" w:author="Dan mungai" w:date="2023-07-13T11:33:00Z"/>
        </w:trPr>
        <w:tc>
          <w:tcPr>
            <w:tcW w:w="0" w:type="auto"/>
          </w:tcPr>
          <w:p w14:paraId="7C52C2D0" w14:textId="77777777" w:rsidR="0052449E" w:rsidRDefault="0052449E" w:rsidP="00A753A4">
            <w:pPr>
              <w:pStyle w:val="Compact"/>
              <w:rPr>
                <w:ins w:id="1342" w:author="Dan mungai" w:date="2023-07-13T11:33:00Z"/>
              </w:rPr>
            </w:pPr>
            <w:ins w:id="1343" w:author="Dan mungai" w:date="2023-07-13T11:33:00Z">
              <w:r>
                <w:t>51-60</w:t>
              </w:r>
            </w:ins>
          </w:p>
        </w:tc>
        <w:tc>
          <w:tcPr>
            <w:tcW w:w="0" w:type="auto"/>
          </w:tcPr>
          <w:p w14:paraId="0E08B282" w14:textId="77777777" w:rsidR="0052449E" w:rsidRDefault="0052449E" w:rsidP="00A753A4">
            <w:pPr>
              <w:pStyle w:val="Compact"/>
              <w:jc w:val="center"/>
              <w:rPr>
                <w:ins w:id="1344" w:author="Dan mungai" w:date="2023-07-13T11:33:00Z"/>
              </w:rPr>
            </w:pPr>
            <w:ins w:id="1345" w:author="Dan mungai" w:date="2023-07-13T11:33:00Z">
              <w:r>
                <w:t>16 (21%)</w:t>
              </w:r>
            </w:ins>
          </w:p>
        </w:tc>
        <w:tc>
          <w:tcPr>
            <w:tcW w:w="0" w:type="auto"/>
          </w:tcPr>
          <w:p w14:paraId="7EB4CBF6" w14:textId="77777777" w:rsidR="0052449E" w:rsidRDefault="0052449E" w:rsidP="00A753A4">
            <w:pPr>
              <w:pStyle w:val="Compact"/>
              <w:jc w:val="center"/>
              <w:rPr>
                <w:ins w:id="1346" w:author="Dan mungai" w:date="2023-07-13T11:33:00Z"/>
              </w:rPr>
            </w:pPr>
            <w:ins w:id="1347" w:author="Dan mungai" w:date="2023-07-13T11:33:00Z">
              <w:r>
                <w:t>30 (15%)</w:t>
              </w:r>
            </w:ins>
          </w:p>
        </w:tc>
        <w:tc>
          <w:tcPr>
            <w:tcW w:w="0" w:type="auto"/>
          </w:tcPr>
          <w:p w14:paraId="7901990B" w14:textId="77777777" w:rsidR="0052449E" w:rsidRDefault="0052449E" w:rsidP="00A753A4">
            <w:pPr>
              <w:pStyle w:val="Compact"/>
              <w:rPr>
                <w:ins w:id="1348" w:author="Dan mungai" w:date="2023-07-13T11:33:00Z"/>
              </w:rPr>
            </w:pPr>
          </w:p>
        </w:tc>
      </w:tr>
      <w:tr w:rsidR="0052449E" w14:paraId="466A5665" w14:textId="77777777" w:rsidTr="00A753A4">
        <w:trPr>
          <w:ins w:id="1349" w:author="Dan mungai" w:date="2023-07-13T11:33:00Z"/>
        </w:trPr>
        <w:tc>
          <w:tcPr>
            <w:tcW w:w="0" w:type="auto"/>
          </w:tcPr>
          <w:p w14:paraId="74B0D4B8" w14:textId="77777777" w:rsidR="0052449E" w:rsidRDefault="0052449E" w:rsidP="00A753A4">
            <w:pPr>
              <w:pStyle w:val="Compact"/>
              <w:rPr>
                <w:ins w:id="1350" w:author="Dan mungai" w:date="2023-07-13T11:33:00Z"/>
              </w:rPr>
            </w:pPr>
            <w:ins w:id="1351" w:author="Dan mungai" w:date="2023-07-13T11:33:00Z">
              <w:r>
                <w:t>Above 60</w:t>
              </w:r>
            </w:ins>
          </w:p>
        </w:tc>
        <w:tc>
          <w:tcPr>
            <w:tcW w:w="0" w:type="auto"/>
          </w:tcPr>
          <w:p w14:paraId="3EDD80CB" w14:textId="77777777" w:rsidR="0052449E" w:rsidRDefault="0052449E" w:rsidP="00A753A4">
            <w:pPr>
              <w:pStyle w:val="Compact"/>
              <w:jc w:val="center"/>
              <w:rPr>
                <w:ins w:id="1352" w:author="Dan mungai" w:date="2023-07-13T11:33:00Z"/>
              </w:rPr>
            </w:pPr>
            <w:ins w:id="1353" w:author="Dan mungai" w:date="2023-07-13T11:33:00Z">
              <w:r>
                <w:t>6 (7.7%)</w:t>
              </w:r>
            </w:ins>
          </w:p>
        </w:tc>
        <w:tc>
          <w:tcPr>
            <w:tcW w:w="0" w:type="auto"/>
          </w:tcPr>
          <w:p w14:paraId="52A2BF97" w14:textId="77777777" w:rsidR="0052449E" w:rsidRDefault="0052449E" w:rsidP="00A753A4">
            <w:pPr>
              <w:pStyle w:val="Compact"/>
              <w:jc w:val="center"/>
              <w:rPr>
                <w:ins w:id="1354" w:author="Dan mungai" w:date="2023-07-13T11:33:00Z"/>
              </w:rPr>
            </w:pPr>
            <w:ins w:id="1355" w:author="Dan mungai" w:date="2023-07-13T11:33:00Z">
              <w:r>
                <w:t>20 (10%)</w:t>
              </w:r>
            </w:ins>
          </w:p>
        </w:tc>
        <w:tc>
          <w:tcPr>
            <w:tcW w:w="0" w:type="auto"/>
          </w:tcPr>
          <w:p w14:paraId="489CE783" w14:textId="77777777" w:rsidR="0052449E" w:rsidRDefault="0052449E" w:rsidP="00A753A4">
            <w:pPr>
              <w:pStyle w:val="Compact"/>
              <w:rPr>
                <w:ins w:id="1356" w:author="Dan mungai" w:date="2023-07-13T11:33:00Z"/>
              </w:rPr>
            </w:pPr>
          </w:p>
        </w:tc>
      </w:tr>
      <w:tr w:rsidR="0052449E" w14:paraId="26A40CC1" w14:textId="77777777" w:rsidTr="00A753A4">
        <w:trPr>
          <w:ins w:id="1357" w:author="Dan mungai" w:date="2023-07-13T11:33:00Z"/>
        </w:trPr>
        <w:tc>
          <w:tcPr>
            <w:tcW w:w="0" w:type="auto"/>
          </w:tcPr>
          <w:p w14:paraId="7881374E" w14:textId="21F02FD5" w:rsidR="0052449E" w:rsidRDefault="0052449E" w:rsidP="00A753A4">
            <w:pPr>
              <w:pStyle w:val="Compact"/>
              <w:rPr>
                <w:ins w:id="1358" w:author="Dan mungai" w:date="2023-07-13T11:33:00Z"/>
              </w:rPr>
            </w:pPr>
            <w:ins w:id="1359" w:author="Dan mungai" w:date="2023-07-13T11:33:00Z">
              <w:r>
                <w:t>Education</w:t>
              </w:r>
            </w:ins>
            <w:ins w:id="1360" w:author="Dan mungai" w:date="2023-07-13T11:53:00Z">
              <w:r w:rsidR="0034268A">
                <w:t xml:space="preserve"> </w:t>
              </w:r>
            </w:ins>
            <w:ins w:id="1361" w:author="Dan mungai" w:date="2023-07-13T11:33:00Z">
              <w:r>
                <w:t>level</w:t>
              </w:r>
            </w:ins>
          </w:p>
        </w:tc>
        <w:tc>
          <w:tcPr>
            <w:tcW w:w="0" w:type="auto"/>
          </w:tcPr>
          <w:p w14:paraId="1033AAA4" w14:textId="77777777" w:rsidR="0052449E" w:rsidRDefault="0052449E" w:rsidP="00A753A4">
            <w:pPr>
              <w:pStyle w:val="Compact"/>
              <w:rPr>
                <w:ins w:id="1362" w:author="Dan mungai" w:date="2023-07-13T11:33:00Z"/>
              </w:rPr>
            </w:pPr>
          </w:p>
        </w:tc>
        <w:tc>
          <w:tcPr>
            <w:tcW w:w="0" w:type="auto"/>
          </w:tcPr>
          <w:p w14:paraId="2926206F" w14:textId="77777777" w:rsidR="0052449E" w:rsidRDefault="0052449E" w:rsidP="00A753A4">
            <w:pPr>
              <w:pStyle w:val="Compact"/>
              <w:rPr>
                <w:ins w:id="1363" w:author="Dan mungai" w:date="2023-07-13T11:33:00Z"/>
              </w:rPr>
            </w:pPr>
          </w:p>
        </w:tc>
        <w:tc>
          <w:tcPr>
            <w:tcW w:w="0" w:type="auto"/>
          </w:tcPr>
          <w:p w14:paraId="36B70769" w14:textId="77777777" w:rsidR="0052449E" w:rsidRDefault="0052449E" w:rsidP="00A753A4">
            <w:pPr>
              <w:pStyle w:val="Compact"/>
              <w:jc w:val="center"/>
              <w:rPr>
                <w:ins w:id="1364" w:author="Dan mungai" w:date="2023-07-13T11:33:00Z"/>
              </w:rPr>
            </w:pPr>
            <w:ins w:id="1365" w:author="Dan mungai" w:date="2023-07-13T11:33:00Z">
              <w:r>
                <w:t>0.012</w:t>
              </w:r>
            </w:ins>
          </w:p>
        </w:tc>
      </w:tr>
      <w:tr w:rsidR="0052449E" w14:paraId="253B6775" w14:textId="77777777" w:rsidTr="00A753A4">
        <w:trPr>
          <w:ins w:id="1366" w:author="Dan mungai" w:date="2023-07-13T11:33:00Z"/>
        </w:trPr>
        <w:tc>
          <w:tcPr>
            <w:tcW w:w="0" w:type="auto"/>
          </w:tcPr>
          <w:p w14:paraId="7E8A1822" w14:textId="26972845" w:rsidR="0052449E" w:rsidRDefault="0052449E" w:rsidP="00A753A4">
            <w:pPr>
              <w:pStyle w:val="Compact"/>
              <w:rPr>
                <w:ins w:id="1367" w:author="Dan mungai" w:date="2023-07-13T11:33:00Z"/>
              </w:rPr>
            </w:pPr>
            <w:ins w:id="1368" w:author="Dan mungai" w:date="2023-07-13T11:33:00Z">
              <w:r>
                <w:t>no</w:t>
              </w:r>
            </w:ins>
            <w:ins w:id="1369" w:author="Dan mungai" w:date="2023-07-13T11:53:00Z">
              <w:r w:rsidR="0034268A">
                <w:t xml:space="preserve"> </w:t>
              </w:r>
            </w:ins>
            <w:ins w:id="1370" w:author="Dan mungai" w:date="2023-07-13T11:33:00Z">
              <w:r>
                <w:t>schooling</w:t>
              </w:r>
            </w:ins>
          </w:p>
        </w:tc>
        <w:tc>
          <w:tcPr>
            <w:tcW w:w="0" w:type="auto"/>
          </w:tcPr>
          <w:p w14:paraId="12CCD042" w14:textId="77777777" w:rsidR="0052449E" w:rsidRDefault="0052449E" w:rsidP="00A753A4">
            <w:pPr>
              <w:pStyle w:val="Compact"/>
              <w:jc w:val="center"/>
              <w:rPr>
                <w:ins w:id="1371" w:author="Dan mungai" w:date="2023-07-13T11:33:00Z"/>
              </w:rPr>
            </w:pPr>
            <w:ins w:id="1372" w:author="Dan mungai" w:date="2023-07-13T11:33:00Z">
              <w:r>
                <w:t>2 (2.6%)</w:t>
              </w:r>
            </w:ins>
          </w:p>
        </w:tc>
        <w:tc>
          <w:tcPr>
            <w:tcW w:w="0" w:type="auto"/>
          </w:tcPr>
          <w:p w14:paraId="565E29D9" w14:textId="77777777" w:rsidR="0052449E" w:rsidRDefault="0052449E" w:rsidP="00A753A4">
            <w:pPr>
              <w:pStyle w:val="Compact"/>
              <w:jc w:val="center"/>
              <w:rPr>
                <w:ins w:id="1373" w:author="Dan mungai" w:date="2023-07-13T11:33:00Z"/>
              </w:rPr>
            </w:pPr>
            <w:ins w:id="1374" w:author="Dan mungai" w:date="2023-07-13T11:33:00Z">
              <w:r>
                <w:t>5 (2.5%)</w:t>
              </w:r>
            </w:ins>
          </w:p>
        </w:tc>
        <w:tc>
          <w:tcPr>
            <w:tcW w:w="0" w:type="auto"/>
          </w:tcPr>
          <w:p w14:paraId="75785AAC" w14:textId="77777777" w:rsidR="0052449E" w:rsidRDefault="0052449E" w:rsidP="00A753A4">
            <w:pPr>
              <w:pStyle w:val="Compact"/>
              <w:rPr>
                <w:ins w:id="1375" w:author="Dan mungai" w:date="2023-07-13T11:33:00Z"/>
              </w:rPr>
            </w:pPr>
          </w:p>
        </w:tc>
      </w:tr>
      <w:tr w:rsidR="0052449E" w14:paraId="346CAAD5" w14:textId="77777777" w:rsidTr="00A753A4">
        <w:trPr>
          <w:ins w:id="1376" w:author="Dan mungai" w:date="2023-07-13T11:33:00Z"/>
        </w:trPr>
        <w:tc>
          <w:tcPr>
            <w:tcW w:w="0" w:type="auto"/>
          </w:tcPr>
          <w:p w14:paraId="72FCA76D" w14:textId="1FC49B89" w:rsidR="0052449E" w:rsidRDefault="0052449E" w:rsidP="00A753A4">
            <w:pPr>
              <w:pStyle w:val="Compact"/>
              <w:rPr>
                <w:ins w:id="1377" w:author="Dan mungai" w:date="2023-07-13T11:33:00Z"/>
              </w:rPr>
            </w:pPr>
            <w:ins w:id="1378" w:author="Dan mungai" w:date="2023-07-13T11:33:00Z">
              <w:r>
                <w:t>primary</w:t>
              </w:r>
            </w:ins>
            <w:ins w:id="1379" w:author="Dan mungai" w:date="2023-07-13T11:53:00Z">
              <w:r w:rsidR="0034268A">
                <w:t xml:space="preserve"> </w:t>
              </w:r>
            </w:ins>
            <w:ins w:id="1380" w:author="Dan mungai" w:date="2023-07-13T11:33:00Z">
              <w:r>
                <w:t>education</w:t>
              </w:r>
            </w:ins>
          </w:p>
        </w:tc>
        <w:tc>
          <w:tcPr>
            <w:tcW w:w="0" w:type="auto"/>
          </w:tcPr>
          <w:p w14:paraId="61AFFC14" w14:textId="77777777" w:rsidR="0052449E" w:rsidRDefault="0052449E" w:rsidP="00A753A4">
            <w:pPr>
              <w:pStyle w:val="Compact"/>
              <w:jc w:val="center"/>
              <w:rPr>
                <w:ins w:id="1381" w:author="Dan mungai" w:date="2023-07-13T11:33:00Z"/>
              </w:rPr>
            </w:pPr>
            <w:ins w:id="1382" w:author="Dan mungai" w:date="2023-07-13T11:33:00Z">
              <w:r>
                <w:t>27 (35%)</w:t>
              </w:r>
            </w:ins>
          </w:p>
        </w:tc>
        <w:tc>
          <w:tcPr>
            <w:tcW w:w="0" w:type="auto"/>
          </w:tcPr>
          <w:p w14:paraId="3766724B" w14:textId="77777777" w:rsidR="0052449E" w:rsidRDefault="0052449E" w:rsidP="00A753A4">
            <w:pPr>
              <w:pStyle w:val="Compact"/>
              <w:jc w:val="center"/>
              <w:rPr>
                <w:ins w:id="1383" w:author="Dan mungai" w:date="2023-07-13T11:33:00Z"/>
              </w:rPr>
            </w:pPr>
            <w:ins w:id="1384" w:author="Dan mungai" w:date="2023-07-13T11:33:00Z">
              <w:r>
                <w:t>89 (45%)</w:t>
              </w:r>
            </w:ins>
          </w:p>
        </w:tc>
        <w:tc>
          <w:tcPr>
            <w:tcW w:w="0" w:type="auto"/>
          </w:tcPr>
          <w:p w14:paraId="703B77B7" w14:textId="77777777" w:rsidR="0052449E" w:rsidRDefault="0052449E" w:rsidP="00A753A4">
            <w:pPr>
              <w:pStyle w:val="Compact"/>
              <w:rPr>
                <w:ins w:id="1385" w:author="Dan mungai" w:date="2023-07-13T11:33:00Z"/>
              </w:rPr>
            </w:pPr>
          </w:p>
        </w:tc>
      </w:tr>
      <w:tr w:rsidR="0052449E" w14:paraId="00718776" w14:textId="77777777" w:rsidTr="00A753A4">
        <w:trPr>
          <w:ins w:id="1386" w:author="Dan mungai" w:date="2023-07-13T11:33:00Z"/>
        </w:trPr>
        <w:tc>
          <w:tcPr>
            <w:tcW w:w="0" w:type="auto"/>
          </w:tcPr>
          <w:p w14:paraId="47E270E4" w14:textId="234132D8" w:rsidR="0052449E" w:rsidRDefault="0052449E" w:rsidP="00A753A4">
            <w:pPr>
              <w:pStyle w:val="Compact"/>
              <w:rPr>
                <w:ins w:id="1387" w:author="Dan mungai" w:date="2023-07-13T11:33:00Z"/>
              </w:rPr>
            </w:pPr>
            <w:ins w:id="1388" w:author="Dan mungai" w:date="2023-07-13T11:33:00Z">
              <w:r>
                <w:t>secondary</w:t>
              </w:r>
            </w:ins>
            <w:ins w:id="1389" w:author="Dan mungai" w:date="2023-07-13T11:53:00Z">
              <w:r w:rsidR="0034268A">
                <w:t xml:space="preserve"> </w:t>
              </w:r>
            </w:ins>
            <w:ins w:id="1390" w:author="Dan mungai" w:date="2023-07-13T11:33:00Z">
              <w:r>
                <w:t>education</w:t>
              </w:r>
            </w:ins>
          </w:p>
        </w:tc>
        <w:tc>
          <w:tcPr>
            <w:tcW w:w="0" w:type="auto"/>
          </w:tcPr>
          <w:p w14:paraId="5511A78E" w14:textId="77777777" w:rsidR="0052449E" w:rsidRDefault="0052449E" w:rsidP="00A753A4">
            <w:pPr>
              <w:pStyle w:val="Compact"/>
              <w:jc w:val="center"/>
              <w:rPr>
                <w:ins w:id="1391" w:author="Dan mungai" w:date="2023-07-13T11:33:00Z"/>
              </w:rPr>
            </w:pPr>
            <w:ins w:id="1392" w:author="Dan mungai" w:date="2023-07-13T11:33:00Z">
              <w:r>
                <w:t>25 (32%)</w:t>
              </w:r>
            </w:ins>
          </w:p>
        </w:tc>
        <w:tc>
          <w:tcPr>
            <w:tcW w:w="0" w:type="auto"/>
          </w:tcPr>
          <w:p w14:paraId="2155CC6D" w14:textId="77777777" w:rsidR="0052449E" w:rsidRDefault="0052449E" w:rsidP="00A753A4">
            <w:pPr>
              <w:pStyle w:val="Compact"/>
              <w:jc w:val="center"/>
              <w:rPr>
                <w:ins w:id="1393" w:author="Dan mungai" w:date="2023-07-13T11:33:00Z"/>
              </w:rPr>
            </w:pPr>
            <w:ins w:id="1394" w:author="Dan mungai" w:date="2023-07-13T11:33:00Z">
              <w:r>
                <w:t>74 (38%)</w:t>
              </w:r>
            </w:ins>
          </w:p>
        </w:tc>
        <w:tc>
          <w:tcPr>
            <w:tcW w:w="0" w:type="auto"/>
          </w:tcPr>
          <w:p w14:paraId="73904344" w14:textId="77777777" w:rsidR="0052449E" w:rsidRDefault="0052449E" w:rsidP="00A753A4">
            <w:pPr>
              <w:pStyle w:val="Compact"/>
              <w:rPr>
                <w:ins w:id="1395" w:author="Dan mungai" w:date="2023-07-13T11:33:00Z"/>
              </w:rPr>
            </w:pPr>
          </w:p>
        </w:tc>
      </w:tr>
      <w:tr w:rsidR="0052449E" w14:paraId="616A5ADE" w14:textId="77777777" w:rsidTr="00A753A4">
        <w:trPr>
          <w:ins w:id="1396" w:author="Dan mungai" w:date="2023-07-13T11:33:00Z"/>
        </w:trPr>
        <w:tc>
          <w:tcPr>
            <w:tcW w:w="0" w:type="auto"/>
          </w:tcPr>
          <w:p w14:paraId="1E6661CE" w14:textId="44CEE9E3" w:rsidR="0052449E" w:rsidRDefault="0052449E" w:rsidP="00A753A4">
            <w:pPr>
              <w:pStyle w:val="Compact"/>
              <w:rPr>
                <w:ins w:id="1397" w:author="Dan mungai" w:date="2023-07-13T11:33:00Z"/>
              </w:rPr>
            </w:pPr>
            <w:ins w:id="1398" w:author="Dan mungai" w:date="2023-07-13T11:33:00Z">
              <w:r>
                <w:lastRenderedPageBreak/>
                <w:t>college</w:t>
              </w:r>
            </w:ins>
            <w:ins w:id="1399" w:author="Dan mungai" w:date="2023-07-13T11:53:00Z">
              <w:r w:rsidR="0034268A">
                <w:t xml:space="preserve"> </w:t>
              </w:r>
            </w:ins>
            <w:proofErr w:type="gramStart"/>
            <w:ins w:id="1400" w:author="Dan mungai" w:date="2023-07-13T11:33:00Z">
              <w:r>
                <w:t>training</w:t>
              </w:r>
            </w:ins>
            <w:ins w:id="1401" w:author="Dan mungai" w:date="2023-07-13T11:53:00Z">
              <w:r w:rsidR="0034268A">
                <w:t xml:space="preserve">  </w:t>
              </w:r>
            </w:ins>
            <w:ins w:id="1402" w:author="Dan mungai" w:date="2023-07-13T11:33:00Z">
              <w:r>
                <w:t>certificate</w:t>
              </w:r>
            </w:ins>
            <w:proofErr w:type="gramEnd"/>
            <w:ins w:id="1403" w:author="Dan mungai" w:date="2023-07-13T11:53:00Z">
              <w:r w:rsidR="0034268A">
                <w:t xml:space="preserve">  </w:t>
              </w:r>
            </w:ins>
            <w:ins w:id="1404" w:author="Dan mungai" w:date="2023-07-13T11:33:00Z">
              <w:r>
                <w:t>diploma</w:t>
              </w:r>
            </w:ins>
          </w:p>
        </w:tc>
        <w:tc>
          <w:tcPr>
            <w:tcW w:w="0" w:type="auto"/>
          </w:tcPr>
          <w:p w14:paraId="58C2EE8F" w14:textId="77777777" w:rsidR="0052449E" w:rsidRDefault="0052449E" w:rsidP="00A753A4">
            <w:pPr>
              <w:pStyle w:val="Compact"/>
              <w:jc w:val="center"/>
              <w:rPr>
                <w:ins w:id="1405" w:author="Dan mungai" w:date="2023-07-13T11:33:00Z"/>
              </w:rPr>
            </w:pPr>
            <w:ins w:id="1406" w:author="Dan mungai" w:date="2023-07-13T11:33:00Z">
              <w:r>
                <w:t>16 (21%)</w:t>
              </w:r>
            </w:ins>
          </w:p>
        </w:tc>
        <w:tc>
          <w:tcPr>
            <w:tcW w:w="0" w:type="auto"/>
          </w:tcPr>
          <w:p w14:paraId="4946B74F" w14:textId="77777777" w:rsidR="0052449E" w:rsidRDefault="0052449E" w:rsidP="00A753A4">
            <w:pPr>
              <w:pStyle w:val="Compact"/>
              <w:jc w:val="center"/>
              <w:rPr>
                <w:ins w:id="1407" w:author="Dan mungai" w:date="2023-07-13T11:33:00Z"/>
              </w:rPr>
            </w:pPr>
            <w:ins w:id="1408" w:author="Dan mungai" w:date="2023-07-13T11:33:00Z">
              <w:r>
                <w:t>25 (13%)</w:t>
              </w:r>
            </w:ins>
          </w:p>
        </w:tc>
        <w:tc>
          <w:tcPr>
            <w:tcW w:w="0" w:type="auto"/>
          </w:tcPr>
          <w:p w14:paraId="38F31B48" w14:textId="77777777" w:rsidR="0052449E" w:rsidRDefault="0052449E" w:rsidP="00A753A4">
            <w:pPr>
              <w:pStyle w:val="Compact"/>
              <w:rPr>
                <w:ins w:id="1409" w:author="Dan mungai" w:date="2023-07-13T11:33:00Z"/>
              </w:rPr>
            </w:pPr>
          </w:p>
        </w:tc>
      </w:tr>
      <w:tr w:rsidR="0052449E" w14:paraId="11134706" w14:textId="77777777" w:rsidTr="00A753A4">
        <w:trPr>
          <w:ins w:id="1410" w:author="Dan mungai" w:date="2023-07-13T11:33:00Z"/>
        </w:trPr>
        <w:tc>
          <w:tcPr>
            <w:tcW w:w="0" w:type="auto"/>
          </w:tcPr>
          <w:p w14:paraId="482CDBF4" w14:textId="37C9C0D3" w:rsidR="0052449E" w:rsidRDefault="0052449E" w:rsidP="00A753A4">
            <w:pPr>
              <w:pStyle w:val="Compact"/>
              <w:rPr>
                <w:ins w:id="1411" w:author="Dan mungai" w:date="2023-07-13T11:33:00Z"/>
              </w:rPr>
            </w:pPr>
            <w:proofErr w:type="gramStart"/>
            <w:ins w:id="1412" w:author="Dan mungai" w:date="2023-07-13T11:33:00Z">
              <w:r>
                <w:t>bachelor</w:t>
              </w:r>
            </w:ins>
            <w:proofErr w:type="gramEnd"/>
            <w:ins w:id="1413" w:author="Dan mungai" w:date="2023-07-13T11:53:00Z">
              <w:r w:rsidR="0034268A">
                <w:t xml:space="preserve"> </w:t>
              </w:r>
            </w:ins>
            <w:ins w:id="1414" w:author="Dan mungai" w:date="2023-07-13T11:33:00Z">
              <w:r>
                <w:t>degree</w:t>
              </w:r>
            </w:ins>
            <w:ins w:id="1415" w:author="Dan mungai" w:date="2023-07-13T11:53:00Z">
              <w:r w:rsidR="0034268A">
                <w:t xml:space="preserve"> </w:t>
              </w:r>
            </w:ins>
            <w:ins w:id="1416" w:author="Dan mungai" w:date="2023-07-13T11:33:00Z">
              <w:r>
                <w:t>and</w:t>
              </w:r>
            </w:ins>
            <w:ins w:id="1417" w:author="Dan mungai" w:date="2023-07-13T11:53:00Z">
              <w:r w:rsidR="0034268A">
                <w:t xml:space="preserve"> </w:t>
              </w:r>
            </w:ins>
            <w:ins w:id="1418" w:author="Dan mungai" w:date="2023-07-13T11:33:00Z">
              <w:r>
                <w:t>above</w:t>
              </w:r>
            </w:ins>
          </w:p>
        </w:tc>
        <w:tc>
          <w:tcPr>
            <w:tcW w:w="0" w:type="auto"/>
          </w:tcPr>
          <w:p w14:paraId="7BFEE94B" w14:textId="77777777" w:rsidR="0052449E" w:rsidRDefault="0052449E" w:rsidP="00A753A4">
            <w:pPr>
              <w:pStyle w:val="Compact"/>
              <w:jc w:val="center"/>
              <w:rPr>
                <w:ins w:id="1419" w:author="Dan mungai" w:date="2023-07-13T11:33:00Z"/>
              </w:rPr>
            </w:pPr>
            <w:ins w:id="1420" w:author="Dan mungai" w:date="2023-07-13T11:33:00Z">
              <w:r>
                <w:t>8 (10%)</w:t>
              </w:r>
            </w:ins>
          </w:p>
        </w:tc>
        <w:tc>
          <w:tcPr>
            <w:tcW w:w="0" w:type="auto"/>
          </w:tcPr>
          <w:p w14:paraId="7D48D149" w14:textId="77777777" w:rsidR="0052449E" w:rsidRDefault="0052449E" w:rsidP="00A753A4">
            <w:pPr>
              <w:pStyle w:val="Compact"/>
              <w:jc w:val="center"/>
              <w:rPr>
                <w:ins w:id="1421" w:author="Dan mungai" w:date="2023-07-13T11:33:00Z"/>
              </w:rPr>
            </w:pPr>
            <w:ins w:id="1422" w:author="Dan mungai" w:date="2023-07-13T11:33:00Z">
              <w:r>
                <w:t>4 (2.0%)</w:t>
              </w:r>
            </w:ins>
          </w:p>
        </w:tc>
        <w:tc>
          <w:tcPr>
            <w:tcW w:w="0" w:type="auto"/>
          </w:tcPr>
          <w:p w14:paraId="6D91E536" w14:textId="77777777" w:rsidR="0052449E" w:rsidRDefault="0052449E" w:rsidP="00A753A4">
            <w:pPr>
              <w:pStyle w:val="Compact"/>
              <w:rPr>
                <w:ins w:id="1423" w:author="Dan mungai" w:date="2023-07-13T11:33:00Z"/>
              </w:rPr>
            </w:pPr>
          </w:p>
        </w:tc>
      </w:tr>
      <w:tr w:rsidR="0052449E" w14:paraId="63772908" w14:textId="77777777" w:rsidTr="00A753A4">
        <w:trPr>
          <w:ins w:id="1424" w:author="Dan mungai" w:date="2023-07-13T11:33:00Z"/>
        </w:trPr>
        <w:tc>
          <w:tcPr>
            <w:tcW w:w="0" w:type="auto"/>
          </w:tcPr>
          <w:p w14:paraId="2B987524" w14:textId="1278DFE2" w:rsidR="0052449E" w:rsidRDefault="0052449E" w:rsidP="00A753A4">
            <w:pPr>
              <w:pStyle w:val="Compact"/>
              <w:rPr>
                <w:ins w:id="1425" w:author="Dan mungai" w:date="2023-07-13T11:33:00Z"/>
              </w:rPr>
            </w:pPr>
            <w:ins w:id="1426" w:author="Dan mungai" w:date="2023-07-13T11:33:00Z">
              <w:r>
                <w:t>Marital</w:t>
              </w:r>
            </w:ins>
            <w:ins w:id="1427" w:author="Dan mungai" w:date="2023-07-13T11:53:00Z">
              <w:r w:rsidR="0034268A">
                <w:t xml:space="preserve"> </w:t>
              </w:r>
            </w:ins>
            <w:ins w:id="1428" w:author="Dan mungai" w:date="2023-07-13T11:33:00Z">
              <w:r>
                <w:t>status</w:t>
              </w:r>
            </w:ins>
          </w:p>
        </w:tc>
        <w:tc>
          <w:tcPr>
            <w:tcW w:w="0" w:type="auto"/>
          </w:tcPr>
          <w:p w14:paraId="12D2B641" w14:textId="77777777" w:rsidR="0052449E" w:rsidRDefault="0052449E" w:rsidP="00A753A4">
            <w:pPr>
              <w:pStyle w:val="Compact"/>
              <w:rPr>
                <w:ins w:id="1429" w:author="Dan mungai" w:date="2023-07-13T11:33:00Z"/>
              </w:rPr>
            </w:pPr>
          </w:p>
        </w:tc>
        <w:tc>
          <w:tcPr>
            <w:tcW w:w="0" w:type="auto"/>
          </w:tcPr>
          <w:p w14:paraId="38A69CBA" w14:textId="77777777" w:rsidR="0052449E" w:rsidRDefault="0052449E" w:rsidP="00A753A4">
            <w:pPr>
              <w:pStyle w:val="Compact"/>
              <w:rPr>
                <w:ins w:id="1430" w:author="Dan mungai" w:date="2023-07-13T11:33:00Z"/>
              </w:rPr>
            </w:pPr>
          </w:p>
        </w:tc>
        <w:tc>
          <w:tcPr>
            <w:tcW w:w="0" w:type="auto"/>
          </w:tcPr>
          <w:p w14:paraId="6AD75F7D" w14:textId="77777777" w:rsidR="0052449E" w:rsidRDefault="0052449E" w:rsidP="00A753A4">
            <w:pPr>
              <w:pStyle w:val="Compact"/>
              <w:jc w:val="center"/>
              <w:rPr>
                <w:ins w:id="1431" w:author="Dan mungai" w:date="2023-07-13T11:33:00Z"/>
              </w:rPr>
            </w:pPr>
            <w:ins w:id="1432" w:author="Dan mungai" w:date="2023-07-13T11:33:00Z">
              <w:r>
                <w:t>0.3</w:t>
              </w:r>
            </w:ins>
          </w:p>
        </w:tc>
      </w:tr>
      <w:tr w:rsidR="0052449E" w14:paraId="60949E72" w14:textId="77777777" w:rsidTr="00A753A4">
        <w:trPr>
          <w:ins w:id="1433" w:author="Dan mungai" w:date="2023-07-13T11:33:00Z"/>
        </w:trPr>
        <w:tc>
          <w:tcPr>
            <w:tcW w:w="0" w:type="auto"/>
          </w:tcPr>
          <w:p w14:paraId="6D6E0406" w14:textId="77777777" w:rsidR="0052449E" w:rsidRDefault="0052449E" w:rsidP="00A753A4">
            <w:pPr>
              <w:pStyle w:val="Compact"/>
              <w:rPr>
                <w:ins w:id="1434" w:author="Dan mungai" w:date="2023-07-13T11:33:00Z"/>
              </w:rPr>
            </w:pPr>
            <w:ins w:id="1435" w:author="Dan mungai" w:date="2023-07-13T11:33:00Z">
              <w:r>
                <w:t>single</w:t>
              </w:r>
            </w:ins>
          </w:p>
        </w:tc>
        <w:tc>
          <w:tcPr>
            <w:tcW w:w="0" w:type="auto"/>
          </w:tcPr>
          <w:p w14:paraId="309D5E81" w14:textId="77777777" w:rsidR="0052449E" w:rsidRDefault="0052449E" w:rsidP="00A753A4">
            <w:pPr>
              <w:pStyle w:val="Compact"/>
              <w:jc w:val="center"/>
              <w:rPr>
                <w:ins w:id="1436" w:author="Dan mungai" w:date="2023-07-13T11:33:00Z"/>
              </w:rPr>
            </w:pPr>
            <w:ins w:id="1437" w:author="Dan mungai" w:date="2023-07-13T11:33:00Z">
              <w:r>
                <w:t>13 (17%)</w:t>
              </w:r>
            </w:ins>
          </w:p>
        </w:tc>
        <w:tc>
          <w:tcPr>
            <w:tcW w:w="0" w:type="auto"/>
          </w:tcPr>
          <w:p w14:paraId="203F4C50" w14:textId="77777777" w:rsidR="0052449E" w:rsidRDefault="0052449E" w:rsidP="00A753A4">
            <w:pPr>
              <w:pStyle w:val="Compact"/>
              <w:jc w:val="center"/>
              <w:rPr>
                <w:ins w:id="1438" w:author="Dan mungai" w:date="2023-07-13T11:33:00Z"/>
              </w:rPr>
            </w:pPr>
            <w:ins w:id="1439" w:author="Dan mungai" w:date="2023-07-13T11:33:00Z">
              <w:r>
                <w:t>29 (15%)</w:t>
              </w:r>
            </w:ins>
          </w:p>
        </w:tc>
        <w:tc>
          <w:tcPr>
            <w:tcW w:w="0" w:type="auto"/>
          </w:tcPr>
          <w:p w14:paraId="375F5D8C" w14:textId="77777777" w:rsidR="0052449E" w:rsidRDefault="0052449E" w:rsidP="00A753A4">
            <w:pPr>
              <w:pStyle w:val="Compact"/>
              <w:rPr>
                <w:ins w:id="1440" w:author="Dan mungai" w:date="2023-07-13T11:33:00Z"/>
              </w:rPr>
            </w:pPr>
          </w:p>
        </w:tc>
      </w:tr>
      <w:tr w:rsidR="0052449E" w14:paraId="616A04C8" w14:textId="77777777" w:rsidTr="00A753A4">
        <w:trPr>
          <w:ins w:id="1441" w:author="Dan mungai" w:date="2023-07-13T11:33:00Z"/>
        </w:trPr>
        <w:tc>
          <w:tcPr>
            <w:tcW w:w="0" w:type="auto"/>
          </w:tcPr>
          <w:p w14:paraId="408F6C68" w14:textId="77777777" w:rsidR="0052449E" w:rsidRDefault="0052449E" w:rsidP="00A753A4">
            <w:pPr>
              <w:pStyle w:val="Compact"/>
              <w:rPr>
                <w:ins w:id="1442" w:author="Dan mungai" w:date="2023-07-13T11:33:00Z"/>
              </w:rPr>
            </w:pPr>
            <w:ins w:id="1443" w:author="Dan mungai" w:date="2023-07-13T11:33:00Z">
              <w:r>
                <w:t>married</w:t>
              </w:r>
            </w:ins>
          </w:p>
        </w:tc>
        <w:tc>
          <w:tcPr>
            <w:tcW w:w="0" w:type="auto"/>
          </w:tcPr>
          <w:p w14:paraId="593EA852" w14:textId="77777777" w:rsidR="0052449E" w:rsidRDefault="0052449E" w:rsidP="00A753A4">
            <w:pPr>
              <w:pStyle w:val="Compact"/>
              <w:jc w:val="center"/>
              <w:rPr>
                <w:ins w:id="1444" w:author="Dan mungai" w:date="2023-07-13T11:33:00Z"/>
              </w:rPr>
            </w:pPr>
            <w:ins w:id="1445" w:author="Dan mungai" w:date="2023-07-13T11:33:00Z">
              <w:r>
                <w:t>57 (73%)</w:t>
              </w:r>
            </w:ins>
          </w:p>
        </w:tc>
        <w:tc>
          <w:tcPr>
            <w:tcW w:w="0" w:type="auto"/>
          </w:tcPr>
          <w:p w14:paraId="53CC4A1F" w14:textId="77777777" w:rsidR="0052449E" w:rsidRDefault="0052449E" w:rsidP="00A753A4">
            <w:pPr>
              <w:pStyle w:val="Compact"/>
              <w:jc w:val="center"/>
              <w:rPr>
                <w:ins w:id="1446" w:author="Dan mungai" w:date="2023-07-13T11:33:00Z"/>
              </w:rPr>
            </w:pPr>
            <w:ins w:id="1447" w:author="Dan mungai" w:date="2023-07-13T11:33:00Z">
              <w:r>
                <w:t>159 (81%)</w:t>
              </w:r>
            </w:ins>
          </w:p>
        </w:tc>
        <w:tc>
          <w:tcPr>
            <w:tcW w:w="0" w:type="auto"/>
          </w:tcPr>
          <w:p w14:paraId="5F447C86" w14:textId="77777777" w:rsidR="0052449E" w:rsidRDefault="0052449E" w:rsidP="00A753A4">
            <w:pPr>
              <w:pStyle w:val="Compact"/>
              <w:rPr>
                <w:ins w:id="1448" w:author="Dan mungai" w:date="2023-07-13T11:33:00Z"/>
              </w:rPr>
            </w:pPr>
          </w:p>
        </w:tc>
      </w:tr>
      <w:tr w:rsidR="0052449E" w14:paraId="2A925C51" w14:textId="77777777" w:rsidTr="00A753A4">
        <w:trPr>
          <w:ins w:id="1449" w:author="Dan mungai" w:date="2023-07-13T11:33:00Z"/>
        </w:trPr>
        <w:tc>
          <w:tcPr>
            <w:tcW w:w="0" w:type="auto"/>
          </w:tcPr>
          <w:p w14:paraId="3B466045" w14:textId="77777777" w:rsidR="0052449E" w:rsidRDefault="0052449E" w:rsidP="00A753A4">
            <w:pPr>
              <w:pStyle w:val="Compact"/>
              <w:rPr>
                <w:ins w:id="1450" w:author="Dan mungai" w:date="2023-07-13T11:33:00Z"/>
              </w:rPr>
            </w:pPr>
            <w:ins w:id="1451" w:author="Dan mungai" w:date="2023-07-13T11:33:00Z">
              <w:r>
                <w:t>windowed</w:t>
              </w:r>
            </w:ins>
          </w:p>
        </w:tc>
        <w:tc>
          <w:tcPr>
            <w:tcW w:w="0" w:type="auto"/>
          </w:tcPr>
          <w:p w14:paraId="15E81B53" w14:textId="77777777" w:rsidR="0052449E" w:rsidRDefault="0052449E" w:rsidP="00A753A4">
            <w:pPr>
              <w:pStyle w:val="Compact"/>
              <w:jc w:val="center"/>
              <w:rPr>
                <w:ins w:id="1452" w:author="Dan mungai" w:date="2023-07-13T11:33:00Z"/>
              </w:rPr>
            </w:pPr>
            <w:ins w:id="1453" w:author="Dan mungai" w:date="2023-07-13T11:33:00Z">
              <w:r>
                <w:t>6 (7.7%)</w:t>
              </w:r>
            </w:ins>
          </w:p>
        </w:tc>
        <w:tc>
          <w:tcPr>
            <w:tcW w:w="0" w:type="auto"/>
          </w:tcPr>
          <w:p w14:paraId="046CF3FB" w14:textId="77777777" w:rsidR="0052449E" w:rsidRDefault="0052449E" w:rsidP="00A753A4">
            <w:pPr>
              <w:pStyle w:val="Compact"/>
              <w:jc w:val="center"/>
              <w:rPr>
                <w:ins w:id="1454" w:author="Dan mungai" w:date="2023-07-13T11:33:00Z"/>
              </w:rPr>
            </w:pPr>
            <w:ins w:id="1455" w:author="Dan mungai" w:date="2023-07-13T11:33:00Z">
              <w:r>
                <w:t>5 (2.6%)</w:t>
              </w:r>
            </w:ins>
          </w:p>
        </w:tc>
        <w:tc>
          <w:tcPr>
            <w:tcW w:w="0" w:type="auto"/>
          </w:tcPr>
          <w:p w14:paraId="62D899D5" w14:textId="77777777" w:rsidR="0052449E" w:rsidRDefault="0052449E" w:rsidP="00A753A4">
            <w:pPr>
              <w:pStyle w:val="Compact"/>
              <w:rPr>
                <w:ins w:id="1456" w:author="Dan mungai" w:date="2023-07-13T11:33:00Z"/>
              </w:rPr>
            </w:pPr>
          </w:p>
        </w:tc>
      </w:tr>
      <w:tr w:rsidR="0052449E" w14:paraId="3659EC3B" w14:textId="77777777" w:rsidTr="00A753A4">
        <w:trPr>
          <w:ins w:id="1457" w:author="Dan mungai" w:date="2023-07-13T11:33:00Z"/>
        </w:trPr>
        <w:tc>
          <w:tcPr>
            <w:tcW w:w="0" w:type="auto"/>
          </w:tcPr>
          <w:p w14:paraId="4BEC6465" w14:textId="77777777" w:rsidR="0052449E" w:rsidRDefault="0052449E" w:rsidP="00A753A4">
            <w:pPr>
              <w:pStyle w:val="Compact"/>
              <w:rPr>
                <w:ins w:id="1458" w:author="Dan mungai" w:date="2023-07-13T11:33:00Z"/>
              </w:rPr>
            </w:pPr>
            <w:ins w:id="1459" w:author="Dan mungai" w:date="2023-07-13T11:33:00Z">
              <w:r>
                <w:t>separated</w:t>
              </w:r>
            </w:ins>
          </w:p>
        </w:tc>
        <w:tc>
          <w:tcPr>
            <w:tcW w:w="0" w:type="auto"/>
          </w:tcPr>
          <w:p w14:paraId="46D44FC8" w14:textId="77777777" w:rsidR="0052449E" w:rsidRDefault="0052449E" w:rsidP="00A753A4">
            <w:pPr>
              <w:pStyle w:val="Compact"/>
              <w:jc w:val="center"/>
              <w:rPr>
                <w:ins w:id="1460" w:author="Dan mungai" w:date="2023-07-13T11:33:00Z"/>
              </w:rPr>
            </w:pPr>
            <w:ins w:id="1461" w:author="Dan mungai" w:date="2023-07-13T11:33:00Z">
              <w:r>
                <w:t>1 (1.3%)</w:t>
              </w:r>
            </w:ins>
          </w:p>
        </w:tc>
        <w:tc>
          <w:tcPr>
            <w:tcW w:w="0" w:type="auto"/>
          </w:tcPr>
          <w:p w14:paraId="5A05845F" w14:textId="77777777" w:rsidR="0052449E" w:rsidRDefault="0052449E" w:rsidP="00A753A4">
            <w:pPr>
              <w:pStyle w:val="Compact"/>
              <w:jc w:val="center"/>
              <w:rPr>
                <w:ins w:id="1462" w:author="Dan mungai" w:date="2023-07-13T11:33:00Z"/>
              </w:rPr>
            </w:pPr>
            <w:ins w:id="1463" w:author="Dan mungai" w:date="2023-07-13T11:33:00Z">
              <w:r>
                <w:t>1 (0.5%)</w:t>
              </w:r>
            </w:ins>
          </w:p>
        </w:tc>
        <w:tc>
          <w:tcPr>
            <w:tcW w:w="0" w:type="auto"/>
          </w:tcPr>
          <w:p w14:paraId="20B40CC0" w14:textId="77777777" w:rsidR="0052449E" w:rsidRDefault="0052449E" w:rsidP="00A753A4">
            <w:pPr>
              <w:pStyle w:val="Compact"/>
              <w:rPr>
                <w:ins w:id="1464" w:author="Dan mungai" w:date="2023-07-13T11:33:00Z"/>
              </w:rPr>
            </w:pPr>
          </w:p>
        </w:tc>
      </w:tr>
      <w:tr w:rsidR="0052449E" w14:paraId="212B3021" w14:textId="77777777" w:rsidTr="00A753A4">
        <w:trPr>
          <w:ins w:id="1465" w:author="Dan mungai" w:date="2023-07-13T11:33:00Z"/>
        </w:trPr>
        <w:tc>
          <w:tcPr>
            <w:tcW w:w="0" w:type="auto"/>
          </w:tcPr>
          <w:p w14:paraId="32C85C0A" w14:textId="77777777" w:rsidR="0052449E" w:rsidRDefault="0052449E" w:rsidP="00A753A4">
            <w:pPr>
              <w:pStyle w:val="Compact"/>
              <w:rPr>
                <w:ins w:id="1466" w:author="Dan mungai" w:date="2023-07-13T11:33:00Z"/>
              </w:rPr>
            </w:pPr>
            <w:ins w:id="1467" w:author="Dan mungai" w:date="2023-07-13T11:33:00Z">
              <w:r>
                <w:t>divorced</w:t>
              </w:r>
            </w:ins>
          </w:p>
        </w:tc>
        <w:tc>
          <w:tcPr>
            <w:tcW w:w="0" w:type="auto"/>
          </w:tcPr>
          <w:p w14:paraId="4B7FC5D9" w14:textId="77777777" w:rsidR="0052449E" w:rsidRDefault="0052449E" w:rsidP="00A753A4">
            <w:pPr>
              <w:pStyle w:val="Compact"/>
              <w:jc w:val="center"/>
              <w:rPr>
                <w:ins w:id="1468" w:author="Dan mungai" w:date="2023-07-13T11:33:00Z"/>
              </w:rPr>
            </w:pPr>
            <w:ins w:id="1469" w:author="Dan mungai" w:date="2023-07-13T11:33:00Z">
              <w:r>
                <w:t>1 (1.3%)</w:t>
              </w:r>
            </w:ins>
          </w:p>
        </w:tc>
        <w:tc>
          <w:tcPr>
            <w:tcW w:w="0" w:type="auto"/>
          </w:tcPr>
          <w:p w14:paraId="7FD5E3FB" w14:textId="77777777" w:rsidR="0052449E" w:rsidRDefault="0052449E" w:rsidP="00A753A4">
            <w:pPr>
              <w:pStyle w:val="Compact"/>
              <w:jc w:val="center"/>
              <w:rPr>
                <w:ins w:id="1470" w:author="Dan mungai" w:date="2023-07-13T11:33:00Z"/>
              </w:rPr>
            </w:pPr>
            <w:ins w:id="1471" w:author="Dan mungai" w:date="2023-07-13T11:33:00Z">
              <w:r>
                <w:t>2 (1.0%)</w:t>
              </w:r>
            </w:ins>
          </w:p>
        </w:tc>
        <w:tc>
          <w:tcPr>
            <w:tcW w:w="0" w:type="auto"/>
          </w:tcPr>
          <w:p w14:paraId="4B97FF55" w14:textId="77777777" w:rsidR="0052449E" w:rsidRDefault="0052449E" w:rsidP="00A753A4">
            <w:pPr>
              <w:pStyle w:val="Compact"/>
              <w:rPr>
                <w:ins w:id="1472" w:author="Dan mungai" w:date="2023-07-13T11:33:00Z"/>
              </w:rPr>
            </w:pPr>
          </w:p>
        </w:tc>
      </w:tr>
      <w:tr w:rsidR="0052449E" w14:paraId="10B21054" w14:textId="77777777" w:rsidTr="00A753A4">
        <w:trPr>
          <w:ins w:id="1473" w:author="Dan mungai" w:date="2023-07-13T11:33:00Z"/>
        </w:trPr>
        <w:tc>
          <w:tcPr>
            <w:tcW w:w="0" w:type="auto"/>
          </w:tcPr>
          <w:p w14:paraId="10E22A13" w14:textId="02E44607" w:rsidR="0052449E" w:rsidRDefault="0052449E" w:rsidP="00A753A4">
            <w:pPr>
              <w:pStyle w:val="Compact"/>
              <w:rPr>
                <w:ins w:id="1474" w:author="Dan mungai" w:date="2023-07-13T11:33:00Z"/>
              </w:rPr>
            </w:pPr>
            <w:ins w:id="1475" w:author="Dan mungai" w:date="2023-07-13T11:33:00Z">
              <w:r>
                <w:t>Household</w:t>
              </w:r>
            </w:ins>
            <w:ins w:id="1476" w:author="Dan mungai" w:date="2023-07-13T11:53:00Z">
              <w:r w:rsidR="0034268A">
                <w:t xml:space="preserve"> </w:t>
              </w:r>
            </w:ins>
            <w:ins w:id="1477" w:author="Dan mungai" w:date="2023-07-13T11:33:00Z">
              <w:r>
                <w:t>income</w:t>
              </w:r>
            </w:ins>
          </w:p>
        </w:tc>
        <w:tc>
          <w:tcPr>
            <w:tcW w:w="0" w:type="auto"/>
          </w:tcPr>
          <w:p w14:paraId="4F74C456" w14:textId="77777777" w:rsidR="0052449E" w:rsidRDefault="0052449E" w:rsidP="00A753A4">
            <w:pPr>
              <w:pStyle w:val="Compact"/>
              <w:rPr>
                <w:ins w:id="1478" w:author="Dan mungai" w:date="2023-07-13T11:33:00Z"/>
              </w:rPr>
            </w:pPr>
          </w:p>
        </w:tc>
        <w:tc>
          <w:tcPr>
            <w:tcW w:w="0" w:type="auto"/>
          </w:tcPr>
          <w:p w14:paraId="4D9D023D" w14:textId="77777777" w:rsidR="0052449E" w:rsidRDefault="0052449E" w:rsidP="00A753A4">
            <w:pPr>
              <w:pStyle w:val="Compact"/>
              <w:rPr>
                <w:ins w:id="1479" w:author="Dan mungai" w:date="2023-07-13T11:33:00Z"/>
              </w:rPr>
            </w:pPr>
          </w:p>
        </w:tc>
        <w:tc>
          <w:tcPr>
            <w:tcW w:w="0" w:type="auto"/>
          </w:tcPr>
          <w:p w14:paraId="1B6BC6B0" w14:textId="77777777" w:rsidR="0052449E" w:rsidRDefault="0052449E" w:rsidP="00A753A4">
            <w:pPr>
              <w:pStyle w:val="Compact"/>
              <w:jc w:val="center"/>
              <w:rPr>
                <w:ins w:id="1480" w:author="Dan mungai" w:date="2023-07-13T11:33:00Z"/>
              </w:rPr>
            </w:pPr>
            <w:ins w:id="1481" w:author="Dan mungai" w:date="2023-07-13T11:33:00Z">
              <w:r>
                <w:t>0.050</w:t>
              </w:r>
            </w:ins>
          </w:p>
        </w:tc>
      </w:tr>
      <w:tr w:rsidR="0052449E" w14:paraId="32BB1EAC" w14:textId="77777777" w:rsidTr="00A753A4">
        <w:trPr>
          <w:ins w:id="1482" w:author="Dan mungai" w:date="2023-07-13T11:33:00Z"/>
        </w:trPr>
        <w:tc>
          <w:tcPr>
            <w:tcW w:w="0" w:type="auto"/>
          </w:tcPr>
          <w:p w14:paraId="1A291772" w14:textId="77777777" w:rsidR="0052449E" w:rsidRDefault="0052449E" w:rsidP="00A753A4">
            <w:pPr>
              <w:pStyle w:val="Compact"/>
              <w:rPr>
                <w:ins w:id="1483" w:author="Dan mungai" w:date="2023-07-13T11:33:00Z"/>
              </w:rPr>
            </w:pPr>
            <w:ins w:id="1484" w:author="Dan mungai" w:date="2023-07-13T11:33:00Z">
              <w:r>
                <w:t>10000-20000</w:t>
              </w:r>
            </w:ins>
          </w:p>
        </w:tc>
        <w:tc>
          <w:tcPr>
            <w:tcW w:w="0" w:type="auto"/>
          </w:tcPr>
          <w:p w14:paraId="35753B58" w14:textId="77777777" w:rsidR="0052449E" w:rsidRDefault="0052449E" w:rsidP="00A753A4">
            <w:pPr>
              <w:pStyle w:val="Compact"/>
              <w:jc w:val="center"/>
              <w:rPr>
                <w:ins w:id="1485" w:author="Dan mungai" w:date="2023-07-13T11:33:00Z"/>
              </w:rPr>
            </w:pPr>
            <w:ins w:id="1486" w:author="Dan mungai" w:date="2023-07-13T11:33:00Z">
              <w:r>
                <w:t>37 (49%)</w:t>
              </w:r>
            </w:ins>
          </w:p>
        </w:tc>
        <w:tc>
          <w:tcPr>
            <w:tcW w:w="0" w:type="auto"/>
          </w:tcPr>
          <w:p w14:paraId="6D726B05" w14:textId="77777777" w:rsidR="0052449E" w:rsidRDefault="0052449E" w:rsidP="00A753A4">
            <w:pPr>
              <w:pStyle w:val="Compact"/>
              <w:jc w:val="center"/>
              <w:rPr>
                <w:ins w:id="1487" w:author="Dan mungai" w:date="2023-07-13T11:33:00Z"/>
              </w:rPr>
            </w:pPr>
            <w:ins w:id="1488" w:author="Dan mungai" w:date="2023-07-13T11:33:00Z">
              <w:r>
                <w:t>66 (34%)</w:t>
              </w:r>
            </w:ins>
          </w:p>
        </w:tc>
        <w:tc>
          <w:tcPr>
            <w:tcW w:w="0" w:type="auto"/>
          </w:tcPr>
          <w:p w14:paraId="598086AA" w14:textId="77777777" w:rsidR="0052449E" w:rsidRDefault="0052449E" w:rsidP="00A753A4">
            <w:pPr>
              <w:pStyle w:val="Compact"/>
              <w:rPr>
                <w:ins w:id="1489" w:author="Dan mungai" w:date="2023-07-13T11:33:00Z"/>
              </w:rPr>
            </w:pPr>
          </w:p>
        </w:tc>
      </w:tr>
      <w:tr w:rsidR="0052449E" w14:paraId="53A43359" w14:textId="77777777" w:rsidTr="00A753A4">
        <w:trPr>
          <w:ins w:id="1490" w:author="Dan mungai" w:date="2023-07-13T11:33:00Z"/>
        </w:trPr>
        <w:tc>
          <w:tcPr>
            <w:tcW w:w="0" w:type="auto"/>
          </w:tcPr>
          <w:p w14:paraId="4F946A13" w14:textId="77777777" w:rsidR="0052449E" w:rsidRDefault="0052449E" w:rsidP="00A753A4">
            <w:pPr>
              <w:pStyle w:val="Compact"/>
              <w:rPr>
                <w:ins w:id="1491" w:author="Dan mungai" w:date="2023-07-13T11:33:00Z"/>
              </w:rPr>
            </w:pPr>
            <w:ins w:id="1492" w:author="Dan mungai" w:date="2023-07-13T11:33:00Z">
              <w:r>
                <w:t>5000-10000</w:t>
              </w:r>
            </w:ins>
          </w:p>
        </w:tc>
        <w:tc>
          <w:tcPr>
            <w:tcW w:w="0" w:type="auto"/>
          </w:tcPr>
          <w:p w14:paraId="0BB64095" w14:textId="77777777" w:rsidR="0052449E" w:rsidRDefault="0052449E" w:rsidP="00A753A4">
            <w:pPr>
              <w:pStyle w:val="Compact"/>
              <w:jc w:val="center"/>
              <w:rPr>
                <w:ins w:id="1493" w:author="Dan mungai" w:date="2023-07-13T11:33:00Z"/>
              </w:rPr>
            </w:pPr>
            <w:ins w:id="1494" w:author="Dan mungai" w:date="2023-07-13T11:33:00Z">
              <w:r>
                <w:t>28 (37%)</w:t>
              </w:r>
            </w:ins>
          </w:p>
        </w:tc>
        <w:tc>
          <w:tcPr>
            <w:tcW w:w="0" w:type="auto"/>
          </w:tcPr>
          <w:p w14:paraId="69D85A42" w14:textId="77777777" w:rsidR="0052449E" w:rsidRDefault="0052449E" w:rsidP="00A753A4">
            <w:pPr>
              <w:pStyle w:val="Compact"/>
              <w:jc w:val="center"/>
              <w:rPr>
                <w:ins w:id="1495" w:author="Dan mungai" w:date="2023-07-13T11:33:00Z"/>
              </w:rPr>
            </w:pPr>
            <w:ins w:id="1496" w:author="Dan mungai" w:date="2023-07-13T11:33:00Z">
              <w:r>
                <w:t>83 (42%)</w:t>
              </w:r>
            </w:ins>
          </w:p>
        </w:tc>
        <w:tc>
          <w:tcPr>
            <w:tcW w:w="0" w:type="auto"/>
          </w:tcPr>
          <w:p w14:paraId="2C0B96C8" w14:textId="77777777" w:rsidR="0052449E" w:rsidRDefault="0052449E" w:rsidP="00A753A4">
            <w:pPr>
              <w:pStyle w:val="Compact"/>
              <w:rPr>
                <w:ins w:id="1497" w:author="Dan mungai" w:date="2023-07-13T11:33:00Z"/>
              </w:rPr>
            </w:pPr>
          </w:p>
        </w:tc>
      </w:tr>
      <w:tr w:rsidR="0052449E" w14:paraId="698613F9" w14:textId="77777777" w:rsidTr="00A753A4">
        <w:trPr>
          <w:ins w:id="1498" w:author="Dan mungai" w:date="2023-07-13T11:33:00Z"/>
        </w:trPr>
        <w:tc>
          <w:tcPr>
            <w:tcW w:w="0" w:type="auto"/>
          </w:tcPr>
          <w:p w14:paraId="5D52BC1D" w14:textId="77777777" w:rsidR="0052449E" w:rsidRDefault="0052449E" w:rsidP="00A753A4">
            <w:pPr>
              <w:pStyle w:val="Compact"/>
              <w:rPr>
                <w:ins w:id="1499" w:author="Dan mungai" w:date="2023-07-13T11:33:00Z"/>
              </w:rPr>
            </w:pPr>
            <w:ins w:id="1500" w:author="Dan mungai" w:date="2023-07-13T11:33:00Z">
              <w:r>
                <w:t>Below 5000</w:t>
              </w:r>
            </w:ins>
          </w:p>
        </w:tc>
        <w:tc>
          <w:tcPr>
            <w:tcW w:w="0" w:type="auto"/>
          </w:tcPr>
          <w:p w14:paraId="4A079C1F" w14:textId="77777777" w:rsidR="0052449E" w:rsidRDefault="0052449E" w:rsidP="00A753A4">
            <w:pPr>
              <w:pStyle w:val="Compact"/>
              <w:jc w:val="center"/>
              <w:rPr>
                <w:ins w:id="1501" w:author="Dan mungai" w:date="2023-07-13T11:33:00Z"/>
              </w:rPr>
            </w:pPr>
            <w:ins w:id="1502" w:author="Dan mungai" w:date="2023-07-13T11:33:00Z">
              <w:r>
                <w:t>11 (14%)</w:t>
              </w:r>
            </w:ins>
          </w:p>
        </w:tc>
        <w:tc>
          <w:tcPr>
            <w:tcW w:w="0" w:type="auto"/>
          </w:tcPr>
          <w:p w14:paraId="20FD2735" w14:textId="77777777" w:rsidR="0052449E" w:rsidRDefault="0052449E" w:rsidP="00A753A4">
            <w:pPr>
              <w:pStyle w:val="Compact"/>
              <w:jc w:val="center"/>
              <w:rPr>
                <w:ins w:id="1503" w:author="Dan mungai" w:date="2023-07-13T11:33:00Z"/>
              </w:rPr>
            </w:pPr>
            <w:ins w:id="1504" w:author="Dan mungai" w:date="2023-07-13T11:33:00Z">
              <w:r>
                <w:t>47 (24%)</w:t>
              </w:r>
            </w:ins>
          </w:p>
        </w:tc>
        <w:tc>
          <w:tcPr>
            <w:tcW w:w="0" w:type="auto"/>
          </w:tcPr>
          <w:p w14:paraId="2AD5DCD8" w14:textId="77777777" w:rsidR="0052449E" w:rsidRDefault="0052449E" w:rsidP="00A753A4">
            <w:pPr>
              <w:pStyle w:val="Compact"/>
              <w:rPr>
                <w:ins w:id="1505" w:author="Dan mungai" w:date="2023-07-13T11:33:00Z"/>
              </w:rPr>
            </w:pPr>
          </w:p>
        </w:tc>
      </w:tr>
      <w:tr w:rsidR="0052449E" w14:paraId="26D85C48" w14:textId="77777777" w:rsidTr="00A753A4">
        <w:trPr>
          <w:ins w:id="1506" w:author="Dan mungai" w:date="2023-07-13T11:33:00Z"/>
        </w:trPr>
        <w:tc>
          <w:tcPr>
            <w:tcW w:w="0" w:type="auto"/>
          </w:tcPr>
          <w:p w14:paraId="57B91890" w14:textId="7A6C1434" w:rsidR="0052449E" w:rsidRDefault="0052449E" w:rsidP="00A753A4">
            <w:pPr>
              <w:pStyle w:val="Compact"/>
              <w:rPr>
                <w:ins w:id="1507" w:author="Dan mungai" w:date="2023-07-13T11:33:00Z"/>
              </w:rPr>
            </w:pPr>
            <w:ins w:id="1508" w:author="Dan mungai" w:date="2023-07-13T11:33:00Z">
              <w:r>
                <w:t>Head</w:t>
              </w:r>
            </w:ins>
            <w:ins w:id="1509" w:author="Dan mungai" w:date="2023-07-13T11:53:00Z">
              <w:r w:rsidR="0034268A">
                <w:t xml:space="preserve"> </w:t>
              </w:r>
            </w:ins>
            <w:ins w:id="1510" w:author="Dan mungai" w:date="2023-07-13T11:33:00Z">
              <w:r>
                <w:t>of</w:t>
              </w:r>
            </w:ins>
            <w:ins w:id="1511" w:author="Dan mungai" w:date="2023-07-13T11:53:00Z">
              <w:r w:rsidR="0034268A">
                <w:t xml:space="preserve"> </w:t>
              </w:r>
            </w:ins>
            <w:ins w:id="1512" w:author="Dan mungai" w:date="2023-07-13T11:33:00Z">
              <w:r>
                <w:t>household</w:t>
              </w:r>
            </w:ins>
          </w:p>
        </w:tc>
        <w:tc>
          <w:tcPr>
            <w:tcW w:w="0" w:type="auto"/>
          </w:tcPr>
          <w:p w14:paraId="72F035BC" w14:textId="77777777" w:rsidR="0052449E" w:rsidRDefault="0052449E" w:rsidP="00A753A4">
            <w:pPr>
              <w:pStyle w:val="Compact"/>
              <w:rPr>
                <w:ins w:id="1513" w:author="Dan mungai" w:date="2023-07-13T11:33:00Z"/>
              </w:rPr>
            </w:pPr>
          </w:p>
        </w:tc>
        <w:tc>
          <w:tcPr>
            <w:tcW w:w="0" w:type="auto"/>
          </w:tcPr>
          <w:p w14:paraId="044A5CF2" w14:textId="77777777" w:rsidR="0052449E" w:rsidRDefault="0052449E" w:rsidP="00A753A4">
            <w:pPr>
              <w:pStyle w:val="Compact"/>
              <w:rPr>
                <w:ins w:id="1514" w:author="Dan mungai" w:date="2023-07-13T11:33:00Z"/>
              </w:rPr>
            </w:pPr>
          </w:p>
        </w:tc>
        <w:tc>
          <w:tcPr>
            <w:tcW w:w="0" w:type="auto"/>
          </w:tcPr>
          <w:p w14:paraId="33DC55E7" w14:textId="77777777" w:rsidR="0052449E" w:rsidRDefault="0052449E" w:rsidP="00A753A4">
            <w:pPr>
              <w:pStyle w:val="Compact"/>
              <w:jc w:val="center"/>
              <w:rPr>
                <w:ins w:id="1515" w:author="Dan mungai" w:date="2023-07-13T11:33:00Z"/>
              </w:rPr>
            </w:pPr>
            <w:ins w:id="1516" w:author="Dan mungai" w:date="2023-07-13T11:33:00Z">
              <w:r>
                <w:t>0.5</w:t>
              </w:r>
            </w:ins>
          </w:p>
        </w:tc>
      </w:tr>
      <w:tr w:rsidR="0052449E" w14:paraId="1576E15D" w14:textId="77777777" w:rsidTr="00A753A4">
        <w:trPr>
          <w:ins w:id="1517" w:author="Dan mungai" w:date="2023-07-13T11:33:00Z"/>
        </w:trPr>
        <w:tc>
          <w:tcPr>
            <w:tcW w:w="0" w:type="auto"/>
          </w:tcPr>
          <w:p w14:paraId="5558F612" w14:textId="77777777" w:rsidR="0052449E" w:rsidRDefault="0052449E" w:rsidP="00A753A4">
            <w:pPr>
              <w:pStyle w:val="Compact"/>
              <w:rPr>
                <w:ins w:id="1518" w:author="Dan mungai" w:date="2023-07-13T11:33:00Z"/>
              </w:rPr>
            </w:pPr>
            <w:ins w:id="1519" w:author="Dan mungai" w:date="2023-07-13T11:33:00Z">
              <w:r>
                <w:t>female</w:t>
              </w:r>
            </w:ins>
          </w:p>
        </w:tc>
        <w:tc>
          <w:tcPr>
            <w:tcW w:w="0" w:type="auto"/>
          </w:tcPr>
          <w:p w14:paraId="50E4E80E" w14:textId="77777777" w:rsidR="0052449E" w:rsidRDefault="0052449E" w:rsidP="00A753A4">
            <w:pPr>
              <w:pStyle w:val="Compact"/>
              <w:jc w:val="center"/>
              <w:rPr>
                <w:ins w:id="1520" w:author="Dan mungai" w:date="2023-07-13T11:33:00Z"/>
              </w:rPr>
            </w:pPr>
            <w:ins w:id="1521" w:author="Dan mungai" w:date="2023-07-13T11:33:00Z">
              <w:r>
                <w:t>13 (17%)</w:t>
              </w:r>
            </w:ins>
          </w:p>
        </w:tc>
        <w:tc>
          <w:tcPr>
            <w:tcW w:w="0" w:type="auto"/>
          </w:tcPr>
          <w:p w14:paraId="78A740EB" w14:textId="77777777" w:rsidR="0052449E" w:rsidRDefault="0052449E" w:rsidP="00A753A4">
            <w:pPr>
              <w:pStyle w:val="Compact"/>
              <w:jc w:val="center"/>
              <w:rPr>
                <w:ins w:id="1522" w:author="Dan mungai" w:date="2023-07-13T11:33:00Z"/>
              </w:rPr>
            </w:pPr>
            <w:ins w:id="1523" w:author="Dan mungai" w:date="2023-07-13T11:33:00Z">
              <w:r>
                <w:t>25 (13%)</w:t>
              </w:r>
            </w:ins>
          </w:p>
        </w:tc>
        <w:tc>
          <w:tcPr>
            <w:tcW w:w="0" w:type="auto"/>
          </w:tcPr>
          <w:p w14:paraId="43725D6C" w14:textId="77777777" w:rsidR="0052449E" w:rsidRDefault="0052449E" w:rsidP="00A753A4">
            <w:pPr>
              <w:pStyle w:val="Compact"/>
              <w:rPr>
                <w:ins w:id="1524" w:author="Dan mungai" w:date="2023-07-13T11:33:00Z"/>
              </w:rPr>
            </w:pPr>
          </w:p>
        </w:tc>
      </w:tr>
      <w:tr w:rsidR="0052449E" w14:paraId="4C09B582" w14:textId="77777777" w:rsidTr="00A753A4">
        <w:trPr>
          <w:ins w:id="1525" w:author="Dan mungai" w:date="2023-07-13T11:33:00Z"/>
        </w:trPr>
        <w:tc>
          <w:tcPr>
            <w:tcW w:w="0" w:type="auto"/>
          </w:tcPr>
          <w:p w14:paraId="0CB05A32" w14:textId="77777777" w:rsidR="0052449E" w:rsidRDefault="0052449E" w:rsidP="00A753A4">
            <w:pPr>
              <w:pStyle w:val="Compact"/>
              <w:rPr>
                <w:ins w:id="1526" w:author="Dan mungai" w:date="2023-07-13T11:33:00Z"/>
              </w:rPr>
            </w:pPr>
            <w:ins w:id="1527" w:author="Dan mungai" w:date="2023-07-13T11:33:00Z">
              <w:r>
                <w:t>male</w:t>
              </w:r>
            </w:ins>
          </w:p>
        </w:tc>
        <w:tc>
          <w:tcPr>
            <w:tcW w:w="0" w:type="auto"/>
          </w:tcPr>
          <w:p w14:paraId="6480E67C" w14:textId="77777777" w:rsidR="0052449E" w:rsidRDefault="0052449E" w:rsidP="00A753A4">
            <w:pPr>
              <w:pStyle w:val="Compact"/>
              <w:jc w:val="center"/>
              <w:rPr>
                <w:ins w:id="1528" w:author="Dan mungai" w:date="2023-07-13T11:33:00Z"/>
              </w:rPr>
            </w:pPr>
            <w:ins w:id="1529" w:author="Dan mungai" w:date="2023-07-13T11:33:00Z">
              <w:r>
                <w:t>65 (83%)</w:t>
              </w:r>
            </w:ins>
          </w:p>
        </w:tc>
        <w:tc>
          <w:tcPr>
            <w:tcW w:w="0" w:type="auto"/>
          </w:tcPr>
          <w:p w14:paraId="40171756" w14:textId="77777777" w:rsidR="0052449E" w:rsidRDefault="0052449E" w:rsidP="00A753A4">
            <w:pPr>
              <w:pStyle w:val="Compact"/>
              <w:jc w:val="center"/>
              <w:rPr>
                <w:ins w:id="1530" w:author="Dan mungai" w:date="2023-07-13T11:33:00Z"/>
              </w:rPr>
            </w:pPr>
            <w:ins w:id="1531" w:author="Dan mungai" w:date="2023-07-13T11:33:00Z">
              <w:r>
                <w:t>172 (87%)</w:t>
              </w:r>
            </w:ins>
          </w:p>
        </w:tc>
        <w:tc>
          <w:tcPr>
            <w:tcW w:w="0" w:type="auto"/>
          </w:tcPr>
          <w:p w14:paraId="50E7147C" w14:textId="77777777" w:rsidR="0052449E" w:rsidRDefault="0052449E" w:rsidP="00A753A4">
            <w:pPr>
              <w:pStyle w:val="Compact"/>
              <w:rPr>
                <w:ins w:id="1532" w:author="Dan mungai" w:date="2023-07-13T11:33:00Z"/>
              </w:rPr>
            </w:pPr>
          </w:p>
        </w:tc>
      </w:tr>
      <w:tr w:rsidR="0052449E" w14:paraId="00FA6B09" w14:textId="77777777" w:rsidTr="0052449E">
        <w:trPr>
          <w:ins w:id="1533" w:author="Dan mungai" w:date="2023-07-13T11:33:00Z"/>
        </w:trPr>
        <w:tc>
          <w:tcPr>
            <w:tcW w:w="0" w:type="auto"/>
            <w:tcBorders>
              <w:bottom w:val="single" w:sz="4" w:space="0" w:color="auto"/>
            </w:tcBorders>
            <w:tcPrChange w:id="1534" w:author="Dan mungai" w:date="2023-07-13T11:34:00Z">
              <w:tcPr>
                <w:tcW w:w="0" w:type="auto"/>
                <w:gridSpan w:val="2"/>
              </w:tcPr>
            </w:tcPrChange>
          </w:tcPr>
          <w:p w14:paraId="2B851B9D" w14:textId="5B745381" w:rsidR="0052449E" w:rsidRDefault="0052449E" w:rsidP="00A753A4">
            <w:pPr>
              <w:pStyle w:val="Compact"/>
              <w:rPr>
                <w:ins w:id="1535" w:author="Dan mungai" w:date="2023-07-13T11:33:00Z"/>
              </w:rPr>
            </w:pPr>
            <w:ins w:id="1536" w:author="Dan mungai" w:date="2023-07-13T11:33:00Z">
              <w:r>
                <w:t>farming</w:t>
              </w:r>
            </w:ins>
            <w:ins w:id="1537" w:author="Dan mungai" w:date="2023-07-13T11:53:00Z">
              <w:r w:rsidR="0034268A">
                <w:t xml:space="preserve"> </w:t>
              </w:r>
            </w:ins>
            <w:ins w:id="1538" w:author="Dan mungai" w:date="2023-07-13T11:33:00Z">
              <w:r>
                <w:t>years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539" w:author="Dan mungai" w:date="2023-07-13T11:34:00Z">
              <w:tcPr>
                <w:tcW w:w="0" w:type="auto"/>
                <w:gridSpan w:val="2"/>
              </w:tcPr>
            </w:tcPrChange>
          </w:tcPr>
          <w:p w14:paraId="2C811247" w14:textId="77777777" w:rsidR="0052449E" w:rsidRDefault="0052449E" w:rsidP="00A753A4">
            <w:pPr>
              <w:pStyle w:val="Compact"/>
              <w:jc w:val="center"/>
              <w:rPr>
                <w:ins w:id="1540" w:author="Dan mungai" w:date="2023-07-13T11:33:00Z"/>
              </w:rPr>
            </w:pPr>
            <w:ins w:id="1541" w:author="Dan mungai" w:date="2023-07-13T11:33:00Z">
              <w:r>
                <w:t>14 (11)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542" w:author="Dan mungai" w:date="2023-07-13T11:34:00Z">
              <w:tcPr>
                <w:tcW w:w="0" w:type="auto"/>
                <w:gridSpan w:val="2"/>
              </w:tcPr>
            </w:tcPrChange>
          </w:tcPr>
          <w:p w14:paraId="6EA70921" w14:textId="77777777" w:rsidR="0052449E" w:rsidRDefault="0052449E" w:rsidP="00A753A4">
            <w:pPr>
              <w:pStyle w:val="Compact"/>
              <w:jc w:val="center"/>
              <w:rPr>
                <w:ins w:id="1543" w:author="Dan mungai" w:date="2023-07-13T11:33:00Z"/>
              </w:rPr>
            </w:pPr>
            <w:ins w:id="1544" w:author="Dan mungai" w:date="2023-07-13T11:33:00Z">
              <w:r>
                <w:t>12 (11)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545" w:author="Dan mungai" w:date="2023-07-13T11:34:00Z">
              <w:tcPr>
                <w:tcW w:w="0" w:type="auto"/>
              </w:tcPr>
            </w:tcPrChange>
          </w:tcPr>
          <w:p w14:paraId="191620F1" w14:textId="77777777" w:rsidR="0052449E" w:rsidRDefault="0052449E" w:rsidP="00A753A4">
            <w:pPr>
              <w:pStyle w:val="Compact"/>
              <w:jc w:val="center"/>
              <w:rPr>
                <w:ins w:id="1546" w:author="Dan mungai" w:date="2023-07-13T11:33:00Z"/>
              </w:rPr>
            </w:pPr>
            <w:ins w:id="1547" w:author="Dan mungai" w:date="2023-07-13T11:33:00Z">
              <w:r>
                <w:t>0.10</w:t>
              </w:r>
            </w:ins>
          </w:p>
        </w:tc>
      </w:tr>
    </w:tbl>
    <w:p w14:paraId="6D22A139" w14:textId="77777777" w:rsidR="0052449E" w:rsidRDefault="0052449E" w:rsidP="00D422E3">
      <w:pPr>
        <w:spacing w:before="40" w:after="40" w:line="360" w:lineRule="auto"/>
        <w:ind w:right="100"/>
        <w:rPr>
          <w:ins w:id="1548" w:author="Dan mungai" w:date="2023-07-13T11:33:00Z"/>
          <w:rFonts w:ascii="Times New Roman" w:eastAsia="Arial" w:hAnsi="Times New Roman" w:cs="Times New Roman"/>
          <w:sz w:val="24"/>
          <w:szCs w:val="24"/>
          <w:lang w:val="en-US"/>
        </w:rPr>
      </w:pPr>
    </w:p>
    <w:p w14:paraId="6D3CBD54" w14:textId="26CAEA80" w:rsidR="0052449E" w:rsidRDefault="0052449E" w:rsidP="00D422E3">
      <w:pPr>
        <w:spacing w:before="40" w:after="40" w:line="360" w:lineRule="auto"/>
        <w:ind w:right="100"/>
        <w:rPr>
          <w:ins w:id="1549" w:author="Dan mungai" w:date="2023-07-13T11:33:00Z"/>
          <w:rFonts w:ascii="Times New Roman" w:eastAsia="Arial" w:hAnsi="Times New Roman" w:cs="Times New Roman"/>
          <w:sz w:val="24"/>
          <w:szCs w:val="24"/>
          <w:lang w:val="en-US"/>
        </w:rPr>
      </w:pPr>
      <w:ins w:id="1550" w:author="Dan mungai" w:date="2023-07-13T11:33:00Z">
        <w:r>
          <w:rPr>
            <w:rFonts w:ascii="Times New Roman" w:eastAsia="Arial" w:hAnsi="Times New Roman" w:cs="Times New Roman"/>
            <w:sz w:val="24"/>
            <w:szCs w:val="24"/>
            <w:lang w:val="en-US"/>
          </w:rPr>
          <w:t>Practices</w:t>
        </w:r>
      </w:ins>
    </w:p>
    <w:tbl>
      <w:tblPr>
        <w:tblStyle w:val="Table"/>
        <w:tblW w:w="5000" w:type="pct"/>
        <w:tblLook w:val="0020" w:firstRow="1" w:lastRow="0" w:firstColumn="0" w:lastColumn="0" w:noHBand="0" w:noVBand="0"/>
        <w:tblPrChange w:id="1551" w:author="Dan mungai" w:date="2023-07-13T11:33:00Z">
          <w:tblPr>
            <w:tblStyle w:val="Table"/>
            <w:tblW w:w="5000" w:type="pct"/>
            <w:tblLook w:val="0020" w:firstRow="1" w:lastRow="0" w:firstColumn="0" w:lastColumn="0" w:noHBand="0" w:noVBand="0"/>
          </w:tblPr>
        </w:tblPrChange>
      </w:tblPr>
      <w:tblGrid>
        <w:gridCol w:w="3524"/>
        <w:gridCol w:w="2137"/>
        <w:gridCol w:w="2423"/>
        <w:gridCol w:w="942"/>
        <w:tblGridChange w:id="1552">
          <w:tblGrid>
            <w:gridCol w:w="3524"/>
            <w:gridCol w:w="516"/>
            <w:gridCol w:w="1621"/>
            <w:gridCol w:w="286"/>
            <w:gridCol w:w="2137"/>
            <w:gridCol w:w="56"/>
            <w:gridCol w:w="886"/>
          </w:tblGrid>
        </w:tblGridChange>
      </w:tblGrid>
      <w:tr w:rsidR="0052449E" w14:paraId="738CD7C7" w14:textId="77777777" w:rsidTr="0052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ins w:id="1553" w:author="Dan mungai" w:date="2023-07-13T11:33:00Z"/>
          <w:trPrChange w:id="1554" w:author="Dan mungai" w:date="2023-07-13T11:33:00Z">
            <w:trPr>
              <w:tblHeader/>
            </w:trPr>
          </w:trPrChange>
        </w:trPr>
        <w:tc>
          <w:tcPr>
            <w:tcW w:w="0" w:type="auto"/>
            <w:tcBorders>
              <w:top w:val="single" w:sz="4" w:space="0" w:color="auto"/>
            </w:tcBorders>
            <w:tcPrChange w:id="1555" w:author="Dan mungai" w:date="2023-07-13T11:33:00Z">
              <w:tcPr>
                <w:tcW w:w="0" w:type="auto"/>
                <w:gridSpan w:val="2"/>
              </w:tcPr>
            </w:tcPrChange>
          </w:tcPr>
          <w:p w14:paraId="72ADDA80" w14:textId="77777777" w:rsidR="0052449E" w:rsidRDefault="0052449E" w:rsidP="00A753A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6" w:author="Dan mungai" w:date="2023-07-13T11:33:00Z"/>
              </w:rPr>
            </w:pPr>
            <w:ins w:id="1557" w:author="Dan mungai" w:date="2023-07-13T11:33:00Z">
              <w:r>
                <w:rPr>
                  <w:b/>
                  <w:bCs/>
                </w:rPr>
                <w:t>Characteristic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558" w:author="Dan mungai" w:date="2023-07-13T11:33:00Z">
              <w:tcPr>
                <w:tcW w:w="0" w:type="auto"/>
                <w:gridSpan w:val="2"/>
              </w:tcPr>
            </w:tcPrChange>
          </w:tcPr>
          <w:p w14:paraId="12A4686C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9" w:author="Dan mungai" w:date="2023-07-13T11:33:00Z"/>
              </w:rPr>
            </w:pPr>
            <w:ins w:id="1560" w:author="Dan mungai" w:date="2023-07-13T11:33:00Z">
              <w:r>
                <w:rPr>
                  <w:b/>
                  <w:bCs/>
                </w:rPr>
                <w:t>Preferrable</w:t>
              </w:r>
              <w:r>
                <w:t>, N = 139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561" w:author="Dan mungai" w:date="2023-07-13T11:33:00Z">
              <w:tcPr>
                <w:tcW w:w="0" w:type="auto"/>
                <w:gridSpan w:val="2"/>
              </w:tcPr>
            </w:tcPrChange>
          </w:tcPr>
          <w:p w14:paraId="4846BDE4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62" w:author="Dan mungai" w:date="2023-07-13T11:33:00Z"/>
              </w:rPr>
            </w:pPr>
            <w:proofErr w:type="spellStart"/>
            <w:ins w:id="1563" w:author="Dan mungai" w:date="2023-07-13T11:33:00Z">
              <w:r>
                <w:rPr>
                  <w:b/>
                  <w:bCs/>
                </w:rPr>
                <w:t>Unpreferrable</w:t>
              </w:r>
              <w:proofErr w:type="spellEnd"/>
              <w:r>
                <w:t>, N = 136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tcPrChange w:id="1564" w:author="Dan mungai" w:date="2023-07-13T11:33:00Z">
              <w:tcPr>
                <w:tcW w:w="0" w:type="auto"/>
              </w:tcPr>
            </w:tcPrChange>
          </w:tcPr>
          <w:p w14:paraId="5CEFB8AE" w14:textId="77777777" w:rsidR="0052449E" w:rsidRDefault="0052449E" w:rsidP="00A753A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65" w:author="Dan mungai" w:date="2023-07-13T11:33:00Z"/>
              </w:rPr>
            </w:pPr>
            <w:ins w:id="1566" w:author="Dan mungai" w:date="2023-07-13T11:33:00Z">
              <w:r>
                <w:rPr>
                  <w:b/>
                  <w:bCs/>
                </w:rPr>
                <w:t>p-value</w:t>
              </w:r>
            </w:ins>
          </w:p>
        </w:tc>
      </w:tr>
      <w:tr w:rsidR="0052449E" w14:paraId="15608E6A" w14:textId="77777777" w:rsidTr="00A753A4">
        <w:trPr>
          <w:ins w:id="1567" w:author="Dan mungai" w:date="2023-07-13T11:33:00Z"/>
        </w:trPr>
        <w:tc>
          <w:tcPr>
            <w:tcW w:w="0" w:type="auto"/>
          </w:tcPr>
          <w:p w14:paraId="7D3EF50F" w14:textId="77777777" w:rsidR="0052449E" w:rsidRDefault="0052449E" w:rsidP="00A753A4">
            <w:pPr>
              <w:pStyle w:val="Compact"/>
              <w:rPr>
                <w:ins w:id="1568" w:author="Dan mungai" w:date="2023-07-13T11:33:00Z"/>
              </w:rPr>
            </w:pPr>
            <w:ins w:id="1569" w:author="Dan mungai" w:date="2023-07-13T11:33:00Z">
              <w:r>
                <w:t>Age</w:t>
              </w:r>
            </w:ins>
          </w:p>
        </w:tc>
        <w:tc>
          <w:tcPr>
            <w:tcW w:w="0" w:type="auto"/>
          </w:tcPr>
          <w:p w14:paraId="734C45BE" w14:textId="77777777" w:rsidR="0052449E" w:rsidRDefault="0052449E" w:rsidP="00A753A4">
            <w:pPr>
              <w:pStyle w:val="Compact"/>
              <w:rPr>
                <w:ins w:id="1570" w:author="Dan mungai" w:date="2023-07-13T11:33:00Z"/>
              </w:rPr>
            </w:pPr>
          </w:p>
        </w:tc>
        <w:tc>
          <w:tcPr>
            <w:tcW w:w="0" w:type="auto"/>
          </w:tcPr>
          <w:p w14:paraId="501C8F9F" w14:textId="77777777" w:rsidR="0052449E" w:rsidRDefault="0052449E" w:rsidP="00A753A4">
            <w:pPr>
              <w:pStyle w:val="Compact"/>
              <w:rPr>
                <w:ins w:id="1571" w:author="Dan mungai" w:date="2023-07-13T11:33:00Z"/>
              </w:rPr>
            </w:pPr>
          </w:p>
        </w:tc>
        <w:tc>
          <w:tcPr>
            <w:tcW w:w="0" w:type="auto"/>
          </w:tcPr>
          <w:p w14:paraId="72BE9B81" w14:textId="77777777" w:rsidR="0052449E" w:rsidRDefault="0052449E" w:rsidP="00A753A4">
            <w:pPr>
              <w:pStyle w:val="Compact"/>
              <w:jc w:val="center"/>
              <w:rPr>
                <w:ins w:id="1572" w:author="Dan mungai" w:date="2023-07-13T11:33:00Z"/>
              </w:rPr>
            </w:pPr>
            <w:ins w:id="1573" w:author="Dan mungai" w:date="2023-07-13T11:33:00Z">
              <w:r>
                <w:t>&gt;0.9</w:t>
              </w:r>
            </w:ins>
          </w:p>
        </w:tc>
      </w:tr>
      <w:tr w:rsidR="0052449E" w14:paraId="46AE7B85" w14:textId="77777777" w:rsidTr="00A753A4">
        <w:trPr>
          <w:ins w:id="1574" w:author="Dan mungai" w:date="2023-07-13T11:33:00Z"/>
        </w:trPr>
        <w:tc>
          <w:tcPr>
            <w:tcW w:w="0" w:type="auto"/>
          </w:tcPr>
          <w:p w14:paraId="34443760" w14:textId="77777777" w:rsidR="0052449E" w:rsidRDefault="0052449E" w:rsidP="00A753A4">
            <w:pPr>
              <w:pStyle w:val="Compact"/>
              <w:rPr>
                <w:ins w:id="1575" w:author="Dan mungai" w:date="2023-07-13T11:33:00Z"/>
              </w:rPr>
            </w:pPr>
            <w:ins w:id="1576" w:author="Dan mungai" w:date="2023-07-13T11:33:00Z">
              <w:r>
                <w:t>18-35</w:t>
              </w:r>
            </w:ins>
          </w:p>
        </w:tc>
        <w:tc>
          <w:tcPr>
            <w:tcW w:w="0" w:type="auto"/>
          </w:tcPr>
          <w:p w14:paraId="380D2090" w14:textId="77777777" w:rsidR="0052449E" w:rsidRDefault="0052449E" w:rsidP="00A753A4">
            <w:pPr>
              <w:pStyle w:val="Compact"/>
              <w:jc w:val="center"/>
              <w:rPr>
                <w:ins w:id="1577" w:author="Dan mungai" w:date="2023-07-13T11:33:00Z"/>
              </w:rPr>
            </w:pPr>
            <w:ins w:id="1578" w:author="Dan mungai" w:date="2023-07-13T11:33:00Z">
              <w:r>
                <w:t>3 (2.2%)</w:t>
              </w:r>
            </w:ins>
          </w:p>
        </w:tc>
        <w:tc>
          <w:tcPr>
            <w:tcW w:w="0" w:type="auto"/>
          </w:tcPr>
          <w:p w14:paraId="6AA7011D" w14:textId="77777777" w:rsidR="0052449E" w:rsidRDefault="0052449E" w:rsidP="00A753A4">
            <w:pPr>
              <w:pStyle w:val="Compact"/>
              <w:jc w:val="center"/>
              <w:rPr>
                <w:ins w:id="1579" w:author="Dan mungai" w:date="2023-07-13T11:33:00Z"/>
              </w:rPr>
            </w:pPr>
            <w:ins w:id="1580" w:author="Dan mungai" w:date="2023-07-13T11:33:00Z">
              <w:r>
                <w:t>2 (1.5%)</w:t>
              </w:r>
            </w:ins>
          </w:p>
        </w:tc>
        <w:tc>
          <w:tcPr>
            <w:tcW w:w="0" w:type="auto"/>
          </w:tcPr>
          <w:p w14:paraId="23E29658" w14:textId="77777777" w:rsidR="0052449E" w:rsidRDefault="0052449E" w:rsidP="00A753A4">
            <w:pPr>
              <w:pStyle w:val="Compact"/>
              <w:rPr>
                <w:ins w:id="1581" w:author="Dan mungai" w:date="2023-07-13T11:33:00Z"/>
              </w:rPr>
            </w:pPr>
          </w:p>
        </w:tc>
      </w:tr>
      <w:tr w:rsidR="0052449E" w14:paraId="74DAD6FB" w14:textId="77777777" w:rsidTr="00A753A4">
        <w:trPr>
          <w:ins w:id="1582" w:author="Dan mungai" w:date="2023-07-13T11:33:00Z"/>
        </w:trPr>
        <w:tc>
          <w:tcPr>
            <w:tcW w:w="0" w:type="auto"/>
          </w:tcPr>
          <w:p w14:paraId="2EC57715" w14:textId="77777777" w:rsidR="0052449E" w:rsidRDefault="0052449E" w:rsidP="00A753A4">
            <w:pPr>
              <w:pStyle w:val="Compact"/>
              <w:rPr>
                <w:ins w:id="1583" w:author="Dan mungai" w:date="2023-07-13T11:33:00Z"/>
              </w:rPr>
            </w:pPr>
            <w:ins w:id="1584" w:author="Dan mungai" w:date="2023-07-13T11:33:00Z">
              <w:r>
                <w:t>36-50</w:t>
              </w:r>
            </w:ins>
          </w:p>
        </w:tc>
        <w:tc>
          <w:tcPr>
            <w:tcW w:w="0" w:type="auto"/>
          </w:tcPr>
          <w:p w14:paraId="68762B55" w14:textId="77777777" w:rsidR="0052449E" w:rsidRDefault="0052449E" w:rsidP="00A753A4">
            <w:pPr>
              <w:pStyle w:val="Compact"/>
              <w:jc w:val="center"/>
              <w:rPr>
                <w:ins w:id="1585" w:author="Dan mungai" w:date="2023-07-13T11:33:00Z"/>
              </w:rPr>
            </w:pPr>
            <w:ins w:id="1586" w:author="Dan mungai" w:date="2023-07-13T11:33:00Z">
              <w:r>
                <w:t>101 (73%)</w:t>
              </w:r>
            </w:ins>
          </w:p>
        </w:tc>
        <w:tc>
          <w:tcPr>
            <w:tcW w:w="0" w:type="auto"/>
          </w:tcPr>
          <w:p w14:paraId="18693964" w14:textId="77777777" w:rsidR="0052449E" w:rsidRDefault="0052449E" w:rsidP="00A753A4">
            <w:pPr>
              <w:pStyle w:val="Compact"/>
              <w:jc w:val="center"/>
              <w:rPr>
                <w:ins w:id="1587" w:author="Dan mungai" w:date="2023-07-13T11:33:00Z"/>
              </w:rPr>
            </w:pPr>
            <w:ins w:id="1588" w:author="Dan mungai" w:date="2023-07-13T11:33:00Z">
              <w:r>
                <w:t>97 (71%)</w:t>
              </w:r>
            </w:ins>
          </w:p>
        </w:tc>
        <w:tc>
          <w:tcPr>
            <w:tcW w:w="0" w:type="auto"/>
          </w:tcPr>
          <w:p w14:paraId="17CB7F2E" w14:textId="77777777" w:rsidR="0052449E" w:rsidRDefault="0052449E" w:rsidP="00A753A4">
            <w:pPr>
              <w:pStyle w:val="Compact"/>
              <w:rPr>
                <w:ins w:id="1589" w:author="Dan mungai" w:date="2023-07-13T11:33:00Z"/>
              </w:rPr>
            </w:pPr>
          </w:p>
        </w:tc>
      </w:tr>
      <w:tr w:rsidR="0052449E" w14:paraId="0771C6F0" w14:textId="77777777" w:rsidTr="00A753A4">
        <w:trPr>
          <w:ins w:id="1590" w:author="Dan mungai" w:date="2023-07-13T11:33:00Z"/>
        </w:trPr>
        <w:tc>
          <w:tcPr>
            <w:tcW w:w="0" w:type="auto"/>
          </w:tcPr>
          <w:p w14:paraId="0A766222" w14:textId="77777777" w:rsidR="0052449E" w:rsidRDefault="0052449E" w:rsidP="00A753A4">
            <w:pPr>
              <w:pStyle w:val="Compact"/>
              <w:rPr>
                <w:ins w:id="1591" w:author="Dan mungai" w:date="2023-07-13T11:33:00Z"/>
              </w:rPr>
            </w:pPr>
            <w:ins w:id="1592" w:author="Dan mungai" w:date="2023-07-13T11:33:00Z">
              <w:r>
                <w:t>51-60</w:t>
              </w:r>
            </w:ins>
          </w:p>
        </w:tc>
        <w:tc>
          <w:tcPr>
            <w:tcW w:w="0" w:type="auto"/>
          </w:tcPr>
          <w:p w14:paraId="7A9F6B12" w14:textId="77777777" w:rsidR="0052449E" w:rsidRDefault="0052449E" w:rsidP="00A753A4">
            <w:pPr>
              <w:pStyle w:val="Compact"/>
              <w:jc w:val="center"/>
              <w:rPr>
                <w:ins w:id="1593" w:author="Dan mungai" w:date="2023-07-13T11:33:00Z"/>
              </w:rPr>
            </w:pPr>
            <w:ins w:id="1594" w:author="Dan mungai" w:date="2023-07-13T11:33:00Z">
              <w:r>
                <w:t>23 (17%)</w:t>
              </w:r>
            </w:ins>
          </w:p>
        </w:tc>
        <w:tc>
          <w:tcPr>
            <w:tcW w:w="0" w:type="auto"/>
          </w:tcPr>
          <w:p w14:paraId="50DB7EA2" w14:textId="77777777" w:rsidR="0052449E" w:rsidRDefault="0052449E" w:rsidP="00A753A4">
            <w:pPr>
              <w:pStyle w:val="Compact"/>
              <w:jc w:val="center"/>
              <w:rPr>
                <w:ins w:id="1595" w:author="Dan mungai" w:date="2023-07-13T11:33:00Z"/>
              </w:rPr>
            </w:pPr>
            <w:ins w:id="1596" w:author="Dan mungai" w:date="2023-07-13T11:33:00Z">
              <w:r>
                <w:t>23 (17%)</w:t>
              </w:r>
            </w:ins>
          </w:p>
        </w:tc>
        <w:tc>
          <w:tcPr>
            <w:tcW w:w="0" w:type="auto"/>
          </w:tcPr>
          <w:p w14:paraId="0F95F8AD" w14:textId="77777777" w:rsidR="0052449E" w:rsidRDefault="0052449E" w:rsidP="00A753A4">
            <w:pPr>
              <w:pStyle w:val="Compact"/>
              <w:rPr>
                <w:ins w:id="1597" w:author="Dan mungai" w:date="2023-07-13T11:33:00Z"/>
              </w:rPr>
            </w:pPr>
          </w:p>
        </w:tc>
      </w:tr>
      <w:tr w:rsidR="0052449E" w14:paraId="464F849A" w14:textId="77777777" w:rsidTr="00A753A4">
        <w:trPr>
          <w:ins w:id="1598" w:author="Dan mungai" w:date="2023-07-13T11:33:00Z"/>
        </w:trPr>
        <w:tc>
          <w:tcPr>
            <w:tcW w:w="0" w:type="auto"/>
          </w:tcPr>
          <w:p w14:paraId="32E9A09B" w14:textId="77777777" w:rsidR="0052449E" w:rsidRDefault="0052449E" w:rsidP="00A753A4">
            <w:pPr>
              <w:pStyle w:val="Compact"/>
              <w:rPr>
                <w:ins w:id="1599" w:author="Dan mungai" w:date="2023-07-13T11:33:00Z"/>
              </w:rPr>
            </w:pPr>
            <w:ins w:id="1600" w:author="Dan mungai" w:date="2023-07-13T11:33:00Z">
              <w:r>
                <w:t>Above 60</w:t>
              </w:r>
            </w:ins>
          </w:p>
        </w:tc>
        <w:tc>
          <w:tcPr>
            <w:tcW w:w="0" w:type="auto"/>
          </w:tcPr>
          <w:p w14:paraId="47C335B9" w14:textId="77777777" w:rsidR="0052449E" w:rsidRDefault="0052449E" w:rsidP="00A753A4">
            <w:pPr>
              <w:pStyle w:val="Compact"/>
              <w:jc w:val="center"/>
              <w:rPr>
                <w:ins w:id="1601" w:author="Dan mungai" w:date="2023-07-13T11:33:00Z"/>
              </w:rPr>
            </w:pPr>
            <w:ins w:id="1602" w:author="Dan mungai" w:date="2023-07-13T11:33:00Z">
              <w:r>
                <w:t>12 (8.6%)</w:t>
              </w:r>
            </w:ins>
          </w:p>
        </w:tc>
        <w:tc>
          <w:tcPr>
            <w:tcW w:w="0" w:type="auto"/>
          </w:tcPr>
          <w:p w14:paraId="26F0C4C3" w14:textId="77777777" w:rsidR="0052449E" w:rsidRDefault="0052449E" w:rsidP="00A753A4">
            <w:pPr>
              <w:pStyle w:val="Compact"/>
              <w:jc w:val="center"/>
              <w:rPr>
                <w:ins w:id="1603" w:author="Dan mungai" w:date="2023-07-13T11:33:00Z"/>
              </w:rPr>
            </w:pPr>
            <w:ins w:id="1604" w:author="Dan mungai" w:date="2023-07-13T11:33:00Z">
              <w:r>
                <w:t>14 (10%)</w:t>
              </w:r>
            </w:ins>
          </w:p>
        </w:tc>
        <w:tc>
          <w:tcPr>
            <w:tcW w:w="0" w:type="auto"/>
          </w:tcPr>
          <w:p w14:paraId="7DB93C69" w14:textId="77777777" w:rsidR="0052449E" w:rsidRDefault="0052449E" w:rsidP="00A753A4">
            <w:pPr>
              <w:pStyle w:val="Compact"/>
              <w:rPr>
                <w:ins w:id="1605" w:author="Dan mungai" w:date="2023-07-13T11:33:00Z"/>
              </w:rPr>
            </w:pPr>
          </w:p>
        </w:tc>
      </w:tr>
      <w:tr w:rsidR="0052449E" w14:paraId="05445173" w14:textId="77777777" w:rsidTr="00A753A4">
        <w:trPr>
          <w:ins w:id="1606" w:author="Dan mungai" w:date="2023-07-13T11:33:00Z"/>
        </w:trPr>
        <w:tc>
          <w:tcPr>
            <w:tcW w:w="0" w:type="auto"/>
          </w:tcPr>
          <w:p w14:paraId="739ED68B" w14:textId="5B56B465" w:rsidR="0052449E" w:rsidRDefault="0052449E" w:rsidP="00A753A4">
            <w:pPr>
              <w:pStyle w:val="Compact"/>
              <w:rPr>
                <w:ins w:id="1607" w:author="Dan mungai" w:date="2023-07-13T11:33:00Z"/>
              </w:rPr>
            </w:pPr>
            <w:ins w:id="1608" w:author="Dan mungai" w:date="2023-07-13T11:33:00Z">
              <w:r>
                <w:t>Education</w:t>
              </w:r>
            </w:ins>
            <w:ins w:id="1609" w:author="Dan mungai" w:date="2023-07-13T11:53:00Z">
              <w:r w:rsidR="0034268A">
                <w:t xml:space="preserve"> </w:t>
              </w:r>
            </w:ins>
            <w:ins w:id="1610" w:author="Dan mungai" w:date="2023-07-13T11:33:00Z">
              <w:r>
                <w:t>level</w:t>
              </w:r>
            </w:ins>
          </w:p>
        </w:tc>
        <w:tc>
          <w:tcPr>
            <w:tcW w:w="0" w:type="auto"/>
          </w:tcPr>
          <w:p w14:paraId="2F998117" w14:textId="77777777" w:rsidR="0052449E" w:rsidRDefault="0052449E" w:rsidP="00A753A4">
            <w:pPr>
              <w:pStyle w:val="Compact"/>
              <w:rPr>
                <w:ins w:id="1611" w:author="Dan mungai" w:date="2023-07-13T11:33:00Z"/>
              </w:rPr>
            </w:pPr>
          </w:p>
        </w:tc>
        <w:tc>
          <w:tcPr>
            <w:tcW w:w="0" w:type="auto"/>
          </w:tcPr>
          <w:p w14:paraId="2EFA2D18" w14:textId="77777777" w:rsidR="0052449E" w:rsidRDefault="0052449E" w:rsidP="00A753A4">
            <w:pPr>
              <w:pStyle w:val="Compact"/>
              <w:rPr>
                <w:ins w:id="1612" w:author="Dan mungai" w:date="2023-07-13T11:33:00Z"/>
              </w:rPr>
            </w:pPr>
          </w:p>
        </w:tc>
        <w:tc>
          <w:tcPr>
            <w:tcW w:w="0" w:type="auto"/>
          </w:tcPr>
          <w:p w14:paraId="4EA0AE1C" w14:textId="77777777" w:rsidR="0052449E" w:rsidRDefault="0052449E" w:rsidP="00A753A4">
            <w:pPr>
              <w:pStyle w:val="Compact"/>
              <w:jc w:val="center"/>
              <w:rPr>
                <w:ins w:id="1613" w:author="Dan mungai" w:date="2023-07-13T11:33:00Z"/>
              </w:rPr>
            </w:pPr>
            <w:ins w:id="1614" w:author="Dan mungai" w:date="2023-07-13T11:33:00Z">
              <w:r>
                <w:t>0.2</w:t>
              </w:r>
            </w:ins>
          </w:p>
        </w:tc>
      </w:tr>
      <w:tr w:rsidR="0052449E" w14:paraId="415B1C95" w14:textId="77777777" w:rsidTr="00A753A4">
        <w:trPr>
          <w:ins w:id="1615" w:author="Dan mungai" w:date="2023-07-13T11:33:00Z"/>
        </w:trPr>
        <w:tc>
          <w:tcPr>
            <w:tcW w:w="0" w:type="auto"/>
          </w:tcPr>
          <w:p w14:paraId="28F5641F" w14:textId="2390DD39" w:rsidR="0052449E" w:rsidRDefault="0052449E" w:rsidP="00A753A4">
            <w:pPr>
              <w:pStyle w:val="Compact"/>
              <w:rPr>
                <w:ins w:id="1616" w:author="Dan mungai" w:date="2023-07-13T11:33:00Z"/>
              </w:rPr>
            </w:pPr>
            <w:ins w:id="1617" w:author="Dan mungai" w:date="2023-07-13T11:33:00Z">
              <w:r>
                <w:t>no</w:t>
              </w:r>
            </w:ins>
            <w:ins w:id="1618" w:author="Dan mungai" w:date="2023-07-13T11:53:00Z">
              <w:r w:rsidR="0034268A">
                <w:t xml:space="preserve"> </w:t>
              </w:r>
            </w:ins>
            <w:ins w:id="1619" w:author="Dan mungai" w:date="2023-07-13T11:33:00Z">
              <w:r>
                <w:t>schooling</w:t>
              </w:r>
            </w:ins>
          </w:p>
        </w:tc>
        <w:tc>
          <w:tcPr>
            <w:tcW w:w="0" w:type="auto"/>
          </w:tcPr>
          <w:p w14:paraId="690ECDB4" w14:textId="77777777" w:rsidR="0052449E" w:rsidRDefault="0052449E" w:rsidP="00A753A4">
            <w:pPr>
              <w:pStyle w:val="Compact"/>
              <w:jc w:val="center"/>
              <w:rPr>
                <w:ins w:id="1620" w:author="Dan mungai" w:date="2023-07-13T11:33:00Z"/>
              </w:rPr>
            </w:pPr>
            <w:ins w:id="1621" w:author="Dan mungai" w:date="2023-07-13T11:33:00Z">
              <w:r>
                <w:t>4 (2.9%)</w:t>
              </w:r>
            </w:ins>
          </w:p>
        </w:tc>
        <w:tc>
          <w:tcPr>
            <w:tcW w:w="0" w:type="auto"/>
          </w:tcPr>
          <w:p w14:paraId="77F6676D" w14:textId="77777777" w:rsidR="0052449E" w:rsidRDefault="0052449E" w:rsidP="00A753A4">
            <w:pPr>
              <w:pStyle w:val="Compact"/>
              <w:jc w:val="center"/>
              <w:rPr>
                <w:ins w:id="1622" w:author="Dan mungai" w:date="2023-07-13T11:33:00Z"/>
              </w:rPr>
            </w:pPr>
            <w:ins w:id="1623" w:author="Dan mungai" w:date="2023-07-13T11:33:00Z">
              <w:r>
                <w:t>3 (2.2%)</w:t>
              </w:r>
            </w:ins>
          </w:p>
        </w:tc>
        <w:tc>
          <w:tcPr>
            <w:tcW w:w="0" w:type="auto"/>
          </w:tcPr>
          <w:p w14:paraId="42EAB629" w14:textId="77777777" w:rsidR="0052449E" w:rsidRDefault="0052449E" w:rsidP="00A753A4">
            <w:pPr>
              <w:pStyle w:val="Compact"/>
              <w:rPr>
                <w:ins w:id="1624" w:author="Dan mungai" w:date="2023-07-13T11:33:00Z"/>
              </w:rPr>
            </w:pPr>
          </w:p>
        </w:tc>
      </w:tr>
      <w:tr w:rsidR="0052449E" w14:paraId="7ACB193C" w14:textId="77777777" w:rsidTr="00A753A4">
        <w:trPr>
          <w:ins w:id="1625" w:author="Dan mungai" w:date="2023-07-13T11:33:00Z"/>
        </w:trPr>
        <w:tc>
          <w:tcPr>
            <w:tcW w:w="0" w:type="auto"/>
          </w:tcPr>
          <w:p w14:paraId="5F646A3A" w14:textId="60B15086" w:rsidR="0052449E" w:rsidRDefault="0052449E" w:rsidP="00A753A4">
            <w:pPr>
              <w:pStyle w:val="Compact"/>
              <w:rPr>
                <w:ins w:id="1626" w:author="Dan mungai" w:date="2023-07-13T11:33:00Z"/>
              </w:rPr>
            </w:pPr>
            <w:ins w:id="1627" w:author="Dan mungai" w:date="2023-07-13T11:33:00Z">
              <w:r>
                <w:t>primary</w:t>
              </w:r>
            </w:ins>
            <w:ins w:id="1628" w:author="Dan mungai" w:date="2023-07-13T11:53:00Z">
              <w:r w:rsidR="0034268A">
                <w:t xml:space="preserve"> </w:t>
              </w:r>
            </w:ins>
            <w:ins w:id="1629" w:author="Dan mungai" w:date="2023-07-13T11:33:00Z">
              <w:r>
                <w:t>education</w:t>
              </w:r>
            </w:ins>
          </w:p>
        </w:tc>
        <w:tc>
          <w:tcPr>
            <w:tcW w:w="0" w:type="auto"/>
          </w:tcPr>
          <w:p w14:paraId="2A4C14B4" w14:textId="77777777" w:rsidR="0052449E" w:rsidRDefault="0052449E" w:rsidP="00A753A4">
            <w:pPr>
              <w:pStyle w:val="Compact"/>
              <w:jc w:val="center"/>
              <w:rPr>
                <w:ins w:id="1630" w:author="Dan mungai" w:date="2023-07-13T11:33:00Z"/>
              </w:rPr>
            </w:pPr>
            <w:ins w:id="1631" w:author="Dan mungai" w:date="2023-07-13T11:33:00Z">
              <w:r>
                <w:t>50 (36%)</w:t>
              </w:r>
            </w:ins>
          </w:p>
        </w:tc>
        <w:tc>
          <w:tcPr>
            <w:tcW w:w="0" w:type="auto"/>
          </w:tcPr>
          <w:p w14:paraId="43C30ADE" w14:textId="77777777" w:rsidR="0052449E" w:rsidRDefault="0052449E" w:rsidP="00A753A4">
            <w:pPr>
              <w:pStyle w:val="Compact"/>
              <w:jc w:val="center"/>
              <w:rPr>
                <w:ins w:id="1632" w:author="Dan mungai" w:date="2023-07-13T11:33:00Z"/>
              </w:rPr>
            </w:pPr>
            <w:ins w:id="1633" w:author="Dan mungai" w:date="2023-07-13T11:33:00Z">
              <w:r>
                <w:t>66 (49%)</w:t>
              </w:r>
            </w:ins>
          </w:p>
        </w:tc>
        <w:tc>
          <w:tcPr>
            <w:tcW w:w="0" w:type="auto"/>
          </w:tcPr>
          <w:p w14:paraId="2C84B972" w14:textId="77777777" w:rsidR="0052449E" w:rsidRDefault="0052449E" w:rsidP="00A753A4">
            <w:pPr>
              <w:pStyle w:val="Compact"/>
              <w:rPr>
                <w:ins w:id="1634" w:author="Dan mungai" w:date="2023-07-13T11:33:00Z"/>
              </w:rPr>
            </w:pPr>
          </w:p>
        </w:tc>
      </w:tr>
      <w:tr w:rsidR="0052449E" w14:paraId="4FCE2636" w14:textId="77777777" w:rsidTr="00A753A4">
        <w:trPr>
          <w:ins w:id="1635" w:author="Dan mungai" w:date="2023-07-13T11:33:00Z"/>
        </w:trPr>
        <w:tc>
          <w:tcPr>
            <w:tcW w:w="0" w:type="auto"/>
          </w:tcPr>
          <w:p w14:paraId="5C94164B" w14:textId="5D625E19" w:rsidR="0052449E" w:rsidRDefault="0052449E" w:rsidP="00A753A4">
            <w:pPr>
              <w:pStyle w:val="Compact"/>
              <w:rPr>
                <w:ins w:id="1636" w:author="Dan mungai" w:date="2023-07-13T11:33:00Z"/>
              </w:rPr>
            </w:pPr>
            <w:ins w:id="1637" w:author="Dan mungai" w:date="2023-07-13T11:33:00Z">
              <w:r>
                <w:t>secondary</w:t>
              </w:r>
            </w:ins>
            <w:ins w:id="1638" w:author="Dan mungai" w:date="2023-07-13T11:53:00Z">
              <w:r w:rsidR="0034268A">
                <w:t xml:space="preserve"> </w:t>
              </w:r>
            </w:ins>
            <w:ins w:id="1639" w:author="Dan mungai" w:date="2023-07-13T11:33:00Z">
              <w:r>
                <w:t>education</w:t>
              </w:r>
            </w:ins>
          </w:p>
        </w:tc>
        <w:tc>
          <w:tcPr>
            <w:tcW w:w="0" w:type="auto"/>
          </w:tcPr>
          <w:p w14:paraId="3828330F" w14:textId="77777777" w:rsidR="0052449E" w:rsidRDefault="0052449E" w:rsidP="00A753A4">
            <w:pPr>
              <w:pStyle w:val="Compact"/>
              <w:jc w:val="center"/>
              <w:rPr>
                <w:ins w:id="1640" w:author="Dan mungai" w:date="2023-07-13T11:33:00Z"/>
              </w:rPr>
            </w:pPr>
            <w:ins w:id="1641" w:author="Dan mungai" w:date="2023-07-13T11:33:00Z">
              <w:r>
                <w:t>58 (42%)</w:t>
              </w:r>
            </w:ins>
          </w:p>
        </w:tc>
        <w:tc>
          <w:tcPr>
            <w:tcW w:w="0" w:type="auto"/>
          </w:tcPr>
          <w:p w14:paraId="793B8AEE" w14:textId="77777777" w:rsidR="0052449E" w:rsidRDefault="0052449E" w:rsidP="00A753A4">
            <w:pPr>
              <w:pStyle w:val="Compact"/>
              <w:jc w:val="center"/>
              <w:rPr>
                <w:ins w:id="1642" w:author="Dan mungai" w:date="2023-07-13T11:33:00Z"/>
              </w:rPr>
            </w:pPr>
            <w:ins w:id="1643" w:author="Dan mungai" w:date="2023-07-13T11:33:00Z">
              <w:r>
                <w:t>41 (30%)</w:t>
              </w:r>
            </w:ins>
          </w:p>
        </w:tc>
        <w:tc>
          <w:tcPr>
            <w:tcW w:w="0" w:type="auto"/>
          </w:tcPr>
          <w:p w14:paraId="7C4DCD69" w14:textId="77777777" w:rsidR="0052449E" w:rsidRDefault="0052449E" w:rsidP="00A753A4">
            <w:pPr>
              <w:pStyle w:val="Compact"/>
              <w:rPr>
                <w:ins w:id="1644" w:author="Dan mungai" w:date="2023-07-13T11:33:00Z"/>
              </w:rPr>
            </w:pPr>
          </w:p>
        </w:tc>
      </w:tr>
      <w:tr w:rsidR="0052449E" w14:paraId="6FDEC0D0" w14:textId="77777777" w:rsidTr="00A753A4">
        <w:trPr>
          <w:ins w:id="1645" w:author="Dan mungai" w:date="2023-07-13T11:33:00Z"/>
        </w:trPr>
        <w:tc>
          <w:tcPr>
            <w:tcW w:w="0" w:type="auto"/>
          </w:tcPr>
          <w:p w14:paraId="329CC334" w14:textId="4B7F1C21" w:rsidR="0052449E" w:rsidRDefault="0052449E" w:rsidP="00A753A4">
            <w:pPr>
              <w:pStyle w:val="Compact"/>
              <w:rPr>
                <w:ins w:id="1646" w:author="Dan mungai" w:date="2023-07-13T11:33:00Z"/>
              </w:rPr>
            </w:pPr>
            <w:ins w:id="1647" w:author="Dan mungai" w:date="2023-07-13T11:33:00Z">
              <w:r>
                <w:t>college</w:t>
              </w:r>
            </w:ins>
            <w:ins w:id="1648" w:author="Dan mungai" w:date="2023-07-13T11:53:00Z">
              <w:r w:rsidR="0034268A">
                <w:t xml:space="preserve"> </w:t>
              </w:r>
            </w:ins>
            <w:proofErr w:type="gramStart"/>
            <w:ins w:id="1649" w:author="Dan mungai" w:date="2023-07-13T11:33:00Z">
              <w:r>
                <w:t>training</w:t>
              </w:r>
            </w:ins>
            <w:ins w:id="1650" w:author="Dan mungai" w:date="2023-07-13T11:53:00Z">
              <w:r w:rsidR="0034268A">
                <w:t xml:space="preserve">  </w:t>
              </w:r>
            </w:ins>
            <w:ins w:id="1651" w:author="Dan mungai" w:date="2023-07-13T11:33:00Z">
              <w:r>
                <w:t>certificate</w:t>
              </w:r>
            </w:ins>
            <w:proofErr w:type="gramEnd"/>
            <w:ins w:id="1652" w:author="Dan mungai" w:date="2023-07-13T11:53:00Z">
              <w:r w:rsidR="0034268A">
                <w:t xml:space="preserve">  </w:t>
              </w:r>
            </w:ins>
            <w:ins w:id="1653" w:author="Dan mungai" w:date="2023-07-13T11:33:00Z">
              <w:r>
                <w:t>diploma</w:t>
              </w:r>
            </w:ins>
          </w:p>
        </w:tc>
        <w:tc>
          <w:tcPr>
            <w:tcW w:w="0" w:type="auto"/>
          </w:tcPr>
          <w:p w14:paraId="42F976B6" w14:textId="77777777" w:rsidR="0052449E" w:rsidRDefault="0052449E" w:rsidP="00A753A4">
            <w:pPr>
              <w:pStyle w:val="Compact"/>
              <w:jc w:val="center"/>
              <w:rPr>
                <w:ins w:id="1654" w:author="Dan mungai" w:date="2023-07-13T11:33:00Z"/>
              </w:rPr>
            </w:pPr>
            <w:ins w:id="1655" w:author="Dan mungai" w:date="2023-07-13T11:33:00Z">
              <w:r>
                <w:t>20 (14%)</w:t>
              </w:r>
            </w:ins>
          </w:p>
        </w:tc>
        <w:tc>
          <w:tcPr>
            <w:tcW w:w="0" w:type="auto"/>
          </w:tcPr>
          <w:p w14:paraId="774BEF44" w14:textId="77777777" w:rsidR="0052449E" w:rsidRDefault="0052449E" w:rsidP="00A753A4">
            <w:pPr>
              <w:pStyle w:val="Compact"/>
              <w:jc w:val="center"/>
              <w:rPr>
                <w:ins w:id="1656" w:author="Dan mungai" w:date="2023-07-13T11:33:00Z"/>
              </w:rPr>
            </w:pPr>
            <w:ins w:id="1657" w:author="Dan mungai" w:date="2023-07-13T11:33:00Z">
              <w:r>
                <w:t>21 (15%)</w:t>
              </w:r>
            </w:ins>
          </w:p>
        </w:tc>
        <w:tc>
          <w:tcPr>
            <w:tcW w:w="0" w:type="auto"/>
          </w:tcPr>
          <w:p w14:paraId="37270B06" w14:textId="77777777" w:rsidR="0052449E" w:rsidRDefault="0052449E" w:rsidP="00A753A4">
            <w:pPr>
              <w:pStyle w:val="Compact"/>
              <w:rPr>
                <w:ins w:id="1658" w:author="Dan mungai" w:date="2023-07-13T11:33:00Z"/>
              </w:rPr>
            </w:pPr>
          </w:p>
        </w:tc>
      </w:tr>
      <w:tr w:rsidR="0052449E" w14:paraId="6D6F5ECB" w14:textId="77777777" w:rsidTr="00A753A4">
        <w:trPr>
          <w:ins w:id="1659" w:author="Dan mungai" w:date="2023-07-13T11:33:00Z"/>
        </w:trPr>
        <w:tc>
          <w:tcPr>
            <w:tcW w:w="0" w:type="auto"/>
          </w:tcPr>
          <w:p w14:paraId="4F97F162" w14:textId="7C566B6B" w:rsidR="0052449E" w:rsidRDefault="0052449E" w:rsidP="00A753A4">
            <w:pPr>
              <w:pStyle w:val="Compact"/>
              <w:rPr>
                <w:ins w:id="1660" w:author="Dan mungai" w:date="2023-07-13T11:33:00Z"/>
              </w:rPr>
            </w:pPr>
            <w:proofErr w:type="gramStart"/>
            <w:ins w:id="1661" w:author="Dan mungai" w:date="2023-07-13T11:33:00Z">
              <w:r>
                <w:t>bachelor</w:t>
              </w:r>
            </w:ins>
            <w:proofErr w:type="gramEnd"/>
            <w:ins w:id="1662" w:author="Dan mungai" w:date="2023-07-13T11:53:00Z">
              <w:r w:rsidR="0034268A">
                <w:t xml:space="preserve"> </w:t>
              </w:r>
            </w:ins>
            <w:ins w:id="1663" w:author="Dan mungai" w:date="2023-07-13T11:33:00Z">
              <w:r>
                <w:t>degree</w:t>
              </w:r>
            </w:ins>
            <w:ins w:id="1664" w:author="Dan mungai" w:date="2023-07-13T11:53:00Z">
              <w:r w:rsidR="0034268A">
                <w:t xml:space="preserve"> </w:t>
              </w:r>
            </w:ins>
            <w:ins w:id="1665" w:author="Dan mungai" w:date="2023-07-13T11:33:00Z">
              <w:r>
                <w:t>and</w:t>
              </w:r>
            </w:ins>
            <w:ins w:id="1666" w:author="Dan mungai" w:date="2023-07-13T11:53:00Z">
              <w:r w:rsidR="0034268A">
                <w:t xml:space="preserve"> </w:t>
              </w:r>
            </w:ins>
            <w:ins w:id="1667" w:author="Dan mungai" w:date="2023-07-13T11:33:00Z">
              <w:r>
                <w:t>above</w:t>
              </w:r>
            </w:ins>
          </w:p>
        </w:tc>
        <w:tc>
          <w:tcPr>
            <w:tcW w:w="0" w:type="auto"/>
          </w:tcPr>
          <w:p w14:paraId="13142654" w14:textId="77777777" w:rsidR="0052449E" w:rsidRDefault="0052449E" w:rsidP="00A753A4">
            <w:pPr>
              <w:pStyle w:val="Compact"/>
              <w:jc w:val="center"/>
              <w:rPr>
                <w:ins w:id="1668" w:author="Dan mungai" w:date="2023-07-13T11:33:00Z"/>
              </w:rPr>
            </w:pPr>
            <w:ins w:id="1669" w:author="Dan mungai" w:date="2023-07-13T11:33:00Z">
              <w:r>
                <w:t>7 (5.0%)</w:t>
              </w:r>
            </w:ins>
          </w:p>
        </w:tc>
        <w:tc>
          <w:tcPr>
            <w:tcW w:w="0" w:type="auto"/>
          </w:tcPr>
          <w:p w14:paraId="070F234F" w14:textId="77777777" w:rsidR="0052449E" w:rsidRDefault="0052449E" w:rsidP="00A753A4">
            <w:pPr>
              <w:pStyle w:val="Compact"/>
              <w:jc w:val="center"/>
              <w:rPr>
                <w:ins w:id="1670" w:author="Dan mungai" w:date="2023-07-13T11:33:00Z"/>
              </w:rPr>
            </w:pPr>
            <w:ins w:id="1671" w:author="Dan mungai" w:date="2023-07-13T11:33:00Z">
              <w:r>
                <w:t>5 (3.7%)</w:t>
              </w:r>
            </w:ins>
          </w:p>
        </w:tc>
        <w:tc>
          <w:tcPr>
            <w:tcW w:w="0" w:type="auto"/>
          </w:tcPr>
          <w:p w14:paraId="6ACA496A" w14:textId="77777777" w:rsidR="0052449E" w:rsidRDefault="0052449E" w:rsidP="00A753A4">
            <w:pPr>
              <w:pStyle w:val="Compact"/>
              <w:rPr>
                <w:ins w:id="1672" w:author="Dan mungai" w:date="2023-07-13T11:33:00Z"/>
              </w:rPr>
            </w:pPr>
          </w:p>
        </w:tc>
      </w:tr>
      <w:tr w:rsidR="0052449E" w14:paraId="0D1FD6E9" w14:textId="77777777" w:rsidTr="00A753A4">
        <w:trPr>
          <w:ins w:id="1673" w:author="Dan mungai" w:date="2023-07-13T11:33:00Z"/>
        </w:trPr>
        <w:tc>
          <w:tcPr>
            <w:tcW w:w="0" w:type="auto"/>
          </w:tcPr>
          <w:p w14:paraId="6494722D" w14:textId="05AB5400" w:rsidR="0052449E" w:rsidRDefault="0052449E" w:rsidP="00A753A4">
            <w:pPr>
              <w:pStyle w:val="Compact"/>
              <w:rPr>
                <w:ins w:id="1674" w:author="Dan mungai" w:date="2023-07-13T11:33:00Z"/>
              </w:rPr>
            </w:pPr>
            <w:ins w:id="1675" w:author="Dan mungai" w:date="2023-07-13T11:33:00Z">
              <w:r>
                <w:t>Marital</w:t>
              </w:r>
            </w:ins>
            <w:ins w:id="1676" w:author="Dan mungai" w:date="2023-07-13T11:53:00Z">
              <w:r w:rsidR="0034268A">
                <w:t xml:space="preserve"> </w:t>
              </w:r>
            </w:ins>
            <w:ins w:id="1677" w:author="Dan mungai" w:date="2023-07-13T11:33:00Z">
              <w:r>
                <w:t>status</w:t>
              </w:r>
            </w:ins>
          </w:p>
        </w:tc>
        <w:tc>
          <w:tcPr>
            <w:tcW w:w="0" w:type="auto"/>
          </w:tcPr>
          <w:p w14:paraId="2DED1FDC" w14:textId="77777777" w:rsidR="0052449E" w:rsidRDefault="0052449E" w:rsidP="00A753A4">
            <w:pPr>
              <w:pStyle w:val="Compact"/>
              <w:rPr>
                <w:ins w:id="1678" w:author="Dan mungai" w:date="2023-07-13T11:33:00Z"/>
              </w:rPr>
            </w:pPr>
          </w:p>
        </w:tc>
        <w:tc>
          <w:tcPr>
            <w:tcW w:w="0" w:type="auto"/>
          </w:tcPr>
          <w:p w14:paraId="7CEC09E5" w14:textId="77777777" w:rsidR="0052449E" w:rsidRDefault="0052449E" w:rsidP="00A753A4">
            <w:pPr>
              <w:pStyle w:val="Compact"/>
              <w:rPr>
                <w:ins w:id="1679" w:author="Dan mungai" w:date="2023-07-13T11:33:00Z"/>
              </w:rPr>
            </w:pPr>
          </w:p>
        </w:tc>
        <w:tc>
          <w:tcPr>
            <w:tcW w:w="0" w:type="auto"/>
          </w:tcPr>
          <w:p w14:paraId="06448145" w14:textId="77777777" w:rsidR="0052449E" w:rsidRDefault="0052449E" w:rsidP="00A753A4">
            <w:pPr>
              <w:pStyle w:val="Compact"/>
              <w:jc w:val="center"/>
              <w:rPr>
                <w:ins w:id="1680" w:author="Dan mungai" w:date="2023-07-13T11:33:00Z"/>
              </w:rPr>
            </w:pPr>
            <w:ins w:id="1681" w:author="Dan mungai" w:date="2023-07-13T11:33:00Z">
              <w:r>
                <w:t>0.2</w:t>
              </w:r>
            </w:ins>
          </w:p>
        </w:tc>
      </w:tr>
      <w:tr w:rsidR="0052449E" w14:paraId="54BB5F75" w14:textId="77777777" w:rsidTr="00A753A4">
        <w:trPr>
          <w:ins w:id="1682" w:author="Dan mungai" w:date="2023-07-13T11:33:00Z"/>
        </w:trPr>
        <w:tc>
          <w:tcPr>
            <w:tcW w:w="0" w:type="auto"/>
          </w:tcPr>
          <w:p w14:paraId="19846DE2" w14:textId="77777777" w:rsidR="0052449E" w:rsidRDefault="0052449E" w:rsidP="00A753A4">
            <w:pPr>
              <w:pStyle w:val="Compact"/>
              <w:rPr>
                <w:ins w:id="1683" w:author="Dan mungai" w:date="2023-07-13T11:33:00Z"/>
              </w:rPr>
            </w:pPr>
            <w:ins w:id="1684" w:author="Dan mungai" w:date="2023-07-13T11:33:00Z">
              <w:r>
                <w:t>single</w:t>
              </w:r>
            </w:ins>
          </w:p>
        </w:tc>
        <w:tc>
          <w:tcPr>
            <w:tcW w:w="0" w:type="auto"/>
          </w:tcPr>
          <w:p w14:paraId="08782449" w14:textId="77777777" w:rsidR="0052449E" w:rsidRDefault="0052449E" w:rsidP="00A753A4">
            <w:pPr>
              <w:pStyle w:val="Compact"/>
              <w:jc w:val="center"/>
              <w:rPr>
                <w:ins w:id="1685" w:author="Dan mungai" w:date="2023-07-13T11:33:00Z"/>
              </w:rPr>
            </w:pPr>
            <w:ins w:id="1686" w:author="Dan mungai" w:date="2023-07-13T11:33:00Z">
              <w:r>
                <w:t>26 (19%)</w:t>
              </w:r>
            </w:ins>
          </w:p>
        </w:tc>
        <w:tc>
          <w:tcPr>
            <w:tcW w:w="0" w:type="auto"/>
          </w:tcPr>
          <w:p w14:paraId="0414CC4E" w14:textId="77777777" w:rsidR="0052449E" w:rsidRDefault="0052449E" w:rsidP="00A753A4">
            <w:pPr>
              <w:pStyle w:val="Compact"/>
              <w:jc w:val="center"/>
              <w:rPr>
                <w:ins w:id="1687" w:author="Dan mungai" w:date="2023-07-13T11:33:00Z"/>
              </w:rPr>
            </w:pPr>
            <w:ins w:id="1688" w:author="Dan mungai" w:date="2023-07-13T11:33:00Z">
              <w:r>
                <w:t>16 (12%)</w:t>
              </w:r>
            </w:ins>
          </w:p>
        </w:tc>
        <w:tc>
          <w:tcPr>
            <w:tcW w:w="0" w:type="auto"/>
          </w:tcPr>
          <w:p w14:paraId="2CEE8043" w14:textId="77777777" w:rsidR="0052449E" w:rsidRDefault="0052449E" w:rsidP="00A753A4">
            <w:pPr>
              <w:pStyle w:val="Compact"/>
              <w:rPr>
                <w:ins w:id="1689" w:author="Dan mungai" w:date="2023-07-13T11:33:00Z"/>
              </w:rPr>
            </w:pPr>
          </w:p>
        </w:tc>
      </w:tr>
      <w:tr w:rsidR="0052449E" w14:paraId="6083047C" w14:textId="77777777" w:rsidTr="00A753A4">
        <w:trPr>
          <w:ins w:id="1690" w:author="Dan mungai" w:date="2023-07-13T11:33:00Z"/>
        </w:trPr>
        <w:tc>
          <w:tcPr>
            <w:tcW w:w="0" w:type="auto"/>
          </w:tcPr>
          <w:p w14:paraId="3349F288" w14:textId="77777777" w:rsidR="0052449E" w:rsidRDefault="0052449E" w:rsidP="00A753A4">
            <w:pPr>
              <w:pStyle w:val="Compact"/>
              <w:rPr>
                <w:ins w:id="1691" w:author="Dan mungai" w:date="2023-07-13T11:33:00Z"/>
              </w:rPr>
            </w:pPr>
            <w:ins w:id="1692" w:author="Dan mungai" w:date="2023-07-13T11:33:00Z">
              <w:r>
                <w:t>married</w:t>
              </w:r>
            </w:ins>
          </w:p>
        </w:tc>
        <w:tc>
          <w:tcPr>
            <w:tcW w:w="0" w:type="auto"/>
          </w:tcPr>
          <w:p w14:paraId="36EA1BE1" w14:textId="77777777" w:rsidR="0052449E" w:rsidRDefault="0052449E" w:rsidP="00A753A4">
            <w:pPr>
              <w:pStyle w:val="Compact"/>
              <w:jc w:val="center"/>
              <w:rPr>
                <w:ins w:id="1693" w:author="Dan mungai" w:date="2023-07-13T11:33:00Z"/>
              </w:rPr>
            </w:pPr>
            <w:ins w:id="1694" w:author="Dan mungai" w:date="2023-07-13T11:33:00Z">
              <w:r>
                <w:t>103 (74%)</w:t>
              </w:r>
            </w:ins>
          </w:p>
        </w:tc>
        <w:tc>
          <w:tcPr>
            <w:tcW w:w="0" w:type="auto"/>
          </w:tcPr>
          <w:p w14:paraId="4E3C63B9" w14:textId="77777777" w:rsidR="0052449E" w:rsidRDefault="0052449E" w:rsidP="00A753A4">
            <w:pPr>
              <w:pStyle w:val="Compact"/>
              <w:jc w:val="center"/>
              <w:rPr>
                <w:ins w:id="1695" w:author="Dan mungai" w:date="2023-07-13T11:33:00Z"/>
              </w:rPr>
            </w:pPr>
            <w:ins w:id="1696" w:author="Dan mungai" w:date="2023-07-13T11:33:00Z">
              <w:r>
                <w:t>113 (84%)</w:t>
              </w:r>
            </w:ins>
          </w:p>
        </w:tc>
        <w:tc>
          <w:tcPr>
            <w:tcW w:w="0" w:type="auto"/>
          </w:tcPr>
          <w:p w14:paraId="7DCA9A01" w14:textId="77777777" w:rsidR="0052449E" w:rsidRDefault="0052449E" w:rsidP="00A753A4">
            <w:pPr>
              <w:pStyle w:val="Compact"/>
              <w:rPr>
                <w:ins w:id="1697" w:author="Dan mungai" w:date="2023-07-13T11:33:00Z"/>
              </w:rPr>
            </w:pPr>
          </w:p>
        </w:tc>
      </w:tr>
      <w:tr w:rsidR="0052449E" w14:paraId="3BE4FBB0" w14:textId="77777777" w:rsidTr="00A753A4">
        <w:trPr>
          <w:ins w:id="1698" w:author="Dan mungai" w:date="2023-07-13T11:33:00Z"/>
        </w:trPr>
        <w:tc>
          <w:tcPr>
            <w:tcW w:w="0" w:type="auto"/>
          </w:tcPr>
          <w:p w14:paraId="1D4FE716" w14:textId="77777777" w:rsidR="0052449E" w:rsidRDefault="0052449E" w:rsidP="00A753A4">
            <w:pPr>
              <w:pStyle w:val="Compact"/>
              <w:rPr>
                <w:ins w:id="1699" w:author="Dan mungai" w:date="2023-07-13T11:33:00Z"/>
              </w:rPr>
            </w:pPr>
            <w:ins w:id="1700" w:author="Dan mungai" w:date="2023-07-13T11:33:00Z">
              <w:r>
                <w:t>windowed</w:t>
              </w:r>
            </w:ins>
          </w:p>
        </w:tc>
        <w:tc>
          <w:tcPr>
            <w:tcW w:w="0" w:type="auto"/>
          </w:tcPr>
          <w:p w14:paraId="1D60E8E6" w14:textId="77777777" w:rsidR="0052449E" w:rsidRDefault="0052449E" w:rsidP="00A753A4">
            <w:pPr>
              <w:pStyle w:val="Compact"/>
              <w:jc w:val="center"/>
              <w:rPr>
                <w:ins w:id="1701" w:author="Dan mungai" w:date="2023-07-13T11:33:00Z"/>
              </w:rPr>
            </w:pPr>
            <w:ins w:id="1702" w:author="Dan mungai" w:date="2023-07-13T11:33:00Z">
              <w:r>
                <w:t>7 (5.0%)</w:t>
              </w:r>
            </w:ins>
          </w:p>
        </w:tc>
        <w:tc>
          <w:tcPr>
            <w:tcW w:w="0" w:type="auto"/>
          </w:tcPr>
          <w:p w14:paraId="29D371FC" w14:textId="77777777" w:rsidR="0052449E" w:rsidRDefault="0052449E" w:rsidP="00A753A4">
            <w:pPr>
              <w:pStyle w:val="Compact"/>
              <w:jc w:val="center"/>
              <w:rPr>
                <w:ins w:id="1703" w:author="Dan mungai" w:date="2023-07-13T11:33:00Z"/>
              </w:rPr>
            </w:pPr>
            <w:ins w:id="1704" w:author="Dan mungai" w:date="2023-07-13T11:33:00Z">
              <w:r>
                <w:t>4 (3.0%)</w:t>
              </w:r>
            </w:ins>
          </w:p>
        </w:tc>
        <w:tc>
          <w:tcPr>
            <w:tcW w:w="0" w:type="auto"/>
          </w:tcPr>
          <w:p w14:paraId="2FC88D64" w14:textId="77777777" w:rsidR="0052449E" w:rsidRDefault="0052449E" w:rsidP="00A753A4">
            <w:pPr>
              <w:pStyle w:val="Compact"/>
              <w:rPr>
                <w:ins w:id="1705" w:author="Dan mungai" w:date="2023-07-13T11:33:00Z"/>
              </w:rPr>
            </w:pPr>
          </w:p>
        </w:tc>
      </w:tr>
      <w:tr w:rsidR="0052449E" w14:paraId="39ECA024" w14:textId="77777777" w:rsidTr="00A753A4">
        <w:trPr>
          <w:ins w:id="1706" w:author="Dan mungai" w:date="2023-07-13T11:33:00Z"/>
        </w:trPr>
        <w:tc>
          <w:tcPr>
            <w:tcW w:w="0" w:type="auto"/>
          </w:tcPr>
          <w:p w14:paraId="5A9857EB" w14:textId="77777777" w:rsidR="0052449E" w:rsidRDefault="0052449E" w:rsidP="00A753A4">
            <w:pPr>
              <w:pStyle w:val="Compact"/>
              <w:rPr>
                <w:ins w:id="1707" w:author="Dan mungai" w:date="2023-07-13T11:33:00Z"/>
              </w:rPr>
            </w:pPr>
            <w:ins w:id="1708" w:author="Dan mungai" w:date="2023-07-13T11:33:00Z">
              <w:r>
                <w:lastRenderedPageBreak/>
                <w:t>separated</w:t>
              </w:r>
            </w:ins>
          </w:p>
        </w:tc>
        <w:tc>
          <w:tcPr>
            <w:tcW w:w="0" w:type="auto"/>
          </w:tcPr>
          <w:p w14:paraId="2171A911" w14:textId="77777777" w:rsidR="0052449E" w:rsidRDefault="0052449E" w:rsidP="00A753A4">
            <w:pPr>
              <w:pStyle w:val="Compact"/>
              <w:jc w:val="center"/>
              <w:rPr>
                <w:ins w:id="1709" w:author="Dan mungai" w:date="2023-07-13T11:33:00Z"/>
              </w:rPr>
            </w:pPr>
            <w:ins w:id="1710" w:author="Dan mungai" w:date="2023-07-13T11:33:00Z">
              <w:r>
                <w:t>2 (1.4%)</w:t>
              </w:r>
            </w:ins>
          </w:p>
        </w:tc>
        <w:tc>
          <w:tcPr>
            <w:tcW w:w="0" w:type="auto"/>
          </w:tcPr>
          <w:p w14:paraId="206FAAB9" w14:textId="77777777" w:rsidR="0052449E" w:rsidRDefault="0052449E" w:rsidP="00A753A4">
            <w:pPr>
              <w:pStyle w:val="Compact"/>
              <w:jc w:val="center"/>
              <w:rPr>
                <w:ins w:id="1711" w:author="Dan mungai" w:date="2023-07-13T11:33:00Z"/>
              </w:rPr>
            </w:pPr>
            <w:ins w:id="1712" w:author="Dan mungai" w:date="2023-07-13T11:33:00Z">
              <w:r>
                <w:t>0 (0%)</w:t>
              </w:r>
            </w:ins>
          </w:p>
        </w:tc>
        <w:tc>
          <w:tcPr>
            <w:tcW w:w="0" w:type="auto"/>
          </w:tcPr>
          <w:p w14:paraId="76F541DD" w14:textId="77777777" w:rsidR="0052449E" w:rsidRDefault="0052449E" w:rsidP="00A753A4">
            <w:pPr>
              <w:pStyle w:val="Compact"/>
              <w:rPr>
                <w:ins w:id="1713" w:author="Dan mungai" w:date="2023-07-13T11:33:00Z"/>
              </w:rPr>
            </w:pPr>
          </w:p>
        </w:tc>
      </w:tr>
      <w:tr w:rsidR="0052449E" w14:paraId="569F9D9D" w14:textId="77777777" w:rsidTr="00A753A4">
        <w:trPr>
          <w:ins w:id="1714" w:author="Dan mungai" w:date="2023-07-13T11:33:00Z"/>
        </w:trPr>
        <w:tc>
          <w:tcPr>
            <w:tcW w:w="0" w:type="auto"/>
          </w:tcPr>
          <w:p w14:paraId="45C84B70" w14:textId="77777777" w:rsidR="0052449E" w:rsidRDefault="0052449E" w:rsidP="00A753A4">
            <w:pPr>
              <w:pStyle w:val="Compact"/>
              <w:rPr>
                <w:ins w:id="1715" w:author="Dan mungai" w:date="2023-07-13T11:33:00Z"/>
              </w:rPr>
            </w:pPr>
            <w:ins w:id="1716" w:author="Dan mungai" w:date="2023-07-13T11:33:00Z">
              <w:r>
                <w:t>divorced</w:t>
              </w:r>
            </w:ins>
          </w:p>
        </w:tc>
        <w:tc>
          <w:tcPr>
            <w:tcW w:w="0" w:type="auto"/>
          </w:tcPr>
          <w:p w14:paraId="3002D0AB" w14:textId="77777777" w:rsidR="0052449E" w:rsidRDefault="0052449E" w:rsidP="00A753A4">
            <w:pPr>
              <w:pStyle w:val="Compact"/>
              <w:jc w:val="center"/>
              <w:rPr>
                <w:ins w:id="1717" w:author="Dan mungai" w:date="2023-07-13T11:33:00Z"/>
              </w:rPr>
            </w:pPr>
            <w:ins w:id="1718" w:author="Dan mungai" w:date="2023-07-13T11:33:00Z">
              <w:r>
                <w:t>1 (0.7%)</w:t>
              </w:r>
            </w:ins>
          </w:p>
        </w:tc>
        <w:tc>
          <w:tcPr>
            <w:tcW w:w="0" w:type="auto"/>
          </w:tcPr>
          <w:p w14:paraId="770C06CF" w14:textId="77777777" w:rsidR="0052449E" w:rsidRDefault="0052449E" w:rsidP="00A753A4">
            <w:pPr>
              <w:pStyle w:val="Compact"/>
              <w:jc w:val="center"/>
              <w:rPr>
                <w:ins w:id="1719" w:author="Dan mungai" w:date="2023-07-13T11:33:00Z"/>
              </w:rPr>
            </w:pPr>
            <w:ins w:id="1720" w:author="Dan mungai" w:date="2023-07-13T11:33:00Z">
              <w:r>
                <w:t>2 (1.5%)</w:t>
              </w:r>
            </w:ins>
          </w:p>
        </w:tc>
        <w:tc>
          <w:tcPr>
            <w:tcW w:w="0" w:type="auto"/>
          </w:tcPr>
          <w:p w14:paraId="236E3979" w14:textId="77777777" w:rsidR="0052449E" w:rsidRDefault="0052449E" w:rsidP="00A753A4">
            <w:pPr>
              <w:pStyle w:val="Compact"/>
              <w:rPr>
                <w:ins w:id="1721" w:author="Dan mungai" w:date="2023-07-13T11:33:00Z"/>
              </w:rPr>
            </w:pPr>
          </w:p>
        </w:tc>
      </w:tr>
      <w:tr w:rsidR="0052449E" w14:paraId="656D89D0" w14:textId="77777777" w:rsidTr="00A753A4">
        <w:trPr>
          <w:ins w:id="1722" w:author="Dan mungai" w:date="2023-07-13T11:33:00Z"/>
        </w:trPr>
        <w:tc>
          <w:tcPr>
            <w:tcW w:w="0" w:type="auto"/>
          </w:tcPr>
          <w:p w14:paraId="446E74E4" w14:textId="6ED129BD" w:rsidR="0052449E" w:rsidRDefault="0052449E" w:rsidP="00A753A4">
            <w:pPr>
              <w:pStyle w:val="Compact"/>
              <w:rPr>
                <w:ins w:id="1723" w:author="Dan mungai" w:date="2023-07-13T11:33:00Z"/>
              </w:rPr>
            </w:pPr>
            <w:ins w:id="1724" w:author="Dan mungai" w:date="2023-07-13T11:33:00Z">
              <w:r>
                <w:t>Household</w:t>
              </w:r>
            </w:ins>
            <w:ins w:id="1725" w:author="Dan mungai" w:date="2023-07-13T11:53:00Z">
              <w:r w:rsidR="0034268A">
                <w:t xml:space="preserve"> </w:t>
              </w:r>
            </w:ins>
            <w:ins w:id="1726" w:author="Dan mungai" w:date="2023-07-13T11:33:00Z">
              <w:r>
                <w:t>income</w:t>
              </w:r>
            </w:ins>
          </w:p>
        </w:tc>
        <w:tc>
          <w:tcPr>
            <w:tcW w:w="0" w:type="auto"/>
          </w:tcPr>
          <w:p w14:paraId="5C871509" w14:textId="77777777" w:rsidR="0052449E" w:rsidRDefault="0052449E" w:rsidP="00A753A4">
            <w:pPr>
              <w:pStyle w:val="Compact"/>
              <w:rPr>
                <w:ins w:id="1727" w:author="Dan mungai" w:date="2023-07-13T11:33:00Z"/>
              </w:rPr>
            </w:pPr>
          </w:p>
        </w:tc>
        <w:tc>
          <w:tcPr>
            <w:tcW w:w="0" w:type="auto"/>
          </w:tcPr>
          <w:p w14:paraId="453EDBAD" w14:textId="77777777" w:rsidR="0052449E" w:rsidRDefault="0052449E" w:rsidP="00A753A4">
            <w:pPr>
              <w:pStyle w:val="Compact"/>
              <w:rPr>
                <w:ins w:id="1728" w:author="Dan mungai" w:date="2023-07-13T11:33:00Z"/>
              </w:rPr>
            </w:pPr>
          </w:p>
        </w:tc>
        <w:tc>
          <w:tcPr>
            <w:tcW w:w="0" w:type="auto"/>
          </w:tcPr>
          <w:p w14:paraId="177E5AC9" w14:textId="77777777" w:rsidR="0052449E" w:rsidRDefault="0052449E" w:rsidP="00A753A4">
            <w:pPr>
              <w:pStyle w:val="Compact"/>
              <w:jc w:val="center"/>
              <w:rPr>
                <w:ins w:id="1729" w:author="Dan mungai" w:date="2023-07-13T11:33:00Z"/>
              </w:rPr>
            </w:pPr>
            <w:ins w:id="1730" w:author="Dan mungai" w:date="2023-07-13T11:33:00Z">
              <w:r>
                <w:t>0.004</w:t>
              </w:r>
            </w:ins>
          </w:p>
        </w:tc>
      </w:tr>
      <w:tr w:rsidR="0052449E" w14:paraId="12BB7117" w14:textId="77777777" w:rsidTr="00A753A4">
        <w:trPr>
          <w:ins w:id="1731" w:author="Dan mungai" w:date="2023-07-13T11:33:00Z"/>
        </w:trPr>
        <w:tc>
          <w:tcPr>
            <w:tcW w:w="0" w:type="auto"/>
          </w:tcPr>
          <w:p w14:paraId="364CE4A1" w14:textId="77777777" w:rsidR="0052449E" w:rsidRDefault="0052449E" w:rsidP="00A753A4">
            <w:pPr>
              <w:pStyle w:val="Compact"/>
              <w:rPr>
                <w:ins w:id="1732" w:author="Dan mungai" w:date="2023-07-13T11:33:00Z"/>
              </w:rPr>
            </w:pPr>
            <w:ins w:id="1733" w:author="Dan mungai" w:date="2023-07-13T11:33:00Z">
              <w:r>
                <w:t>10000-20000</w:t>
              </w:r>
            </w:ins>
          </w:p>
        </w:tc>
        <w:tc>
          <w:tcPr>
            <w:tcW w:w="0" w:type="auto"/>
          </w:tcPr>
          <w:p w14:paraId="3EEBB5D3" w14:textId="77777777" w:rsidR="0052449E" w:rsidRDefault="0052449E" w:rsidP="00A753A4">
            <w:pPr>
              <w:pStyle w:val="Compact"/>
              <w:jc w:val="center"/>
              <w:rPr>
                <w:ins w:id="1734" w:author="Dan mungai" w:date="2023-07-13T11:33:00Z"/>
              </w:rPr>
            </w:pPr>
            <w:ins w:id="1735" w:author="Dan mungai" w:date="2023-07-13T11:33:00Z">
              <w:r>
                <w:t>55 (40%)</w:t>
              </w:r>
            </w:ins>
          </w:p>
        </w:tc>
        <w:tc>
          <w:tcPr>
            <w:tcW w:w="0" w:type="auto"/>
          </w:tcPr>
          <w:p w14:paraId="73AB4879" w14:textId="77777777" w:rsidR="0052449E" w:rsidRDefault="0052449E" w:rsidP="00A753A4">
            <w:pPr>
              <w:pStyle w:val="Compact"/>
              <w:jc w:val="center"/>
              <w:rPr>
                <w:ins w:id="1736" w:author="Dan mungai" w:date="2023-07-13T11:33:00Z"/>
              </w:rPr>
            </w:pPr>
            <w:ins w:id="1737" w:author="Dan mungai" w:date="2023-07-13T11:33:00Z">
              <w:r>
                <w:t>48 (35%)</w:t>
              </w:r>
            </w:ins>
          </w:p>
        </w:tc>
        <w:tc>
          <w:tcPr>
            <w:tcW w:w="0" w:type="auto"/>
          </w:tcPr>
          <w:p w14:paraId="0D084E95" w14:textId="77777777" w:rsidR="0052449E" w:rsidRDefault="0052449E" w:rsidP="00A753A4">
            <w:pPr>
              <w:pStyle w:val="Compact"/>
              <w:rPr>
                <w:ins w:id="1738" w:author="Dan mungai" w:date="2023-07-13T11:33:00Z"/>
              </w:rPr>
            </w:pPr>
          </w:p>
        </w:tc>
      </w:tr>
      <w:tr w:rsidR="0052449E" w14:paraId="4FC5652D" w14:textId="77777777" w:rsidTr="00A753A4">
        <w:trPr>
          <w:ins w:id="1739" w:author="Dan mungai" w:date="2023-07-13T11:33:00Z"/>
        </w:trPr>
        <w:tc>
          <w:tcPr>
            <w:tcW w:w="0" w:type="auto"/>
          </w:tcPr>
          <w:p w14:paraId="3BEE335B" w14:textId="77777777" w:rsidR="0052449E" w:rsidRDefault="0052449E" w:rsidP="00A753A4">
            <w:pPr>
              <w:pStyle w:val="Compact"/>
              <w:rPr>
                <w:ins w:id="1740" w:author="Dan mungai" w:date="2023-07-13T11:33:00Z"/>
              </w:rPr>
            </w:pPr>
            <w:ins w:id="1741" w:author="Dan mungai" w:date="2023-07-13T11:33:00Z">
              <w:r>
                <w:t>5000-10000</w:t>
              </w:r>
            </w:ins>
          </w:p>
        </w:tc>
        <w:tc>
          <w:tcPr>
            <w:tcW w:w="0" w:type="auto"/>
          </w:tcPr>
          <w:p w14:paraId="3C350625" w14:textId="77777777" w:rsidR="0052449E" w:rsidRDefault="0052449E" w:rsidP="00A753A4">
            <w:pPr>
              <w:pStyle w:val="Compact"/>
              <w:jc w:val="center"/>
              <w:rPr>
                <w:ins w:id="1742" w:author="Dan mungai" w:date="2023-07-13T11:33:00Z"/>
              </w:rPr>
            </w:pPr>
            <w:ins w:id="1743" w:author="Dan mungai" w:date="2023-07-13T11:33:00Z">
              <w:r>
                <w:t>63 (46%)</w:t>
              </w:r>
            </w:ins>
          </w:p>
        </w:tc>
        <w:tc>
          <w:tcPr>
            <w:tcW w:w="0" w:type="auto"/>
          </w:tcPr>
          <w:p w14:paraId="59399C58" w14:textId="77777777" w:rsidR="0052449E" w:rsidRDefault="0052449E" w:rsidP="00A753A4">
            <w:pPr>
              <w:pStyle w:val="Compact"/>
              <w:jc w:val="center"/>
              <w:rPr>
                <w:ins w:id="1744" w:author="Dan mungai" w:date="2023-07-13T11:33:00Z"/>
              </w:rPr>
            </w:pPr>
            <w:ins w:id="1745" w:author="Dan mungai" w:date="2023-07-13T11:33:00Z">
              <w:r>
                <w:t>48 (35%)</w:t>
              </w:r>
            </w:ins>
          </w:p>
        </w:tc>
        <w:tc>
          <w:tcPr>
            <w:tcW w:w="0" w:type="auto"/>
          </w:tcPr>
          <w:p w14:paraId="122FD32F" w14:textId="77777777" w:rsidR="0052449E" w:rsidRDefault="0052449E" w:rsidP="00A753A4">
            <w:pPr>
              <w:pStyle w:val="Compact"/>
              <w:rPr>
                <w:ins w:id="1746" w:author="Dan mungai" w:date="2023-07-13T11:33:00Z"/>
              </w:rPr>
            </w:pPr>
          </w:p>
        </w:tc>
      </w:tr>
      <w:tr w:rsidR="0052449E" w14:paraId="16853603" w14:textId="77777777" w:rsidTr="00A753A4">
        <w:trPr>
          <w:ins w:id="1747" w:author="Dan mungai" w:date="2023-07-13T11:33:00Z"/>
        </w:trPr>
        <w:tc>
          <w:tcPr>
            <w:tcW w:w="0" w:type="auto"/>
          </w:tcPr>
          <w:p w14:paraId="62C7448A" w14:textId="77777777" w:rsidR="0052449E" w:rsidRDefault="0052449E" w:rsidP="00A753A4">
            <w:pPr>
              <w:pStyle w:val="Compact"/>
              <w:rPr>
                <w:ins w:id="1748" w:author="Dan mungai" w:date="2023-07-13T11:33:00Z"/>
              </w:rPr>
            </w:pPr>
            <w:ins w:id="1749" w:author="Dan mungai" w:date="2023-07-13T11:33:00Z">
              <w:r>
                <w:t>Below 5000</w:t>
              </w:r>
            </w:ins>
          </w:p>
        </w:tc>
        <w:tc>
          <w:tcPr>
            <w:tcW w:w="0" w:type="auto"/>
          </w:tcPr>
          <w:p w14:paraId="119D5021" w14:textId="77777777" w:rsidR="0052449E" w:rsidRDefault="0052449E" w:rsidP="00A753A4">
            <w:pPr>
              <w:pStyle w:val="Compact"/>
              <w:jc w:val="center"/>
              <w:rPr>
                <w:ins w:id="1750" w:author="Dan mungai" w:date="2023-07-13T11:33:00Z"/>
              </w:rPr>
            </w:pPr>
            <w:ins w:id="1751" w:author="Dan mungai" w:date="2023-07-13T11:33:00Z">
              <w:r>
                <w:t>18 (13%)</w:t>
              </w:r>
            </w:ins>
          </w:p>
        </w:tc>
        <w:tc>
          <w:tcPr>
            <w:tcW w:w="0" w:type="auto"/>
          </w:tcPr>
          <w:p w14:paraId="5B17CE57" w14:textId="77777777" w:rsidR="0052449E" w:rsidRDefault="0052449E" w:rsidP="00A753A4">
            <w:pPr>
              <w:pStyle w:val="Compact"/>
              <w:jc w:val="center"/>
              <w:rPr>
                <w:ins w:id="1752" w:author="Dan mungai" w:date="2023-07-13T11:33:00Z"/>
              </w:rPr>
            </w:pPr>
            <w:ins w:id="1753" w:author="Dan mungai" w:date="2023-07-13T11:33:00Z">
              <w:r>
                <w:t>40 (29%)</w:t>
              </w:r>
            </w:ins>
          </w:p>
        </w:tc>
        <w:tc>
          <w:tcPr>
            <w:tcW w:w="0" w:type="auto"/>
          </w:tcPr>
          <w:p w14:paraId="3B53BCF7" w14:textId="77777777" w:rsidR="0052449E" w:rsidRDefault="0052449E" w:rsidP="00A753A4">
            <w:pPr>
              <w:pStyle w:val="Compact"/>
              <w:rPr>
                <w:ins w:id="1754" w:author="Dan mungai" w:date="2023-07-13T11:33:00Z"/>
              </w:rPr>
            </w:pPr>
          </w:p>
        </w:tc>
      </w:tr>
      <w:tr w:rsidR="0052449E" w14:paraId="46B60BA3" w14:textId="77777777" w:rsidTr="00A753A4">
        <w:trPr>
          <w:ins w:id="1755" w:author="Dan mungai" w:date="2023-07-13T11:33:00Z"/>
        </w:trPr>
        <w:tc>
          <w:tcPr>
            <w:tcW w:w="0" w:type="auto"/>
          </w:tcPr>
          <w:p w14:paraId="0F75C23F" w14:textId="3393A5D0" w:rsidR="0052449E" w:rsidRDefault="0052449E" w:rsidP="00A753A4">
            <w:pPr>
              <w:pStyle w:val="Compact"/>
              <w:rPr>
                <w:ins w:id="1756" w:author="Dan mungai" w:date="2023-07-13T11:33:00Z"/>
              </w:rPr>
            </w:pPr>
            <w:ins w:id="1757" w:author="Dan mungai" w:date="2023-07-13T11:33:00Z">
              <w:r>
                <w:t>Head</w:t>
              </w:r>
            </w:ins>
            <w:ins w:id="1758" w:author="Dan mungai" w:date="2023-07-13T11:53:00Z">
              <w:r w:rsidR="0034268A">
                <w:t xml:space="preserve"> </w:t>
              </w:r>
            </w:ins>
            <w:ins w:id="1759" w:author="Dan mungai" w:date="2023-07-13T11:33:00Z">
              <w:r>
                <w:t>of</w:t>
              </w:r>
            </w:ins>
            <w:ins w:id="1760" w:author="Dan mungai" w:date="2023-07-13T11:53:00Z">
              <w:r w:rsidR="0034268A">
                <w:t xml:space="preserve"> </w:t>
              </w:r>
            </w:ins>
            <w:ins w:id="1761" w:author="Dan mungai" w:date="2023-07-13T11:33:00Z">
              <w:r>
                <w:t>household</w:t>
              </w:r>
            </w:ins>
          </w:p>
        </w:tc>
        <w:tc>
          <w:tcPr>
            <w:tcW w:w="0" w:type="auto"/>
          </w:tcPr>
          <w:p w14:paraId="33A9A45C" w14:textId="77777777" w:rsidR="0052449E" w:rsidRDefault="0052449E" w:rsidP="00A753A4">
            <w:pPr>
              <w:pStyle w:val="Compact"/>
              <w:rPr>
                <w:ins w:id="1762" w:author="Dan mungai" w:date="2023-07-13T11:33:00Z"/>
              </w:rPr>
            </w:pPr>
          </w:p>
        </w:tc>
        <w:tc>
          <w:tcPr>
            <w:tcW w:w="0" w:type="auto"/>
          </w:tcPr>
          <w:p w14:paraId="0E131D1D" w14:textId="77777777" w:rsidR="0052449E" w:rsidRDefault="0052449E" w:rsidP="00A753A4">
            <w:pPr>
              <w:pStyle w:val="Compact"/>
              <w:rPr>
                <w:ins w:id="1763" w:author="Dan mungai" w:date="2023-07-13T11:33:00Z"/>
              </w:rPr>
            </w:pPr>
          </w:p>
        </w:tc>
        <w:tc>
          <w:tcPr>
            <w:tcW w:w="0" w:type="auto"/>
          </w:tcPr>
          <w:p w14:paraId="0E50A426" w14:textId="77777777" w:rsidR="0052449E" w:rsidRDefault="0052449E" w:rsidP="00A753A4">
            <w:pPr>
              <w:pStyle w:val="Compact"/>
              <w:jc w:val="center"/>
              <w:rPr>
                <w:ins w:id="1764" w:author="Dan mungai" w:date="2023-07-13T11:33:00Z"/>
              </w:rPr>
            </w:pPr>
            <w:ins w:id="1765" w:author="Dan mungai" w:date="2023-07-13T11:33:00Z">
              <w:r>
                <w:t>&gt;0.9</w:t>
              </w:r>
            </w:ins>
          </w:p>
        </w:tc>
      </w:tr>
      <w:tr w:rsidR="0052449E" w14:paraId="77B2A4BC" w14:textId="77777777" w:rsidTr="00A753A4">
        <w:trPr>
          <w:ins w:id="1766" w:author="Dan mungai" w:date="2023-07-13T11:33:00Z"/>
        </w:trPr>
        <w:tc>
          <w:tcPr>
            <w:tcW w:w="0" w:type="auto"/>
          </w:tcPr>
          <w:p w14:paraId="50E95124" w14:textId="77777777" w:rsidR="0052449E" w:rsidRDefault="0052449E" w:rsidP="00A753A4">
            <w:pPr>
              <w:pStyle w:val="Compact"/>
              <w:rPr>
                <w:ins w:id="1767" w:author="Dan mungai" w:date="2023-07-13T11:33:00Z"/>
              </w:rPr>
            </w:pPr>
            <w:ins w:id="1768" w:author="Dan mungai" w:date="2023-07-13T11:33:00Z">
              <w:r>
                <w:t>female</w:t>
              </w:r>
            </w:ins>
          </w:p>
        </w:tc>
        <w:tc>
          <w:tcPr>
            <w:tcW w:w="0" w:type="auto"/>
          </w:tcPr>
          <w:p w14:paraId="21DAC59F" w14:textId="77777777" w:rsidR="0052449E" w:rsidRDefault="0052449E" w:rsidP="00A753A4">
            <w:pPr>
              <w:pStyle w:val="Compact"/>
              <w:jc w:val="center"/>
              <w:rPr>
                <w:ins w:id="1769" w:author="Dan mungai" w:date="2023-07-13T11:33:00Z"/>
              </w:rPr>
            </w:pPr>
            <w:ins w:id="1770" w:author="Dan mungai" w:date="2023-07-13T11:33:00Z">
              <w:r>
                <w:t>20 (14%)</w:t>
              </w:r>
            </w:ins>
          </w:p>
        </w:tc>
        <w:tc>
          <w:tcPr>
            <w:tcW w:w="0" w:type="auto"/>
          </w:tcPr>
          <w:p w14:paraId="60DC1BAF" w14:textId="77777777" w:rsidR="0052449E" w:rsidRDefault="0052449E" w:rsidP="00A753A4">
            <w:pPr>
              <w:pStyle w:val="Compact"/>
              <w:jc w:val="center"/>
              <w:rPr>
                <w:ins w:id="1771" w:author="Dan mungai" w:date="2023-07-13T11:33:00Z"/>
              </w:rPr>
            </w:pPr>
            <w:ins w:id="1772" w:author="Dan mungai" w:date="2023-07-13T11:33:00Z">
              <w:r>
                <w:t>18 (13%)</w:t>
              </w:r>
            </w:ins>
          </w:p>
        </w:tc>
        <w:tc>
          <w:tcPr>
            <w:tcW w:w="0" w:type="auto"/>
          </w:tcPr>
          <w:p w14:paraId="771EE7E1" w14:textId="77777777" w:rsidR="0052449E" w:rsidRDefault="0052449E" w:rsidP="00A753A4">
            <w:pPr>
              <w:pStyle w:val="Compact"/>
              <w:rPr>
                <w:ins w:id="1773" w:author="Dan mungai" w:date="2023-07-13T11:33:00Z"/>
              </w:rPr>
            </w:pPr>
          </w:p>
        </w:tc>
      </w:tr>
      <w:tr w:rsidR="0052449E" w14:paraId="21B73772" w14:textId="77777777" w:rsidTr="00A753A4">
        <w:trPr>
          <w:ins w:id="1774" w:author="Dan mungai" w:date="2023-07-13T11:33:00Z"/>
        </w:trPr>
        <w:tc>
          <w:tcPr>
            <w:tcW w:w="0" w:type="auto"/>
          </w:tcPr>
          <w:p w14:paraId="1B66C632" w14:textId="77777777" w:rsidR="0052449E" w:rsidRDefault="0052449E" w:rsidP="00A753A4">
            <w:pPr>
              <w:pStyle w:val="Compact"/>
              <w:rPr>
                <w:ins w:id="1775" w:author="Dan mungai" w:date="2023-07-13T11:33:00Z"/>
              </w:rPr>
            </w:pPr>
            <w:ins w:id="1776" w:author="Dan mungai" w:date="2023-07-13T11:33:00Z">
              <w:r>
                <w:t>male</w:t>
              </w:r>
            </w:ins>
          </w:p>
        </w:tc>
        <w:tc>
          <w:tcPr>
            <w:tcW w:w="0" w:type="auto"/>
          </w:tcPr>
          <w:p w14:paraId="50CE366B" w14:textId="77777777" w:rsidR="0052449E" w:rsidRDefault="0052449E" w:rsidP="00A753A4">
            <w:pPr>
              <w:pStyle w:val="Compact"/>
              <w:jc w:val="center"/>
              <w:rPr>
                <w:ins w:id="1777" w:author="Dan mungai" w:date="2023-07-13T11:33:00Z"/>
              </w:rPr>
            </w:pPr>
            <w:ins w:id="1778" w:author="Dan mungai" w:date="2023-07-13T11:33:00Z">
              <w:r>
                <w:t>119 (86%)</w:t>
              </w:r>
            </w:ins>
          </w:p>
        </w:tc>
        <w:tc>
          <w:tcPr>
            <w:tcW w:w="0" w:type="auto"/>
          </w:tcPr>
          <w:p w14:paraId="120A80F0" w14:textId="77777777" w:rsidR="0052449E" w:rsidRDefault="0052449E" w:rsidP="00A753A4">
            <w:pPr>
              <w:pStyle w:val="Compact"/>
              <w:jc w:val="center"/>
              <w:rPr>
                <w:ins w:id="1779" w:author="Dan mungai" w:date="2023-07-13T11:33:00Z"/>
              </w:rPr>
            </w:pPr>
            <w:ins w:id="1780" w:author="Dan mungai" w:date="2023-07-13T11:33:00Z">
              <w:r>
                <w:t>118 (87%)</w:t>
              </w:r>
            </w:ins>
          </w:p>
        </w:tc>
        <w:tc>
          <w:tcPr>
            <w:tcW w:w="0" w:type="auto"/>
          </w:tcPr>
          <w:p w14:paraId="38013767" w14:textId="77777777" w:rsidR="0052449E" w:rsidRDefault="0052449E" w:rsidP="00A753A4">
            <w:pPr>
              <w:pStyle w:val="Compact"/>
              <w:rPr>
                <w:ins w:id="1781" w:author="Dan mungai" w:date="2023-07-13T11:33:00Z"/>
              </w:rPr>
            </w:pPr>
          </w:p>
        </w:tc>
      </w:tr>
      <w:tr w:rsidR="0052449E" w14:paraId="74B3ED1A" w14:textId="77777777" w:rsidTr="0052449E">
        <w:trPr>
          <w:ins w:id="1782" w:author="Dan mungai" w:date="2023-07-13T11:33:00Z"/>
        </w:trPr>
        <w:tc>
          <w:tcPr>
            <w:tcW w:w="0" w:type="auto"/>
            <w:tcBorders>
              <w:bottom w:val="single" w:sz="4" w:space="0" w:color="auto"/>
            </w:tcBorders>
            <w:tcPrChange w:id="1783" w:author="Dan mungai" w:date="2023-07-13T11:33:00Z">
              <w:tcPr>
                <w:tcW w:w="0" w:type="auto"/>
                <w:gridSpan w:val="2"/>
              </w:tcPr>
            </w:tcPrChange>
          </w:tcPr>
          <w:p w14:paraId="0CD6DFC4" w14:textId="1A5124BA" w:rsidR="0052449E" w:rsidRDefault="0052449E" w:rsidP="00A753A4">
            <w:pPr>
              <w:pStyle w:val="Compact"/>
              <w:rPr>
                <w:ins w:id="1784" w:author="Dan mungai" w:date="2023-07-13T11:33:00Z"/>
              </w:rPr>
            </w:pPr>
            <w:ins w:id="1785" w:author="Dan mungai" w:date="2023-07-13T11:33:00Z">
              <w:r>
                <w:t>farming</w:t>
              </w:r>
            </w:ins>
            <w:ins w:id="1786" w:author="Dan mungai" w:date="2023-07-13T11:53:00Z">
              <w:r w:rsidR="0034268A">
                <w:t xml:space="preserve"> </w:t>
              </w:r>
            </w:ins>
            <w:ins w:id="1787" w:author="Dan mungai" w:date="2023-07-13T11:33:00Z">
              <w:r>
                <w:t>years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788" w:author="Dan mungai" w:date="2023-07-13T11:33:00Z">
              <w:tcPr>
                <w:tcW w:w="0" w:type="auto"/>
                <w:gridSpan w:val="2"/>
              </w:tcPr>
            </w:tcPrChange>
          </w:tcPr>
          <w:p w14:paraId="2A532364" w14:textId="77777777" w:rsidR="0052449E" w:rsidRDefault="0052449E" w:rsidP="00A753A4">
            <w:pPr>
              <w:pStyle w:val="Compact"/>
              <w:jc w:val="center"/>
              <w:rPr>
                <w:ins w:id="1789" w:author="Dan mungai" w:date="2023-07-13T11:33:00Z"/>
              </w:rPr>
            </w:pPr>
            <w:ins w:id="1790" w:author="Dan mungai" w:date="2023-07-13T11:33:00Z">
              <w:r>
                <w:t>12 (10)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791" w:author="Dan mungai" w:date="2023-07-13T11:33:00Z">
              <w:tcPr>
                <w:tcW w:w="0" w:type="auto"/>
                <w:gridSpan w:val="2"/>
              </w:tcPr>
            </w:tcPrChange>
          </w:tcPr>
          <w:p w14:paraId="52818E37" w14:textId="77777777" w:rsidR="0052449E" w:rsidRDefault="0052449E" w:rsidP="00A753A4">
            <w:pPr>
              <w:pStyle w:val="Compact"/>
              <w:jc w:val="center"/>
              <w:rPr>
                <w:ins w:id="1792" w:author="Dan mungai" w:date="2023-07-13T11:33:00Z"/>
              </w:rPr>
            </w:pPr>
            <w:ins w:id="1793" w:author="Dan mungai" w:date="2023-07-13T11:33:00Z">
              <w:r>
                <w:t>13 (12)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1794" w:author="Dan mungai" w:date="2023-07-13T11:33:00Z">
              <w:tcPr>
                <w:tcW w:w="0" w:type="auto"/>
              </w:tcPr>
            </w:tcPrChange>
          </w:tcPr>
          <w:p w14:paraId="4F39BA7B" w14:textId="77777777" w:rsidR="0052449E" w:rsidRDefault="0052449E" w:rsidP="00A753A4">
            <w:pPr>
              <w:pStyle w:val="Compact"/>
              <w:jc w:val="center"/>
              <w:rPr>
                <w:ins w:id="1795" w:author="Dan mungai" w:date="2023-07-13T11:33:00Z"/>
              </w:rPr>
            </w:pPr>
            <w:ins w:id="1796" w:author="Dan mungai" w:date="2023-07-13T11:33:00Z">
              <w:r>
                <w:t>0.8</w:t>
              </w:r>
            </w:ins>
          </w:p>
        </w:tc>
      </w:tr>
    </w:tbl>
    <w:p w14:paraId="7244F98A" w14:textId="77777777" w:rsidR="0052449E" w:rsidDel="0052449E" w:rsidRDefault="0052449E" w:rsidP="00D422E3">
      <w:pPr>
        <w:spacing w:before="40" w:after="40" w:line="360" w:lineRule="auto"/>
        <w:ind w:right="100"/>
        <w:rPr>
          <w:del w:id="1797" w:author="Dan mungai" w:date="2023-07-13T11:35:00Z"/>
          <w:rFonts w:ascii="Times New Roman" w:eastAsia="Arial" w:hAnsi="Times New Roman" w:cs="Times New Roman"/>
          <w:b/>
          <w:bCs/>
        </w:rPr>
      </w:pPr>
    </w:p>
    <w:p w14:paraId="7DFD3556" w14:textId="2A2175C0" w:rsidR="0052449E" w:rsidRDefault="0034268A" w:rsidP="00D422E3">
      <w:pPr>
        <w:spacing w:before="40" w:after="40" w:line="360" w:lineRule="auto"/>
        <w:ind w:right="100"/>
        <w:rPr>
          <w:ins w:id="1798" w:author="Dan mungai" w:date="2023-07-13T11:52:00Z"/>
          <w:rFonts w:ascii="Times New Roman" w:eastAsia="Arial" w:hAnsi="Times New Roman" w:cs="Times New Roman"/>
          <w:b/>
          <w:bCs/>
        </w:rPr>
      </w:pPr>
      <w:ins w:id="1799" w:author="Dan mungai" w:date="2023-07-13T11:51:00Z">
        <w:r>
          <w:rPr>
            <w:rFonts w:ascii="Times New Roman" w:eastAsia="Arial" w:hAnsi="Times New Roman" w:cs="Times New Roman"/>
            <w:b/>
            <w:bCs/>
          </w:rPr>
          <w:t>Correlation between knowledge att</w:t>
        </w:r>
      </w:ins>
      <w:ins w:id="1800" w:author="Dan mungai" w:date="2023-07-13T11:52:00Z">
        <w:r>
          <w:rPr>
            <w:rFonts w:ascii="Times New Roman" w:eastAsia="Arial" w:hAnsi="Times New Roman" w:cs="Times New Roman"/>
            <w:b/>
            <w:bCs/>
          </w:rPr>
          <w:t>itude and practices</w:t>
        </w:r>
      </w:ins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19"/>
        <w:gridCol w:w="2418"/>
        <w:gridCol w:w="2049"/>
        <w:gridCol w:w="2140"/>
      </w:tblGrid>
      <w:tr w:rsidR="0034268A" w14:paraId="180A29F1" w14:textId="77777777" w:rsidTr="00A753A4">
        <w:trPr>
          <w:cantSplit/>
          <w:tblHeader/>
          <w:jc w:val="center"/>
          <w:ins w:id="1801" w:author="Dan mungai" w:date="2023-07-13T11:53:00Z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E89605E" w14:textId="77777777" w:rsidR="0034268A" w:rsidRDefault="0034268A" w:rsidP="00A753A4">
            <w:pPr>
              <w:keepNext/>
              <w:spacing w:after="60"/>
              <w:rPr>
                <w:ins w:id="1802" w:author="Dan mungai" w:date="2023-07-13T11:53:00Z"/>
              </w:rPr>
            </w:pPr>
            <w:ins w:id="1803" w:author="Dan mungai" w:date="2023-07-13T11:53:00Z">
              <w:r>
                <w:rPr>
                  <w:rFonts w:ascii="Calibri" w:hAnsi="Calibri"/>
                  <w:sz w:val="20"/>
                </w:rPr>
                <w:t>term</w:t>
              </w:r>
            </w:ins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42F5D4" w14:textId="6D54589B" w:rsidR="0034268A" w:rsidRDefault="0034268A" w:rsidP="00A753A4">
            <w:pPr>
              <w:keepNext/>
              <w:spacing w:after="60"/>
              <w:jc w:val="right"/>
              <w:rPr>
                <w:ins w:id="1804" w:author="Dan mungai" w:date="2023-07-13T11:53:00Z"/>
              </w:rPr>
            </w:pPr>
            <w:ins w:id="1805" w:author="Dan mungai" w:date="2023-07-13T11:53:00Z">
              <w:r>
                <w:rPr>
                  <w:rFonts w:ascii="Calibri" w:hAnsi="Calibri"/>
                  <w:sz w:val="20"/>
                </w:rPr>
                <w:t>Knowledge</w:t>
              </w:r>
              <w:r>
                <w:rPr>
                  <w:rFonts w:ascii="Calibri" w:hAnsi="Calibri"/>
                  <w:sz w:val="20"/>
                </w:rPr>
                <w:t xml:space="preserve"> </w:t>
              </w:r>
              <w:r>
                <w:rPr>
                  <w:rFonts w:ascii="Calibri" w:hAnsi="Calibri"/>
                  <w:sz w:val="20"/>
                </w:rPr>
                <w:t>score</w:t>
              </w:r>
            </w:ins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DD8D46" w14:textId="1853A897" w:rsidR="0034268A" w:rsidRDefault="0034268A" w:rsidP="00A753A4">
            <w:pPr>
              <w:keepNext/>
              <w:spacing w:after="60"/>
              <w:jc w:val="right"/>
              <w:rPr>
                <w:ins w:id="1806" w:author="Dan mungai" w:date="2023-07-13T11:53:00Z"/>
              </w:rPr>
            </w:pPr>
            <w:ins w:id="1807" w:author="Dan mungai" w:date="2023-07-13T11:53:00Z">
              <w:r>
                <w:rPr>
                  <w:rFonts w:ascii="Calibri" w:hAnsi="Calibri"/>
                  <w:sz w:val="20"/>
                </w:rPr>
                <w:t>Attitude</w:t>
              </w:r>
              <w:r>
                <w:rPr>
                  <w:rFonts w:ascii="Calibri" w:hAnsi="Calibri"/>
                  <w:sz w:val="20"/>
                </w:rPr>
                <w:t xml:space="preserve"> </w:t>
              </w:r>
              <w:r>
                <w:rPr>
                  <w:rFonts w:ascii="Calibri" w:hAnsi="Calibri"/>
                  <w:sz w:val="20"/>
                </w:rPr>
                <w:t>score</w:t>
              </w:r>
            </w:ins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481864E" w14:textId="69F89C3B" w:rsidR="0034268A" w:rsidRDefault="0034268A" w:rsidP="00A753A4">
            <w:pPr>
              <w:keepNext/>
              <w:spacing w:after="60"/>
              <w:jc w:val="right"/>
              <w:rPr>
                <w:ins w:id="1808" w:author="Dan mungai" w:date="2023-07-13T11:53:00Z"/>
              </w:rPr>
            </w:pPr>
            <w:ins w:id="1809" w:author="Dan mungai" w:date="2023-07-13T11:53:00Z">
              <w:r>
                <w:rPr>
                  <w:rFonts w:ascii="Calibri" w:hAnsi="Calibri"/>
                  <w:sz w:val="20"/>
                </w:rPr>
                <w:t>Practices</w:t>
              </w:r>
              <w:r>
                <w:rPr>
                  <w:rFonts w:ascii="Calibri" w:hAnsi="Calibri"/>
                  <w:sz w:val="20"/>
                </w:rPr>
                <w:t xml:space="preserve"> </w:t>
              </w:r>
              <w:r>
                <w:rPr>
                  <w:rFonts w:ascii="Calibri" w:hAnsi="Calibri"/>
                  <w:sz w:val="20"/>
                </w:rPr>
                <w:t>score</w:t>
              </w:r>
            </w:ins>
          </w:p>
        </w:tc>
      </w:tr>
      <w:tr w:rsidR="0034268A" w14:paraId="7FC35A70" w14:textId="77777777" w:rsidTr="00A753A4">
        <w:trPr>
          <w:cantSplit/>
          <w:jc w:val="center"/>
          <w:ins w:id="1810" w:author="Dan mungai" w:date="2023-07-13T11:53:00Z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7C097" w14:textId="4FD35EA0" w:rsidR="0034268A" w:rsidRDefault="0034268A" w:rsidP="00A753A4">
            <w:pPr>
              <w:keepNext/>
              <w:spacing w:after="60"/>
              <w:rPr>
                <w:ins w:id="1811" w:author="Dan mungai" w:date="2023-07-13T11:53:00Z"/>
              </w:rPr>
            </w:pPr>
            <w:ins w:id="1812" w:author="Dan mungai" w:date="2023-07-13T11:53:00Z">
              <w:r>
                <w:rPr>
                  <w:rFonts w:ascii="Calibri" w:hAnsi="Calibri"/>
                  <w:sz w:val="20"/>
                </w:rPr>
                <w:t>Knowledge</w:t>
              </w:r>
              <w:r>
                <w:rPr>
                  <w:rFonts w:ascii="Calibri" w:hAnsi="Calibri"/>
                  <w:sz w:val="20"/>
                </w:rPr>
                <w:t xml:space="preserve"> </w:t>
              </w:r>
              <w:r>
                <w:rPr>
                  <w:rFonts w:ascii="Calibri" w:hAnsi="Calibri"/>
                  <w:sz w:val="20"/>
                </w:rPr>
                <w:t>score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449FB" w14:textId="77777777" w:rsidR="0034268A" w:rsidRDefault="0034268A" w:rsidP="00A753A4">
            <w:pPr>
              <w:keepNext/>
              <w:spacing w:after="60"/>
              <w:jc w:val="right"/>
              <w:rPr>
                <w:ins w:id="1813" w:author="Dan mungai" w:date="2023-07-13T11:53:00Z"/>
              </w:rPr>
            </w:pPr>
            <w:ins w:id="1814" w:author="Dan mungai" w:date="2023-07-13T11:53:00Z">
              <w:r>
                <w:rPr>
                  <w:rFonts w:ascii="Calibri" w:hAnsi="Calibri"/>
                  <w:sz w:val="20"/>
                </w:rPr>
                <w:t>NA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6F5F4" w14:textId="77777777" w:rsidR="0034268A" w:rsidRDefault="0034268A" w:rsidP="00A753A4">
            <w:pPr>
              <w:keepNext/>
              <w:spacing w:after="60"/>
              <w:jc w:val="right"/>
              <w:rPr>
                <w:ins w:id="1815" w:author="Dan mungai" w:date="2023-07-13T11:53:00Z"/>
              </w:rPr>
            </w:pPr>
            <w:ins w:id="1816" w:author="Dan mungai" w:date="2023-07-13T11:53:00Z">
              <w:r>
                <w:rPr>
                  <w:rFonts w:ascii="Calibri" w:hAnsi="Calibri"/>
                  <w:sz w:val="20"/>
                </w:rPr>
                <w:t>0.3183048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66E54" w14:textId="77777777" w:rsidR="0034268A" w:rsidRDefault="0034268A" w:rsidP="00A753A4">
            <w:pPr>
              <w:keepNext/>
              <w:spacing w:after="60"/>
              <w:jc w:val="right"/>
              <w:rPr>
                <w:ins w:id="1817" w:author="Dan mungai" w:date="2023-07-13T11:53:00Z"/>
              </w:rPr>
            </w:pPr>
            <w:ins w:id="1818" w:author="Dan mungai" w:date="2023-07-13T11:53:00Z">
              <w:r>
                <w:rPr>
                  <w:rFonts w:ascii="Calibri" w:hAnsi="Calibri"/>
                  <w:sz w:val="20"/>
                </w:rPr>
                <w:t>0.2000496</w:t>
              </w:r>
            </w:ins>
          </w:p>
        </w:tc>
      </w:tr>
      <w:tr w:rsidR="0034268A" w14:paraId="5D0F4D54" w14:textId="77777777" w:rsidTr="00A753A4">
        <w:trPr>
          <w:cantSplit/>
          <w:jc w:val="center"/>
          <w:ins w:id="1819" w:author="Dan mungai" w:date="2023-07-13T11:53:00Z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1774C" w14:textId="493F8160" w:rsidR="0034268A" w:rsidRDefault="0034268A" w:rsidP="00A753A4">
            <w:pPr>
              <w:keepNext/>
              <w:spacing w:after="60"/>
              <w:rPr>
                <w:ins w:id="1820" w:author="Dan mungai" w:date="2023-07-13T11:53:00Z"/>
              </w:rPr>
            </w:pPr>
            <w:ins w:id="1821" w:author="Dan mungai" w:date="2023-07-13T11:53:00Z">
              <w:r>
                <w:rPr>
                  <w:rFonts w:ascii="Calibri" w:hAnsi="Calibri"/>
                  <w:sz w:val="20"/>
                </w:rPr>
                <w:t>Attitude</w:t>
              </w:r>
              <w:r>
                <w:rPr>
                  <w:rFonts w:ascii="Calibri" w:hAnsi="Calibri"/>
                  <w:sz w:val="20"/>
                </w:rPr>
                <w:t xml:space="preserve"> </w:t>
              </w:r>
              <w:r>
                <w:rPr>
                  <w:rFonts w:ascii="Calibri" w:hAnsi="Calibri"/>
                  <w:sz w:val="20"/>
                </w:rPr>
                <w:t>score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A54C9" w14:textId="77777777" w:rsidR="0034268A" w:rsidRDefault="0034268A" w:rsidP="00A753A4">
            <w:pPr>
              <w:keepNext/>
              <w:spacing w:after="60"/>
              <w:jc w:val="right"/>
              <w:rPr>
                <w:ins w:id="1822" w:author="Dan mungai" w:date="2023-07-13T11:53:00Z"/>
              </w:rPr>
            </w:pPr>
            <w:ins w:id="1823" w:author="Dan mungai" w:date="2023-07-13T11:53:00Z">
              <w:r>
                <w:rPr>
                  <w:rFonts w:ascii="Calibri" w:hAnsi="Calibri"/>
                  <w:sz w:val="20"/>
                </w:rPr>
                <w:t>0.3183048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36303" w14:textId="77777777" w:rsidR="0034268A" w:rsidRDefault="0034268A" w:rsidP="00A753A4">
            <w:pPr>
              <w:keepNext/>
              <w:spacing w:after="60"/>
              <w:jc w:val="right"/>
              <w:rPr>
                <w:ins w:id="1824" w:author="Dan mungai" w:date="2023-07-13T11:53:00Z"/>
              </w:rPr>
            </w:pPr>
            <w:ins w:id="1825" w:author="Dan mungai" w:date="2023-07-13T11:53:00Z">
              <w:r>
                <w:rPr>
                  <w:rFonts w:ascii="Calibri" w:hAnsi="Calibri"/>
                  <w:sz w:val="20"/>
                </w:rPr>
                <w:t>NA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A2236" w14:textId="77777777" w:rsidR="0034268A" w:rsidRDefault="0034268A" w:rsidP="00A753A4">
            <w:pPr>
              <w:keepNext/>
              <w:spacing w:after="60"/>
              <w:jc w:val="right"/>
              <w:rPr>
                <w:ins w:id="1826" w:author="Dan mungai" w:date="2023-07-13T11:53:00Z"/>
              </w:rPr>
            </w:pPr>
            <w:ins w:id="1827" w:author="Dan mungai" w:date="2023-07-13T11:53:00Z">
              <w:r>
                <w:rPr>
                  <w:rFonts w:ascii="Calibri" w:hAnsi="Calibri"/>
                  <w:sz w:val="20"/>
                </w:rPr>
                <w:t>0.4174757</w:t>
              </w:r>
            </w:ins>
          </w:p>
        </w:tc>
      </w:tr>
      <w:tr w:rsidR="0034268A" w14:paraId="507144FB" w14:textId="77777777" w:rsidTr="00A753A4">
        <w:trPr>
          <w:cantSplit/>
          <w:jc w:val="center"/>
          <w:ins w:id="1828" w:author="Dan mungai" w:date="2023-07-13T11:53:00Z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675F2" w14:textId="25083C65" w:rsidR="0034268A" w:rsidRDefault="0034268A" w:rsidP="00A753A4">
            <w:pPr>
              <w:keepNext/>
              <w:spacing w:after="60"/>
              <w:rPr>
                <w:ins w:id="1829" w:author="Dan mungai" w:date="2023-07-13T11:53:00Z"/>
              </w:rPr>
            </w:pPr>
            <w:ins w:id="1830" w:author="Dan mungai" w:date="2023-07-13T11:53:00Z">
              <w:r>
                <w:rPr>
                  <w:rFonts w:ascii="Calibri" w:hAnsi="Calibri"/>
                  <w:sz w:val="20"/>
                </w:rPr>
                <w:t>Practices</w:t>
              </w:r>
              <w:r>
                <w:rPr>
                  <w:rFonts w:ascii="Calibri" w:hAnsi="Calibri"/>
                  <w:sz w:val="20"/>
                </w:rPr>
                <w:t xml:space="preserve"> </w:t>
              </w:r>
              <w:r>
                <w:rPr>
                  <w:rFonts w:ascii="Calibri" w:hAnsi="Calibri"/>
                  <w:sz w:val="20"/>
                </w:rPr>
                <w:t>score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78402" w14:textId="77777777" w:rsidR="0034268A" w:rsidRDefault="0034268A" w:rsidP="00A753A4">
            <w:pPr>
              <w:keepNext/>
              <w:spacing w:after="60"/>
              <w:jc w:val="right"/>
              <w:rPr>
                <w:ins w:id="1831" w:author="Dan mungai" w:date="2023-07-13T11:53:00Z"/>
              </w:rPr>
            </w:pPr>
            <w:ins w:id="1832" w:author="Dan mungai" w:date="2023-07-13T11:53:00Z">
              <w:r>
                <w:rPr>
                  <w:rFonts w:ascii="Calibri" w:hAnsi="Calibri"/>
                  <w:sz w:val="20"/>
                </w:rPr>
                <w:t>0.2000496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FF1F5" w14:textId="77777777" w:rsidR="0034268A" w:rsidRDefault="0034268A" w:rsidP="00A753A4">
            <w:pPr>
              <w:keepNext/>
              <w:spacing w:after="60"/>
              <w:jc w:val="right"/>
              <w:rPr>
                <w:ins w:id="1833" w:author="Dan mungai" w:date="2023-07-13T11:53:00Z"/>
              </w:rPr>
            </w:pPr>
            <w:ins w:id="1834" w:author="Dan mungai" w:date="2023-07-13T11:53:00Z">
              <w:r>
                <w:rPr>
                  <w:rFonts w:ascii="Calibri" w:hAnsi="Calibri"/>
                  <w:sz w:val="20"/>
                </w:rPr>
                <w:t>0.4174757</w:t>
              </w:r>
            </w:ins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20472" w14:textId="77777777" w:rsidR="0034268A" w:rsidRDefault="0034268A" w:rsidP="00A753A4">
            <w:pPr>
              <w:keepNext/>
              <w:spacing w:after="60"/>
              <w:jc w:val="right"/>
              <w:rPr>
                <w:ins w:id="1835" w:author="Dan mungai" w:date="2023-07-13T11:53:00Z"/>
              </w:rPr>
            </w:pPr>
            <w:ins w:id="1836" w:author="Dan mungai" w:date="2023-07-13T11:53:00Z">
              <w:r>
                <w:rPr>
                  <w:rFonts w:ascii="Calibri" w:hAnsi="Calibri"/>
                  <w:sz w:val="20"/>
                </w:rPr>
                <w:t>NA</w:t>
              </w:r>
            </w:ins>
          </w:p>
        </w:tc>
      </w:tr>
    </w:tbl>
    <w:p w14:paraId="2BA7D243" w14:textId="77777777" w:rsidR="0034268A" w:rsidRDefault="0034268A" w:rsidP="00D422E3">
      <w:pPr>
        <w:spacing w:before="40" w:after="40" w:line="360" w:lineRule="auto"/>
        <w:ind w:right="100"/>
        <w:rPr>
          <w:ins w:id="1837" w:author="Dan mungai" w:date="2023-07-13T11:36:00Z"/>
          <w:rFonts w:ascii="Times New Roman" w:eastAsia="Arial" w:hAnsi="Times New Roman" w:cs="Times New Roman"/>
          <w:b/>
          <w:bCs/>
        </w:rPr>
      </w:pPr>
    </w:p>
    <w:p w14:paraId="050DC854" w14:textId="77777777" w:rsidR="0052449E" w:rsidRDefault="0052449E" w:rsidP="00D422E3">
      <w:pPr>
        <w:spacing w:before="40" w:after="40" w:line="360" w:lineRule="auto"/>
        <w:ind w:right="100"/>
        <w:rPr>
          <w:ins w:id="1838" w:author="Dan mungai" w:date="2023-07-13T11:35:00Z"/>
          <w:rFonts w:ascii="Times New Roman" w:eastAsia="Arial" w:hAnsi="Times New Roman" w:cs="Times New Roman"/>
          <w:b/>
          <w:bCs/>
        </w:rPr>
      </w:pPr>
    </w:p>
    <w:p w14:paraId="659ED4A1" w14:textId="77777777" w:rsidR="0052449E" w:rsidRPr="00D422E3" w:rsidRDefault="0052449E" w:rsidP="00D422E3">
      <w:pPr>
        <w:spacing w:before="40" w:after="40" w:line="360" w:lineRule="auto"/>
        <w:ind w:right="100"/>
        <w:rPr>
          <w:ins w:id="1839" w:author="Dan mungai" w:date="2023-07-13T11:35:00Z"/>
          <w:rFonts w:ascii="Times New Roman" w:eastAsia="Arial" w:hAnsi="Times New Roman" w:cs="Times New Roman"/>
          <w:sz w:val="24"/>
          <w:szCs w:val="24"/>
          <w:lang w:val="en-US"/>
        </w:rPr>
      </w:pPr>
    </w:p>
    <w:p w14:paraId="2E50EEDE" w14:textId="119A8568" w:rsidR="007F3CBC" w:rsidRDefault="007F3CBC">
      <w:pPr>
        <w:rPr>
          <w:rFonts w:ascii="Times New Roman" w:eastAsia="Arial" w:hAnsi="Times New Roman" w:cs="Times New Roman"/>
          <w:b/>
          <w:bCs/>
        </w:rPr>
      </w:pPr>
      <w:del w:id="1840" w:author="Dan mungai" w:date="2023-07-13T11:35:00Z">
        <w:r w:rsidDel="0052449E">
          <w:rPr>
            <w:rFonts w:ascii="Times New Roman" w:eastAsia="Arial" w:hAnsi="Times New Roman" w:cs="Times New Roman"/>
            <w:b/>
            <w:bCs/>
          </w:rPr>
          <w:br w:type="page"/>
        </w:r>
      </w:del>
    </w:p>
    <w:p w14:paraId="170BA9FF" w14:textId="77777777" w:rsidR="001B0B32" w:rsidDel="00AB18C8" w:rsidRDefault="001B0B32">
      <w:pPr>
        <w:rPr>
          <w:del w:id="1841" w:author="Erik Alexandersson" w:date="2023-06-08T11:01:00Z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2EC3AAA5" w14:textId="20FCA326" w:rsidR="003D7CA3" w:rsidRDefault="00C105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Discussion</w:t>
      </w:r>
    </w:p>
    <w:p w14:paraId="4CF5ABD2" w14:textId="2AFAE011" w:rsidR="003D7CA3" w:rsidRDefault="006D3B6F" w:rsidP="00C0624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3D7CA3" w:rsidRPr="003D7CA3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commentRangeStart w:id="1842"/>
      <w:r w:rsidR="003D7CA3">
        <w:rPr>
          <w:rFonts w:ascii="Times New Roman" w:hAnsi="Times New Roman" w:cs="Times New Roman"/>
          <w:sz w:val="24"/>
          <w:szCs w:val="24"/>
          <w:lang w:val="en-US"/>
        </w:rPr>
        <w:t xml:space="preserve">touted </w:t>
      </w:r>
      <w:commentRangeEnd w:id="1842"/>
      <w:r w:rsidR="004D719E">
        <w:rPr>
          <w:rStyle w:val="CommentReference"/>
        </w:rPr>
        <w:commentReference w:id="1842"/>
      </w:r>
      <w:r w:rsidR="003D7CA3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123ED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="00123ED3">
        <w:rPr>
          <w:rFonts w:ascii="Times New Roman" w:hAnsi="Times New Roman" w:cs="Times New Roman"/>
          <w:sz w:val="24"/>
          <w:szCs w:val="24"/>
          <w:lang w:val="en-US"/>
        </w:rPr>
        <w:t>stepping stone</w:t>
      </w:r>
      <w:proofErr w:type="gramEnd"/>
      <w:r w:rsidR="00123ED3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3D7CA3" w:rsidRPr="003D7CA3">
        <w:rPr>
          <w:rFonts w:ascii="Times New Roman" w:hAnsi="Times New Roman" w:cs="Times New Roman"/>
          <w:sz w:val="24"/>
          <w:szCs w:val="24"/>
          <w:lang w:val="en-US"/>
        </w:rPr>
        <w:t xml:space="preserve">sustainable agriculture of the </w:t>
      </w:r>
      <w:r w:rsidR="009B7A20" w:rsidRPr="003D7CA3">
        <w:rPr>
          <w:rFonts w:ascii="Times New Roman" w:hAnsi="Times New Roman" w:cs="Times New Roman"/>
          <w:sz w:val="24"/>
          <w:szCs w:val="24"/>
          <w:lang w:val="en-US"/>
        </w:rPr>
        <w:t>future because</w:t>
      </w:r>
      <w:r w:rsidR="003D7CA3" w:rsidRPr="003D7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ED3">
        <w:rPr>
          <w:rFonts w:ascii="Times New Roman" w:hAnsi="Times New Roman" w:cs="Times New Roman"/>
          <w:sz w:val="24"/>
          <w:szCs w:val="24"/>
          <w:lang w:val="en-US"/>
        </w:rPr>
        <w:t>they can be safer, renewable options and replace more hazardous agr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23ED3">
        <w:rPr>
          <w:rFonts w:ascii="Times New Roman" w:hAnsi="Times New Roman" w:cs="Times New Roman"/>
          <w:sz w:val="24"/>
          <w:szCs w:val="24"/>
          <w:lang w:val="en-US"/>
        </w:rPr>
        <w:t xml:space="preserve">chemicals. 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T</w:t>
      </w:r>
      <w:commentRangeStart w:id="1843"/>
      <w:r w:rsidR="003D7CA3" w:rsidRPr="003D7CA3">
        <w:rPr>
          <w:rFonts w:ascii="Times New Roman" w:hAnsi="Times New Roman" w:cs="Times New Roman"/>
          <w:sz w:val="24"/>
          <w:szCs w:val="24"/>
          <w:lang w:val="en-US"/>
        </w:rPr>
        <w:t xml:space="preserve">hey are not only safe for beneficial but can also trigger the beneficial themselves to protect crops. </w:t>
      </w:r>
      <w:commentRangeEnd w:id="1843"/>
      <w:r w:rsidR="00123ED3">
        <w:rPr>
          <w:rStyle w:val="CommentReference"/>
        </w:rPr>
        <w:commentReference w:id="1843"/>
      </w:r>
      <w:r w:rsidR="00DB5663">
        <w:rPr>
          <w:rFonts w:ascii="Times New Roman" w:hAnsi="Times New Roman" w:cs="Times New Roman"/>
          <w:sz w:val="24"/>
          <w:szCs w:val="24"/>
          <w:lang w:val="en-US"/>
        </w:rPr>
        <w:t>Despite the potential to revolutionize agricultural production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5663">
        <w:rPr>
          <w:rFonts w:ascii="Times New Roman" w:hAnsi="Times New Roman" w:cs="Times New Roman"/>
          <w:sz w:val="24"/>
          <w:szCs w:val="24"/>
          <w:lang w:val="en-US"/>
        </w:rPr>
        <w:t xml:space="preserve"> especially in sub-Saharan Africa, their use is limited in the region (</w:t>
      </w:r>
      <w:proofErr w:type="spellStart"/>
      <w:r w:rsidR="00DB5663" w:rsidRPr="00DB5663">
        <w:rPr>
          <w:rFonts w:ascii="Times New Roman" w:hAnsi="Times New Roman" w:cs="Times New Roman"/>
          <w:sz w:val="24"/>
          <w:szCs w:val="24"/>
          <w:lang w:val="en-US"/>
        </w:rPr>
        <w:t>Grzywacz</w:t>
      </w:r>
      <w:proofErr w:type="spellEnd"/>
      <w:r w:rsidR="00DB5663" w:rsidRPr="00DB5663">
        <w:rPr>
          <w:rFonts w:ascii="Times New Roman" w:hAnsi="Times New Roman" w:cs="Times New Roman"/>
          <w:sz w:val="24"/>
          <w:szCs w:val="24"/>
          <w:lang w:val="en-US"/>
        </w:rPr>
        <w:t>, Cherry</w:t>
      </w:r>
      <w:r w:rsidR="00DB566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B5663" w:rsidRPr="00DB5663">
        <w:rPr>
          <w:rFonts w:ascii="Times New Roman" w:hAnsi="Times New Roman" w:cs="Times New Roman"/>
          <w:sz w:val="24"/>
          <w:szCs w:val="24"/>
          <w:lang w:val="en-US"/>
        </w:rPr>
        <w:t>Gwynn</w:t>
      </w:r>
      <w:r w:rsidR="00DB5663">
        <w:rPr>
          <w:rFonts w:ascii="Times New Roman" w:hAnsi="Times New Roman" w:cs="Times New Roman"/>
          <w:sz w:val="24"/>
          <w:szCs w:val="24"/>
          <w:lang w:val="en-US"/>
        </w:rPr>
        <w:t xml:space="preserve">, 2009). </w:t>
      </w:r>
      <w:commentRangeStart w:id="1844"/>
      <w:r w:rsidR="00DB5663">
        <w:rPr>
          <w:rFonts w:ascii="Times New Roman" w:hAnsi="Times New Roman" w:cs="Times New Roman"/>
          <w:sz w:val="24"/>
          <w:szCs w:val="24"/>
          <w:lang w:val="en-US"/>
        </w:rPr>
        <w:t xml:space="preserve">One of the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limitations</w:t>
      </w:r>
      <w:r w:rsidR="00DB566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DB5663">
        <w:rPr>
          <w:rFonts w:ascii="Times New Roman" w:hAnsi="Times New Roman" w:cs="Times New Roman"/>
          <w:sz w:val="24"/>
          <w:szCs w:val="24"/>
          <w:lang w:val="en-US"/>
        </w:rPr>
        <w:t xml:space="preserve"> is unaffordability, </w:t>
      </w:r>
      <w:r w:rsidR="00B37F75">
        <w:rPr>
          <w:rFonts w:ascii="Times New Roman" w:hAnsi="Times New Roman" w:cs="Times New Roman"/>
          <w:sz w:val="24"/>
          <w:szCs w:val="24"/>
          <w:lang w:val="en-US"/>
        </w:rPr>
        <w:t>unavailability,</w:t>
      </w:r>
      <w:r w:rsidR="00DB5663">
        <w:rPr>
          <w:rFonts w:ascii="Times New Roman" w:hAnsi="Times New Roman" w:cs="Times New Roman"/>
          <w:sz w:val="24"/>
          <w:szCs w:val="24"/>
          <w:lang w:val="en-US"/>
        </w:rPr>
        <w:t xml:space="preserve"> perceived low efficacy and requirements for special storage conditions for some of them (</w:t>
      </w:r>
      <w:r w:rsidR="00B37F75" w:rsidRPr="00B37F75">
        <w:rPr>
          <w:rFonts w:ascii="Times New Roman" w:hAnsi="Times New Roman" w:cs="Times New Roman"/>
          <w:sz w:val="24"/>
          <w:szCs w:val="24"/>
          <w:lang w:val="en-US"/>
        </w:rPr>
        <w:t>Constantine</w:t>
      </w:r>
      <w:r w:rsidR="00B37F75">
        <w:rPr>
          <w:rFonts w:ascii="Times New Roman" w:hAnsi="Times New Roman" w:cs="Times New Roman"/>
          <w:sz w:val="24"/>
          <w:szCs w:val="24"/>
          <w:lang w:val="en-US"/>
        </w:rPr>
        <w:t xml:space="preserve"> et al., 2020).</w:t>
      </w:r>
      <w:commentRangeEnd w:id="1844"/>
      <w:r w:rsidR="00123ED3">
        <w:rPr>
          <w:rStyle w:val="CommentReference"/>
        </w:rPr>
        <w:commentReference w:id="1844"/>
      </w:r>
      <w:r w:rsidR="00123ED3">
        <w:rPr>
          <w:rFonts w:ascii="Times New Roman" w:hAnsi="Times New Roman" w:cs="Times New Roman"/>
          <w:sz w:val="24"/>
          <w:szCs w:val="24"/>
          <w:lang w:val="en-US"/>
        </w:rPr>
        <w:t xml:space="preserve"> To be better able to pinpoint hurdles for smallholder farmers to adapt agricultural biologicals we performed KAP analysis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 in three Kenyan counties.</w:t>
      </w:r>
    </w:p>
    <w:p w14:paraId="3EB11908" w14:textId="2F1492B6" w:rsidR="00131241" w:rsidRDefault="00131241" w:rsidP="006135AE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37F75">
        <w:rPr>
          <w:rFonts w:ascii="Times New Roman" w:hAnsi="Times New Roman" w:cs="Times New Roman"/>
          <w:sz w:val="24"/>
          <w:szCs w:val="24"/>
          <w:lang w:val="en-US"/>
        </w:rPr>
        <w:t xml:space="preserve">armers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interviewed </w:t>
      </w:r>
      <w:r w:rsidR="00B37F75">
        <w:rPr>
          <w:rFonts w:ascii="Times New Roman" w:hAnsi="Times New Roman" w:cs="Times New Roman"/>
          <w:sz w:val="24"/>
          <w:szCs w:val="24"/>
          <w:lang w:val="en-US"/>
        </w:rPr>
        <w:t xml:space="preserve">were aged between </w:t>
      </w:r>
      <w:commentRangeStart w:id="1845"/>
      <w:r w:rsidR="00B37F75">
        <w:rPr>
          <w:rFonts w:ascii="Times New Roman" w:hAnsi="Times New Roman" w:cs="Times New Roman"/>
          <w:sz w:val="24"/>
          <w:szCs w:val="24"/>
          <w:lang w:val="en-US"/>
        </w:rPr>
        <w:t xml:space="preserve">36-50 </w:t>
      </w:r>
      <w:commentRangeEnd w:id="1845"/>
      <w:r w:rsidR="00123ED3">
        <w:rPr>
          <w:rStyle w:val="CommentReference"/>
        </w:rPr>
        <w:commentReference w:id="1845"/>
      </w:r>
      <w:r w:rsidR="00B37F75">
        <w:rPr>
          <w:rFonts w:ascii="Times New Roman" w:hAnsi="Times New Roman" w:cs="Times New Roman"/>
          <w:sz w:val="24"/>
          <w:szCs w:val="24"/>
          <w:lang w:val="en-US"/>
        </w:rPr>
        <w:t xml:space="preserve">years and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the majority</w:t>
      </w:r>
      <w:r w:rsidR="00B37F75">
        <w:rPr>
          <w:rFonts w:ascii="Times New Roman" w:hAnsi="Times New Roman" w:cs="Times New Roman"/>
          <w:sz w:val="24"/>
          <w:szCs w:val="24"/>
          <w:lang w:val="en-US"/>
        </w:rPr>
        <w:t xml:space="preserve"> had attained secondary education level</w:t>
      </w:r>
      <w:r w:rsidR="0022013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2013B">
        <w:rPr>
          <w:rFonts w:ascii="Times New Roman" w:hAnsi="Times New Roman" w:cs="Times New Roman"/>
          <w:sz w:val="24"/>
          <w:szCs w:val="24"/>
          <w:lang w:val="en-US"/>
        </w:rPr>
        <w:t xml:space="preserve">majority earned their livelihoods from farming. Farmers in the three counties produced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the same</w:t>
      </w:r>
      <w:r w:rsidR="0022013B">
        <w:rPr>
          <w:rFonts w:ascii="Times New Roman" w:hAnsi="Times New Roman" w:cs="Times New Roman"/>
          <w:sz w:val="24"/>
          <w:szCs w:val="24"/>
          <w:lang w:val="en-US"/>
        </w:rPr>
        <w:t xml:space="preserve"> crops during the rainy and dry season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2013B">
        <w:rPr>
          <w:rFonts w:ascii="Times New Roman" w:hAnsi="Times New Roman" w:cs="Times New Roman"/>
          <w:sz w:val="24"/>
          <w:szCs w:val="24"/>
          <w:lang w:val="en-US"/>
        </w:rPr>
        <w:t xml:space="preserve"> where they used irrigation except in Machakos county where a higher number produced maize and beans. Most of the farmers in the three counties produced mainly for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22013B">
        <w:rPr>
          <w:rFonts w:ascii="Times New Roman" w:hAnsi="Times New Roman" w:cs="Times New Roman"/>
          <w:sz w:val="24"/>
          <w:szCs w:val="24"/>
          <w:lang w:val="en-US"/>
        </w:rPr>
        <w:t>consumption and sold the surplus (</w:t>
      </w:r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called </w:t>
      </w:r>
      <w:r w:rsidR="0022013B">
        <w:rPr>
          <w:rFonts w:ascii="Times New Roman" w:hAnsi="Times New Roman" w:cs="Times New Roman"/>
          <w:sz w:val="24"/>
          <w:szCs w:val="24"/>
          <w:lang w:val="en-US"/>
        </w:rPr>
        <w:t xml:space="preserve">market gardening). However, some farmers in Machakos county also sold to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the export</w:t>
      </w:r>
      <w:r w:rsidR="0022013B">
        <w:rPr>
          <w:rFonts w:ascii="Times New Roman" w:hAnsi="Times New Roman" w:cs="Times New Roman"/>
          <w:sz w:val="24"/>
          <w:szCs w:val="24"/>
          <w:lang w:val="en-US"/>
        </w:rPr>
        <w:t xml:space="preserve"> market even though they could not precisely name the </w:t>
      </w:r>
      <w:r w:rsidR="001B2B45">
        <w:rPr>
          <w:rFonts w:ascii="Times New Roman" w:hAnsi="Times New Roman" w:cs="Times New Roman"/>
          <w:sz w:val="24"/>
          <w:szCs w:val="24"/>
          <w:lang w:val="en-US"/>
        </w:rPr>
        <w:t xml:space="preserve">destination countries of their produce. </w:t>
      </w:r>
    </w:p>
    <w:p w14:paraId="1EC98792" w14:textId="4043F7B1" w:rsidR="0022013B" w:rsidRDefault="001B2B45" w:rsidP="006135AE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Land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 xml:space="preserve">ownership </w:t>
      </w:r>
      <w:r>
        <w:rPr>
          <w:rFonts w:ascii="Times New Roman" w:hAnsi="Times New Roman" w:cs="Times New Roman"/>
          <w:sz w:val="24"/>
          <w:szCs w:val="24"/>
          <w:lang w:val="en-US"/>
        </w:rPr>
        <w:t>plays a critical role in land investment and directly affects productivity. This is because farmers do not make long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term investment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>land that they do not own</w:t>
      </w:r>
      <w:r w:rsidR="00115C9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15C90" w:rsidRPr="00115C90">
        <w:rPr>
          <w:rFonts w:ascii="Times New Roman" w:hAnsi="Times New Roman" w:cs="Times New Roman"/>
          <w:sz w:val="24"/>
          <w:szCs w:val="24"/>
          <w:lang w:val="en-US"/>
        </w:rPr>
        <w:t>Mbudzya</w:t>
      </w:r>
      <w:proofErr w:type="spellEnd"/>
      <w:r w:rsidR="00115C90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 xml:space="preserve">al., </w:t>
      </w:r>
      <w:r w:rsidR="00115C90">
        <w:rPr>
          <w:rFonts w:ascii="Times New Roman" w:hAnsi="Times New Roman" w:cs="Times New Roman"/>
          <w:sz w:val="24"/>
          <w:szCs w:val="24"/>
          <w:lang w:val="en-US"/>
        </w:rPr>
        <w:t xml:space="preserve">2022) </w:t>
      </w:r>
      <w:commentRangeStart w:id="1846"/>
      <w:r w:rsidR="00115C90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plant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short-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duration crops like vegetables, cereal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crops,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pulses</w:t>
      </w:r>
      <w:commentRangeEnd w:id="1846"/>
      <w:r w:rsidR="00131241">
        <w:rPr>
          <w:rStyle w:val="CommentReference"/>
        </w:rPr>
        <w:commentReference w:id="1846"/>
      </w:r>
      <w:r>
        <w:rPr>
          <w:rFonts w:ascii="Times New Roman" w:hAnsi="Times New Roman" w:cs="Times New Roman"/>
          <w:sz w:val="24"/>
          <w:szCs w:val="24"/>
          <w:lang w:val="en-US"/>
        </w:rPr>
        <w:t>. Across the three counties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majority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farmers in Kajiado and Machakos owned 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the farming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land while in Kiambu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the majority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producing on </w:t>
      </w:r>
      <w:commentRangeStart w:id="1847"/>
      <w:r>
        <w:rPr>
          <w:rFonts w:ascii="Times New Roman" w:hAnsi="Times New Roman" w:cs="Times New Roman"/>
          <w:sz w:val="24"/>
          <w:szCs w:val="24"/>
          <w:lang w:val="en-US"/>
        </w:rPr>
        <w:t>family land</w:t>
      </w:r>
      <w:commentRangeEnd w:id="1847"/>
      <w:r w:rsidR="00131241">
        <w:rPr>
          <w:rStyle w:val="CommentReference"/>
        </w:rPr>
        <w:commentReference w:id="184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This could partly explain the choice of vegetables as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a preferred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crop in the 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latter </w:t>
      </w:r>
      <w:r>
        <w:rPr>
          <w:rFonts w:ascii="Times New Roman" w:hAnsi="Times New Roman" w:cs="Times New Roman"/>
          <w:sz w:val="24"/>
          <w:szCs w:val="24"/>
          <w:lang w:val="en-US"/>
        </w:rPr>
        <w:t>county. The</w:t>
      </w:r>
      <w:r w:rsidR="00115C90">
        <w:rPr>
          <w:rFonts w:ascii="Times New Roman" w:hAnsi="Times New Roman" w:cs="Times New Roman"/>
          <w:sz w:val="24"/>
          <w:szCs w:val="24"/>
          <w:lang w:val="en-US"/>
        </w:rPr>
        <w:t xml:space="preserve"> other reason for choosing vegetables could be due to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the short</w:t>
      </w:r>
      <w:r w:rsidR="00115C90">
        <w:rPr>
          <w:rFonts w:ascii="Times New Roman" w:hAnsi="Times New Roman" w:cs="Times New Roman"/>
          <w:sz w:val="24"/>
          <w:szCs w:val="24"/>
          <w:lang w:val="en-US"/>
        </w:rPr>
        <w:t xml:space="preserve"> duration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C90">
        <w:rPr>
          <w:rFonts w:ascii="Times New Roman" w:hAnsi="Times New Roman" w:cs="Times New Roman"/>
          <w:sz w:val="24"/>
          <w:szCs w:val="24"/>
          <w:lang w:val="en-US"/>
        </w:rPr>
        <w:t>crop matur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115C9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15C90">
        <w:rPr>
          <w:rFonts w:ascii="Times New Roman" w:hAnsi="Times New Roman" w:cs="Times New Roman"/>
          <w:sz w:val="24"/>
          <w:szCs w:val="24"/>
          <w:lang w:val="en-US"/>
        </w:rPr>
        <w:t>high prices they fetch in the market compared to cereals and pulses.</w:t>
      </w:r>
    </w:p>
    <w:p w14:paraId="68C21A5D" w14:textId="296BEE66" w:rsidR="00131241" w:rsidRDefault="009B7A20" w:rsidP="006135AE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majority</w:t>
      </w:r>
      <w:r w:rsidR="00BC32C2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proofErr w:type="gramEnd"/>
      <w:r w:rsidR="00BC32C2">
        <w:rPr>
          <w:rFonts w:ascii="Times New Roman" w:hAnsi="Times New Roman" w:cs="Times New Roman"/>
          <w:sz w:val="24"/>
          <w:szCs w:val="24"/>
          <w:lang w:val="en-US"/>
        </w:rPr>
        <w:t xml:space="preserve"> farmers in the three counties reported using 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agricultural </w:t>
      </w:r>
      <w:r w:rsidR="00BC32C2">
        <w:rPr>
          <w:rFonts w:ascii="Times New Roman" w:hAnsi="Times New Roman" w:cs="Times New Roman"/>
          <w:sz w:val="24"/>
          <w:szCs w:val="24"/>
          <w:lang w:val="en-US"/>
        </w:rPr>
        <w:t xml:space="preserve">inputs with pesticides as the mostly used 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C32C2">
        <w:rPr>
          <w:rFonts w:ascii="Times New Roman" w:hAnsi="Times New Roman" w:cs="Times New Roman"/>
          <w:sz w:val="24"/>
          <w:szCs w:val="24"/>
          <w:lang w:val="en-US"/>
        </w:rPr>
        <w:t>. Prodded further the farmers reported that they use pesticides to reduce yield loss attributed to pests and diseases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even though</w:t>
      </w:r>
      <w:r w:rsidR="00122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2288B">
        <w:rPr>
          <w:rFonts w:ascii="Times New Roman" w:hAnsi="Times New Roman" w:cs="Times New Roman"/>
          <w:sz w:val="24"/>
          <w:szCs w:val="24"/>
          <w:lang w:val="en-US"/>
        </w:rPr>
        <w:t xml:space="preserve">use of pesticides 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can have </w:t>
      </w:r>
      <w:r w:rsidR="0012288B">
        <w:rPr>
          <w:rFonts w:ascii="Times New Roman" w:hAnsi="Times New Roman" w:cs="Times New Roman"/>
          <w:sz w:val="24"/>
          <w:szCs w:val="24"/>
          <w:lang w:val="en-US"/>
        </w:rPr>
        <w:t xml:space="preserve">negative health effects on users and 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2288B">
        <w:rPr>
          <w:rFonts w:ascii="Times New Roman" w:hAnsi="Times New Roman" w:cs="Times New Roman"/>
          <w:sz w:val="24"/>
          <w:szCs w:val="24"/>
          <w:lang w:val="en-US"/>
        </w:rPr>
        <w:t>environment (</w:t>
      </w:r>
      <w:proofErr w:type="spellStart"/>
      <w:r w:rsidR="0012288B" w:rsidRPr="0012288B">
        <w:rPr>
          <w:rFonts w:ascii="Times New Roman" w:hAnsi="Times New Roman" w:cs="Times New Roman"/>
          <w:sz w:val="24"/>
          <w:szCs w:val="24"/>
          <w:lang w:val="en-US"/>
        </w:rPr>
        <w:t>Ohayo-Mitoko</w:t>
      </w:r>
      <w:proofErr w:type="spellEnd"/>
      <w:r w:rsidR="0012288B">
        <w:rPr>
          <w:rFonts w:ascii="Times New Roman" w:hAnsi="Times New Roman" w:cs="Times New Roman"/>
          <w:sz w:val="24"/>
          <w:szCs w:val="24"/>
          <w:lang w:val="en-US"/>
        </w:rPr>
        <w:t xml:space="preserve"> et al., 2000; </w:t>
      </w:r>
      <w:proofErr w:type="spellStart"/>
      <w:r w:rsidR="0012288B">
        <w:rPr>
          <w:rFonts w:ascii="Times New Roman" w:hAnsi="Times New Roman" w:cs="Times New Roman"/>
          <w:sz w:val="24"/>
          <w:szCs w:val="24"/>
          <w:lang w:val="en-US"/>
        </w:rPr>
        <w:t>Okelo</w:t>
      </w:r>
      <w:proofErr w:type="spellEnd"/>
      <w:r w:rsidR="0012288B">
        <w:rPr>
          <w:rFonts w:ascii="Times New Roman" w:hAnsi="Times New Roman" w:cs="Times New Roman"/>
          <w:sz w:val="24"/>
          <w:szCs w:val="24"/>
          <w:lang w:val="en-US"/>
        </w:rPr>
        <w:t xml:space="preserve">, 2005; </w:t>
      </w:r>
      <w:r w:rsidR="0012288B" w:rsidRPr="0012288B">
        <w:rPr>
          <w:rFonts w:ascii="Times New Roman" w:hAnsi="Times New Roman" w:cs="Times New Roman"/>
          <w:sz w:val="24"/>
          <w:szCs w:val="24"/>
          <w:lang w:val="en-US"/>
        </w:rPr>
        <w:t>Asfaw</w:t>
      </w:r>
      <w:r w:rsidR="0012288B">
        <w:rPr>
          <w:rFonts w:ascii="Times New Roman" w:hAnsi="Times New Roman" w:cs="Times New Roman"/>
          <w:sz w:val="24"/>
          <w:szCs w:val="24"/>
          <w:lang w:val="en-US"/>
        </w:rPr>
        <w:t xml:space="preserve">, 2008, </w:t>
      </w:r>
      <w:r w:rsidR="0012288B" w:rsidRPr="0012288B">
        <w:rPr>
          <w:rFonts w:ascii="Times New Roman" w:hAnsi="Times New Roman" w:cs="Times New Roman"/>
          <w:sz w:val="24"/>
          <w:szCs w:val="24"/>
          <w:lang w:val="en-US"/>
        </w:rPr>
        <w:t>Macharia</w:t>
      </w:r>
      <w:r w:rsidR="0012288B">
        <w:rPr>
          <w:rFonts w:ascii="Times New Roman" w:hAnsi="Times New Roman" w:cs="Times New Roman"/>
          <w:sz w:val="24"/>
          <w:szCs w:val="24"/>
          <w:lang w:val="en-US"/>
        </w:rPr>
        <w:t xml:space="preserve"> et al., 2009). 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This agrees with a similar study we conducted in Ethiopia, where 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>farmers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 reported that they used 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 xml:space="preserve">agricultural inputs 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viz. 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>fertilizers, certified seeds, herbicide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>s, fungicides, insecticides, calcium carbonate, manure, or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 xml:space="preserve"> compost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. Moreover, farmers </w:t>
      </w:r>
      <w:proofErr w:type="gramStart"/>
      <w:r w:rsidR="007170C2">
        <w:rPr>
          <w:rFonts w:ascii="Times New Roman" w:hAnsi="Times New Roman" w:cs="Times New Roman"/>
          <w:sz w:val="24"/>
          <w:szCs w:val="24"/>
          <w:lang w:val="en-US"/>
        </w:rPr>
        <w:t>provided that</w:t>
      </w:r>
      <w:proofErr w:type="gramEnd"/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 xml:space="preserve">crop loss 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>eduction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 and improving 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lastRenderedPageBreak/>
        <w:t>productivity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>the key reason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why 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>the majority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 used pesticides and fertilizers, respectively (</w:t>
      </w:r>
      <w:proofErr w:type="spellStart"/>
      <w:r w:rsidR="007170C2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 et al., under review). 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0A435D" w14:textId="4914F043" w:rsidR="00BC32C2" w:rsidRDefault="00131241" w:rsidP="006135AE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1848"/>
      <w:r>
        <w:rPr>
          <w:rFonts w:ascii="Times New Roman" w:hAnsi="Times New Roman" w:cs="Times New Roman"/>
          <w:sz w:val="24"/>
          <w:szCs w:val="24"/>
          <w:lang w:val="en-US"/>
        </w:rPr>
        <w:t>Our study revealed that t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spellStart"/>
      <w:r w:rsidR="00905B9D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-dealers are the main source of information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>pesticide use</w:t>
      </w:r>
      <w:r w:rsidRPr="00131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 smallholder farmers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Vis-à-vis the similar study we conducted in Ethiopia, </w:t>
      </w:r>
      <w:proofErr w:type="gramStart"/>
      <w:r w:rsidR="007170C2">
        <w:rPr>
          <w:rFonts w:ascii="Times New Roman" w:hAnsi="Times New Roman" w:cs="Times New Roman"/>
          <w:sz w:val="24"/>
          <w:szCs w:val="24"/>
          <w:lang w:val="en-US"/>
        </w:rPr>
        <w:t>the majority of</w:t>
      </w:r>
      <w:proofErr w:type="gramEnd"/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 the participating farmers (73.3%)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in Ethiopia got information from extension </w:t>
      </w:r>
      <w:r w:rsidR="007170C2" w:rsidRPr="007170C2">
        <w:rPr>
          <w:rFonts w:ascii="Times New Roman" w:hAnsi="Times New Roman" w:cs="Times New Roman"/>
          <w:sz w:val="24"/>
          <w:szCs w:val="24"/>
          <w:lang w:val="en-US"/>
        </w:rPr>
        <w:t>service officers</w:t>
      </w:r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 in addition to </w:t>
      </w:r>
      <w:proofErr w:type="spellStart"/>
      <w:r w:rsidR="007170C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="007170C2">
        <w:rPr>
          <w:rFonts w:ascii="Times New Roman" w:hAnsi="Times New Roman" w:cs="Times New Roman"/>
          <w:sz w:val="24"/>
          <w:szCs w:val="24"/>
          <w:lang w:val="en-US"/>
        </w:rPr>
        <w:t>-dealers (</w:t>
      </w:r>
      <w:proofErr w:type="spellStart"/>
      <w:r w:rsidR="007170C2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="007170C2">
        <w:rPr>
          <w:rFonts w:ascii="Times New Roman" w:hAnsi="Times New Roman" w:cs="Times New Roman"/>
          <w:sz w:val="24"/>
          <w:szCs w:val="24"/>
          <w:lang w:val="en-US"/>
        </w:rPr>
        <w:t xml:space="preserve"> et al., under review). </w:t>
      </w:r>
      <w:commentRangeStart w:id="1849"/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However, most of the </w:t>
      </w:r>
      <w:proofErr w:type="spellStart"/>
      <w:r w:rsidR="00905B9D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-dealers </w:t>
      </w:r>
      <w:r>
        <w:rPr>
          <w:rFonts w:ascii="Times New Roman" w:hAnsi="Times New Roman" w:cs="Times New Roman"/>
          <w:sz w:val="24"/>
          <w:szCs w:val="24"/>
          <w:lang w:val="en-US"/>
        </w:rPr>
        <w:t>lack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 background training in agriculture in general and specifically pesticides and have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learned 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>on the job or trained by NGOs and companies dealing in agrochemicals.</w:t>
      </w:r>
      <w:commentRangeEnd w:id="1849"/>
      <w:r>
        <w:rPr>
          <w:rStyle w:val="CommentReference"/>
        </w:rPr>
        <w:commentReference w:id="1849"/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 Therefore,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possible 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 xml:space="preserve">that farmers receive inadequate or inappropriate information on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05B9D">
        <w:rPr>
          <w:rFonts w:ascii="Times New Roman" w:hAnsi="Times New Roman" w:cs="Times New Roman"/>
          <w:sz w:val="24"/>
          <w:szCs w:val="24"/>
          <w:lang w:val="en-US"/>
        </w:rPr>
        <w:t>use of pesticides further aggravating the situation.</w:t>
      </w:r>
    </w:p>
    <w:p w14:paraId="7CB19B4E" w14:textId="092BB11E" w:rsidR="00131241" w:rsidRDefault="00B84D75" w:rsidP="006135AE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1850"/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Knowledge on agricultural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biologicals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was highest among the farmers who had </w:t>
      </w:r>
      <w:r w:rsidR="00AB18C8">
        <w:rPr>
          <w:rFonts w:ascii="Times New Roman" w:hAnsi="Times New Roman" w:cs="Times New Roman"/>
          <w:sz w:val="24"/>
          <w:szCs w:val="24"/>
          <w:lang w:val="en-US"/>
        </w:rPr>
        <w:t>obtained</w:t>
      </w:r>
      <w:r w:rsidR="00AB18C8"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university level of education </w:t>
      </w:r>
      <w:commentRangeStart w:id="1851"/>
      <w:r w:rsidR="00BE0B1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E0B10"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>were among the lowest category of farmers after those who had no formal education.</w:t>
      </w:r>
      <w:commentRangeEnd w:id="1851"/>
      <w:r w:rsidR="00AB18C8">
        <w:rPr>
          <w:rStyle w:val="CommentReference"/>
        </w:rPr>
        <w:commentReference w:id="1851"/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This could explain why knowledge </w:t>
      </w:r>
      <w:r w:rsidR="00BE0B10" w:rsidRPr="00B84D7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E0B10"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>irrelevant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among the farmers interviewed. Additionally, 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 xml:space="preserve">whereas </w:t>
      </w:r>
      <w:proofErr w:type="spellStart"/>
      <w:r w:rsidRPr="00B84D75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-dealers are the main source of information on pests and diseases and synthetic </w:t>
      </w:r>
      <w:r w:rsidR="00065BC4" w:rsidRPr="00B84D75">
        <w:rPr>
          <w:rFonts w:ascii="Times New Roman" w:hAnsi="Times New Roman" w:cs="Times New Roman"/>
          <w:sz w:val="24"/>
          <w:szCs w:val="24"/>
          <w:lang w:val="en-US"/>
        </w:rPr>
        <w:t>pesticides,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7A20" w:rsidRPr="00B84D75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="009B7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A20"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are the main source of information on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9B7A20" w:rsidRPr="00B84D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850"/>
      <w:r w:rsidR="00131241">
        <w:rPr>
          <w:rStyle w:val="CommentReference"/>
        </w:rPr>
        <w:commentReference w:id="1850"/>
      </w:r>
    </w:p>
    <w:p w14:paraId="5581D42D" w14:textId="5FBF611E" w:rsidR="00205F07" w:rsidRPr="00B96760" w:rsidRDefault="00B84D75" w:rsidP="006135AE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responses,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definition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depended on what the individual farmers have interacted with for example some defined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as pesticides with short pre-harvest intervals, </w:t>
      </w:r>
      <w:commentRangeStart w:id="1852"/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biological control </w:t>
      </w:r>
      <w:r w:rsidR="00065BC4"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organisms, </w:t>
      </w:r>
      <w:r w:rsidR="00065BC4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 xml:space="preserve"> extracts</w:t>
      </w:r>
      <w:r w:rsidR="0013124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B7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pheromones </w:t>
      </w:r>
      <w:commentRangeEnd w:id="1852"/>
      <w:r w:rsidR="00CD60E6">
        <w:rPr>
          <w:rStyle w:val="CommentReference"/>
        </w:rPr>
        <w:commentReference w:id="1852"/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and even manure. </w:t>
      </w:r>
      <w:proofErr w:type="spellStart"/>
      <w:r w:rsidRPr="00B84D75">
        <w:rPr>
          <w:rFonts w:ascii="Times New Roman" w:hAnsi="Times New Roman" w:cs="Times New Roman"/>
          <w:sz w:val="24"/>
          <w:szCs w:val="24"/>
          <w:lang w:val="en-US"/>
        </w:rPr>
        <w:t>Thisimplies</w:t>
      </w:r>
      <w:proofErr w:type="spellEnd"/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1853"/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that the farmers </w:t>
      </w:r>
      <w:commentRangeEnd w:id="1853"/>
      <w:r w:rsidR="00CD60E6">
        <w:rPr>
          <w:rStyle w:val="CommentReference"/>
        </w:rPr>
        <w:commentReference w:id="1853"/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 xml:space="preserve">could not precisely define the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Pr="00B84D7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6760" w:rsidRPr="00B96760">
        <w:rPr>
          <w:rFonts w:ascii="Times New Roman" w:hAnsi="Times New Roman" w:cs="Times New Roman"/>
          <w:sz w:val="24"/>
          <w:szCs w:val="24"/>
          <w:lang w:val="en-US"/>
        </w:rPr>
        <w:t xml:space="preserve">In contrast, </w:t>
      </w:r>
      <w:r w:rsidR="00B96760" w:rsidRPr="00F00A73">
        <w:rPr>
          <w:rFonts w:ascii="Times New Roman" w:hAnsi="Times New Roman" w:cs="Times New Roman"/>
          <w:sz w:val="24"/>
          <w:szCs w:val="24"/>
          <w:lang w:val="en-US"/>
        </w:rPr>
        <w:t>according to our previous study in Ethiopia, we deemed 60% of the farmers knowledgeable towar</w:t>
      </w:r>
      <w:r w:rsidR="00BE63D3" w:rsidRPr="00F00A73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B96760" w:rsidRPr="00F00A73">
        <w:rPr>
          <w:rFonts w:ascii="Times New Roman" w:hAnsi="Times New Roman" w:cs="Times New Roman"/>
          <w:sz w:val="24"/>
          <w:szCs w:val="24"/>
          <w:lang w:val="en-US"/>
        </w:rPr>
        <w:t xml:space="preserve"> biologicals b</w:t>
      </w:r>
      <w:r w:rsidR="00B96760" w:rsidRPr="00B96760">
        <w:rPr>
          <w:rFonts w:ascii="Times New Roman" w:hAnsi="Times New Roman" w:cs="Times New Roman"/>
          <w:sz w:val="24"/>
          <w:szCs w:val="24"/>
          <w:lang w:val="en-US"/>
        </w:rPr>
        <w:t>ased on the definition farmers g</w:t>
      </w:r>
      <w:r w:rsidR="00B9676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6760" w:rsidRPr="00B96760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BE63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E63D3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="00BE63D3">
        <w:rPr>
          <w:rFonts w:ascii="Times New Roman" w:hAnsi="Times New Roman" w:cs="Times New Roman"/>
          <w:sz w:val="24"/>
          <w:szCs w:val="24"/>
          <w:lang w:val="en-US"/>
        </w:rPr>
        <w:t xml:space="preserve"> et al., under review)</w:t>
      </w:r>
      <w:r w:rsidR="00B96760" w:rsidRPr="00B9676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F07">
        <w:rPr>
          <w:rFonts w:ascii="Times New Roman" w:hAnsi="Times New Roman" w:cs="Times New Roman"/>
          <w:sz w:val="24"/>
          <w:szCs w:val="24"/>
          <w:lang w:val="en-US"/>
        </w:rPr>
        <w:t xml:space="preserve">About 50% of farmers in Kajiado </w:t>
      </w:r>
      <w:commentRangeStart w:id="1854"/>
      <w:r w:rsidR="00205F07">
        <w:rPr>
          <w:rFonts w:ascii="Times New Roman" w:hAnsi="Times New Roman" w:cs="Times New Roman"/>
          <w:sz w:val="24"/>
          <w:szCs w:val="24"/>
          <w:lang w:val="en-US"/>
        </w:rPr>
        <w:t xml:space="preserve">reported </w:t>
      </w:r>
      <w:commentRangeEnd w:id="1854"/>
      <w:r w:rsidR="00CD60E6">
        <w:rPr>
          <w:rStyle w:val="CommentReference"/>
        </w:rPr>
        <w:commentReference w:id="1854"/>
      </w:r>
      <w:r w:rsidR="00205F07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CD60E6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205F07">
        <w:rPr>
          <w:rFonts w:ascii="Times New Roman" w:hAnsi="Times New Roman" w:cs="Times New Roman"/>
          <w:sz w:val="24"/>
          <w:szCs w:val="24"/>
          <w:lang w:val="en-US"/>
        </w:rPr>
        <w:t xml:space="preserve">was more than half the farmers using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205F07">
        <w:rPr>
          <w:rFonts w:ascii="Times New Roman" w:hAnsi="Times New Roman" w:cs="Times New Roman"/>
          <w:sz w:val="24"/>
          <w:szCs w:val="24"/>
          <w:lang w:val="en-US"/>
        </w:rPr>
        <w:t xml:space="preserve"> in Kiambu and Machakos</w:t>
      </w:r>
      <w:r w:rsidR="00065BC4">
        <w:rPr>
          <w:rFonts w:ascii="Times New Roman" w:hAnsi="Times New Roman" w:cs="Times New Roman"/>
          <w:sz w:val="24"/>
          <w:szCs w:val="24"/>
          <w:lang w:val="en-US"/>
        </w:rPr>
        <w:t xml:space="preserve"> counties</w:t>
      </w:r>
      <w:r w:rsidR="00205F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81F2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="00205F07">
        <w:rPr>
          <w:rFonts w:ascii="Times New Roman" w:hAnsi="Times New Roman" w:cs="Times New Roman"/>
          <w:sz w:val="24"/>
          <w:szCs w:val="24"/>
          <w:lang w:val="en-US"/>
        </w:rPr>
        <w:t xml:space="preserve"> smallholder farmers in Kajiado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Kiambu reported that they use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every season while majority of farmers in Machakos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seldom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commentRangeEnd w:id="1848"/>
      <w:r w:rsidR="00BE0B10">
        <w:rPr>
          <w:rStyle w:val="CommentReference"/>
        </w:rPr>
        <w:commentReference w:id="1848"/>
      </w:r>
    </w:p>
    <w:p w14:paraId="45A1570D" w14:textId="38D9AF2B" w:rsidR="00B84D75" w:rsidRDefault="00B84D75" w:rsidP="006135AE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Among the farmers who reported </w:t>
      </w:r>
      <w:r w:rsidR="00065BC4"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lack of knowledge on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reported to be the biggest challenge followed by perceived low efficacy and preservation and storage. This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 observation agrees with previous findings</w:t>
      </w:r>
      <w:r w:rsidR="00CD60E6">
        <w:rPr>
          <w:rFonts w:ascii="Times New Roman" w:hAnsi="Times New Roman" w:cs="Times New Roman"/>
          <w:sz w:val="24"/>
          <w:szCs w:val="24"/>
          <w:lang w:val="en-US"/>
        </w:rPr>
        <w:t xml:space="preserve"> in the region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 is constrained by </w:t>
      </w:r>
      <w:r w:rsidR="00482DB1">
        <w:rPr>
          <w:rFonts w:ascii="Times New Roman" w:hAnsi="Times New Roman" w:cs="Times New Roman"/>
          <w:sz w:val="24"/>
          <w:szCs w:val="24"/>
          <w:lang w:val="en-US"/>
        </w:rPr>
        <w:t>slow action on pests</w:t>
      </w:r>
      <w:r w:rsidR="00440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2DB1">
        <w:rPr>
          <w:rFonts w:ascii="Times New Roman" w:hAnsi="Times New Roman" w:cs="Times New Roman"/>
          <w:sz w:val="24"/>
          <w:szCs w:val="24"/>
          <w:lang w:val="en-US"/>
        </w:rPr>
        <w:t xml:space="preserve">(lack of </w:t>
      </w:r>
      <w:r w:rsidR="00300D3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>nockdown effects</w:t>
      </w:r>
      <w:r w:rsidR="00300D3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>, short-shelf life and requirements of special storage conditions for some products (</w:t>
      </w:r>
      <w:r w:rsidR="00512DAC" w:rsidRPr="00512DAC">
        <w:rPr>
          <w:rFonts w:ascii="Times New Roman" w:hAnsi="Times New Roman" w:cs="Times New Roman"/>
          <w:sz w:val="24"/>
          <w:szCs w:val="24"/>
          <w:lang w:val="en-US"/>
        </w:rPr>
        <w:t>Chandler</w:t>
      </w:r>
      <w:r w:rsidR="00512DAC">
        <w:rPr>
          <w:rFonts w:ascii="Times New Roman" w:hAnsi="Times New Roman" w:cs="Times New Roman"/>
          <w:sz w:val="24"/>
          <w:szCs w:val="24"/>
          <w:lang w:val="en-US"/>
        </w:rPr>
        <w:t xml:space="preserve"> et al., 2011;</w:t>
      </w:r>
      <w:r w:rsidR="00512DAC" w:rsidRPr="000F15F3">
        <w:rPr>
          <w:lang w:val="en-US"/>
        </w:rPr>
        <w:t xml:space="preserve"> </w:t>
      </w:r>
      <w:r w:rsidR="00512DAC" w:rsidRPr="00512DAC">
        <w:rPr>
          <w:rFonts w:ascii="Times New Roman" w:hAnsi="Times New Roman" w:cs="Times New Roman"/>
          <w:sz w:val="24"/>
          <w:szCs w:val="24"/>
          <w:lang w:val="en-US"/>
        </w:rPr>
        <w:t>Constantine</w:t>
      </w:r>
      <w:r w:rsidR="00512DAC">
        <w:rPr>
          <w:rFonts w:ascii="Times New Roman" w:hAnsi="Times New Roman" w:cs="Times New Roman"/>
          <w:sz w:val="24"/>
          <w:szCs w:val="24"/>
          <w:lang w:val="en-US"/>
        </w:rPr>
        <w:t xml:space="preserve"> et al., 2020)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. Additionally, </w:t>
      </w:r>
      <w:proofErr w:type="gramStart"/>
      <w:r w:rsidR="00A81F2F">
        <w:rPr>
          <w:rFonts w:ascii="Times New Roman" w:hAnsi="Times New Roman" w:cs="Times New Roman"/>
          <w:sz w:val="24"/>
          <w:szCs w:val="24"/>
          <w:lang w:val="en-US"/>
        </w:rPr>
        <w:t>the majority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proofErr w:type="gramEnd"/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 the farmers reported that </w:t>
      </w:r>
      <w:r w:rsidR="00412A76">
        <w:rPr>
          <w:rFonts w:ascii="Times New Roman" w:hAnsi="Times New Roman" w:cs="Times New Roman"/>
          <w:sz w:val="24"/>
          <w:szCs w:val="24"/>
          <w:lang w:val="en-US"/>
        </w:rPr>
        <w:t xml:space="preserve">neither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412A76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CD60E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12A76">
        <w:rPr>
          <w:rFonts w:ascii="Times New Roman" w:hAnsi="Times New Roman" w:cs="Times New Roman"/>
          <w:sz w:val="24"/>
          <w:szCs w:val="24"/>
          <w:lang w:val="en-US"/>
        </w:rPr>
        <w:t xml:space="preserve"> their </w:t>
      </w:r>
      <w:r w:rsidR="003B3236">
        <w:rPr>
          <w:rFonts w:ascii="Times New Roman" w:hAnsi="Times New Roman" w:cs="Times New Roman"/>
          <w:sz w:val="24"/>
          <w:szCs w:val="24"/>
          <w:lang w:val="en-US"/>
        </w:rPr>
        <w:t>wives/</w:t>
      </w:r>
      <w:r w:rsidR="00412A76">
        <w:rPr>
          <w:rFonts w:ascii="Times New Roman" w:hAnsi="Times New Roman" w:cs="Times New Roman"/>
          <w:sz w:val="24"/>
          <w:szCs w:val="24"/>
          <w:lang w:val="en-US"/>
        </w:rPr>
        <w:t xml:space="preserve">spouses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 been trained on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 and the information they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412A76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3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gathered from </w:t>
      </w:r>
      <w:proofErr w:type="spellStart"/>
      <w:r w:rsidR="00A013F6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="00A013F6">
        <w:rPr>
          <w:rFonts w:ascii="Times New Roman" w:hAnsi="Times New Roman" w:cs="Times New Roman"/>
          <w:sz w:val="24"/>
          <w:szCs w:val="24"/>
          <w:lang w:val="en-US"/>
        </w:rPr>
        <w:t xml:space="preserve">. This further </w:t>
      </w:r>
      <w:r w:rsidR="00412A76">
        <w:rPr>
          <w:rFonts w:ascii="Times New Roman" w:hAnsi="Times New Roman" w:cs="Times New Roman"/>
          <w:sz w:val="24"/>
          <w:szCs w:val="24"/>
          <w:lang w:val="en-US"/>
        </w:rPr>
        <w:t xml:space="preserve">indicates there are possibilities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12A76">
        <w:rPr>
          <w:rFonts w:ascii="Times New Roman" w:hAnsi="Times New Roman" w:cs="Times New Roman"/>
          <w:sz w:val="24"/>
          <w:szCs w:val="24"/>
          <w:lang w:val="en-US"/>
        </w:rPr>
        <w:t xml:space="preserve">misinformation on agricultural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biologicals</w:t>
      </w:r>
      <w:r w:rsidR="00412A7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0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7E9E18" w14:textId="44716817" w:rsidR="00A013F6" w:rsidRDefault="00CD60E6" w:rsidP="006135AE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armers from the three counties </w:t>
      </w:r>
      <w:commentRangeStart w:id="1855"/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portrayed different attitudes </w:t>
      </w:r>
      <w:commentRangeEnd w:id="1855"/>
      <w:r>
        <w:rPr>
          <w:rStyle w:val="CommentReference"/>
        </w:rPr>
        <w:commentReference w:id="1855"/>
      </w:r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towards efficacy, potential use, advantages, health and safety, availability of information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commentRangeStart w:id="1856"/>
      <w:r w:rsidR="00527C75">
        <w:rPr>
          <w:rFonts w:ascii="Times New Roman" w:hAnsi="Times New Roman" w:cs="Times New Roman"/>
          <w:sz w:val="24"/>
          <w:szCs w:val="24"/>
          <w:lang w:val="en-US"/>
        </w:rPr>
        <w:t>, ease of use as well as affordability</w:t>
      </w:r>
      <w:commentRangeEnd w:id="1856"/>
      <w:r>
        <w:rPr>
          <w:rStyle w:val="CommentReference"/>
        </w:rPr>
        <w:commentReference w:id="1856"/>
      </w:r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92145">
        <w:rPr>
          <w:rFonts w:ascii="Times New Roman" w:hAnsi="Times New Roman" w:cs="Times New Roman"/>
          <w:sz w:val="24"/>
          <w:szCs w:val="24"/>
          <w:lang w:val="en-US"/>
        </w:rPr>
        <w:t>Similarly,</w:t>
      </w:r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 the farmers had varied responses when it came to community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 government support for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 and whether they can recommend the 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527C75">
        <w:rPr>
          <w:rFonts w:ascii="Times New Roman" w:hAnsi="Times New Roman" w:cs="Times New Roman"/>
          <w:sz w:val="24"/>
          <w:szCs w:val="24"/>
          <w:lang w:val="en-US"/>
        </w:rPr>
        <w:t xml:space="preserve"> to fellow farmers.</w:t>
      </w:r>
      <w:r w:rsidR="00592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1857"/>
      <w:r w:rsidR="00BE63D3">
        <w:rPr>
          <w:rFonts w:ascii="Times New Roman" w:hAnsi="Times New Roman" w:cs="Times New Roman"/>
          <w:sz w:val="24"/>
          <w:szCs w:val="24"/>
          <w:lang w:val="en-US"/>
        </w:rPr>
        <w:t xml:space="preserve">More than half the farmers reported they would not recommend biologicals to </w:t>
      </w:r>
      <w:r w:rsidR="00BE63D3" w:rsidRPr="00BE63D3">
        <w:rPr>
          <w:rFonts w:ascii="Times New Roman" w:hAnsi="Times New Roman" w:cs="Times New Roman"/>
          <w:sz w:val="24"/>
          <w:szCs w:val="24"/>
          <w:lang w:val="en-US"/>
        </w:rPr>
        <w:t>others</w:t>
      </w:r>
      <w:r w:rsidR="00BE63D3">
        <w:rPr>
          <w:rFonts w:ascii="Times New Roman" w:hAnsi="Times New Roman" w:cs="Times New Roman"/>
          <w:sz w:val="24"/>
          <w:szCs w:val="24"/>
          <w:lang w:val="en-US"/>
        </w:rPr>
        <w:t xml:space="preserve"> as safer alternative</w:t>
      </w:r>
      <w:r w:rsidR="00BE63D3" w:rsidRPr="00BE63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E63D3">
        <w:rPr>
          <w:rFonts w:ascii="Times New Roman" w:hAnsi="Times New Roman" w:cs="Times New Roman"/>
          <w:sz w:val="24"/>
          <w:szCs w:val="24"/>
          <w:lang w:val="en-US"/>
        </w:rPr>
        <w:t xml:space="preserve"> to conventional chemicals (</w:t>
      </w:r>
      <w:proofErr w:type="spellStart"/>
      <w:r w:rsidR="00BE63D3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="00BE63D3">
        <w:rPr>
          <w:rFonts w:ascii="Times New Roman" w:hAnsi="Times New Roman" w:cs="Times New Roman"/>
          <w:sz w:val="24"/>
          <w:szCs w:val="24"/>
          <w:lang w:val="en-US"/>
        </w:rPr>
        <w:t xml:space="preserve"> et al., under review).</w:t>
      </w:r>
      <w:r w:rsidR="00BE63D3" w:rsidRPr="00BE6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857"/>
      <w:r w:rsidR="00BE63D3">
        <w:rPr>
          <w:rStyle w:val="CommentReference"/>
        </w:rPr>
        <w:commentReference w:id="1857"/>
      </w:r>
      <w:r w:rsidR="00592145">
        <w:rPr>
          <w:rFonts w:ascii="Times New Roman" w:hAnsi="Times New Roman" w:cs="Times New Roman"/>
          <w:sz w:val="24"/>
          <w:szCs w:val="24"/>
          <w:lang w:val="en-US"/>
        </w:rPr>
        <w:t>For example, 88% of farmers in Machakos and 72% in Kiambu said the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92145">
        <w:rPr>
          <w:rFonts w:ascii="Times New Roman" w:hAnsi="Times New Roman" w:cs="Times New Roman"/>
          <w:sz w:val="24"/>
          <w:szCs w:val="24"/>
          <w:lang w:val="en-US"/>
        </w:rPr>
        <w:t xml:space="preserve"> would consider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the use</w:t>
      </w:r>
      <w:r w:rsidR="00592145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5921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However, this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contradictory 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>to responses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other questions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questionnairewhere</w:t>
      </w:r>
      <w:proofErr w:type="spellEnd"/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 they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stated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ineffective. </w:t>
      </w:r>
      <w:commentRangeStart w:id="1858"/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This could be explained by the fact that most farmers considered farmyard manure as an agricultural biological and the explanations given about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 during the interviews.</w:t>
      </w:r>
      <w:r w:rsidR="00260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858"/>
      <w:r w:rsidR="00EE23D4">
        <w:rPr>
          <w:rStyle w:val="CommentReference"/>
        </w:rPr>
        <w:commentReference w:id="1858"/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The farmers thought that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 is advantageous in terms of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56CE5">
        <w:rPr>
          <w:rFonts w:ascii="Times New Roman" w:hAnsi="Times New Roman" w:cs="Times New Roman"/>
          <w:sz w:val="24"/>
          <w:szCs w:val="24"/>
          <w:lang w:val="en-US"/>
        </w:rPr>
        <w:t xml:space="preserve">safety of food produced </w:t>
      </w:r>
      <w:r w:rsidR="002A1713">
        <w:rPr>
          <w:rFonts w:ascii="Times New Roman" w:hAnsi="Times New Roman" w:cs="Times New Roman"/>
          <w:sz w:val="24"/>
          <w:szCs w:val="24"/>
          <w:lang w:val="en-US"/>
        </w:rPr>
        <w:t>(61%)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1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 xml:space="preserve">however, </w:t>
      </w:r>
      <w:r w:rsidR="002A1713">
        <w:rPr>
          <w:rFonts w:ascii="Times New Roman" w:hAnsi="Times New Roman" w:cs="Times New Roman"/>
          <w:sz w:val="24"/>
          <w:szCs w:val="24"/>
          <w:lang w:val="en-US"/>
        </w:rPr>
        <w:t xml:space="preserve">41% of farmers in Kiambu and Kajiado and 31% in Machakos neither agreed </w:t>
      </w:r>
      <w:proofErr w:type="gramStart"/>
      <w:r w:rsidR="002A1713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 w:rsidR="002A1713">
        <w:rPr>
          <w:rFonts w:ascii="Times New Roman" w:hAnsi="Times New Roman" w:cs="Times New Roman"/>
          <w:sz w:val="24"/>
          <w:szCs w:val="24"/>
          <w:lang w:val="en-US"/>
        </w:rPr>
        <w:t xml:space="preserve"> disagreed with the 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safety of agricultural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biologicals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>could reflect that there is a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 lack of information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commentRangeStart w:id="1859"/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This could be attributed to the fact that </w:t>
      </w:r>
      <w:proofErr w:type="spellStart"/>
      <w:r w:rsidR="00C36BC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-dealers most of whom did not have a background in agriculture or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trained on agricultural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biologicals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 xml:space="preserve"> are the key advisors to smallholder farmers</w:t>
      </w:r>
      <w:commentRangeEnd w:id="1859"/>
      <w:r w:rsidR="00EE23D4">
        <w:rPr>
          <w:rStyle w:val="CommentReference"/>
        </w:rPr>
        <w:commentReference w:id="1859"/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07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A1713">
        <w:rPr>
          <w:rFonts w:ascii="Times New Roman" w:hAnsi="Times New Roman" w:cs="Times New Roman"/>
          <w:sz w:val="24"/>
          <w:szCs w:val="24"/>
          <w:lang w:val="en-US"/>
        </w:rPr>
        <w:t xml:space="preserve">lightly </w:t>
      </w:r>
      <w:r w:rsidR="00C36BC2">
        <w:rPr>
          <w:rFonts w:ascii="Times New Roman" w:hAnsi="Times New Roman" w:cs="Times New Roman"/>
          <w:sz w:val="24"/>
          <w:szCs w:val="24"/>
          <w:lang w:val="en-US"/>
        </w:rPr>
        <w:t>more than</w:t>
      </w:r>
      <w:r w:rsidR="002A1713">
        <w:rPr>
          <w:rFonts w:ascii="Times New Roman" w:hAnsi="Times New Roman" w:cs="Times New Roman"/>
          <w:sz w:val="24"/>
          <w:szCs w:val="24"/>
          <w:lang w:val="en-US"/>
        </w:rPr>
        <w:t xml:space="preserve"> 50% of the farmers thought that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A1713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2A1713">
        <w:rPr>
          <w:rFonts w:ascii="Times New Roman" w:hAnsi="Times New Roman" w:cs="Times New Roman"/>
          <w:sz w:val="24"/>
          <w:szCs w:val="24"/>
          <w:lang w:val="en-US"/>
        </w:rPr>
        <w:t xml:space="preserve"> improves crop yield.</w:t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BF2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="00E07BF2">
        <w:rPr>
          <w:rFonts w:ascii="Times New Roman" w:hAnsi="Times New Roman" w:cs="Times New Roman"/>
          <w:sz w:val="24"/>
          <w:szCs w:val="24"/>
          <w:lang w:val="en-US"/>
        </w:rPr>
        <w:t xml:space="preserve"> et al., (Under review) reported that more than 70% of the farmers agreed biological to be </w:t>
      </w:r>
      <w:r w:rsidR="00E07BF2" w:rsidRPr="00E07BF2">
        <w:rPr>
          <w:rFonts w:ascii="Times New Roman" w:hAnsi="Times New Roman" w:cs="Times New Roman"/>
          <w:sz w:val="24"/>
          <w:szCs w:val="24"/>
          <w:lang w:val="en-US"/>
        </w:rPr>
        <w:t xml:space="preserve">advantages </w:t>
      </w:r>
      <w:r w:rsidR="00E07BF2">
        <w:rPr>
          <w:rFonts w:ascii="Times New Roman" w:hAnsi="Times New Roman" w:cs="Times New Roman"/>
          <w:sz w:val="24"/>
          <w:szCs w:val="24"/>
          <w:lang w:val="en-US"/>
        </w:rPr>
        <w:t>to produce</w:t>
      </w:r>
      <w:r w:rsidR="00E07BF2" w:rsidRPr="00E07BF2">
        <w:rPr>
          <w:rFonts w:ascii="Times New Roman" w:hAnsi="Times New Roman" w:cs="Times New Roman"/>
          <w:sz w:val="24"/>
          <w:szCs w:val="24"/>
          <w:lang w:val="en-US"/>
        </w:rPr>
        <w:t xml:space="preserve"> healthy food, increasing crops yield</w:t>
      </w:r>
      <w:r w:rsidR="00E07BF2">
        <w:rPr>
          <w:rFonts w:ascii="Times New Roman" w:hAnsi="Times New Roman" w:cs="Times New Roman"/>
          <w:sz w:val="24"/>
          <w:szCs w:val="24"/>
          <w:lang w:val="en-US"/>
        </w:rPr>
        <w:t xml:space="preserve">, and improving </w:t>
      </w:r>
      <w:r w:rsidR="00E07BF2" w:rsidRPr="00E07BF2">
        <w:rPr>
          <w:rFonts w:ascii="Times New Roman" w:hAnsi="Times New Roman" w:cs="Times New Roman"/>
          <w:sz w:val="24"/>
          <w:szCs w:val="24"/>
          <w:lang w:val="en-US"/>
        </w:rPr>
        <w:t>income.</w:t>
      </w:r>
      <w:r w:rsidR="00E07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1860"/>
      <w:commentRangeEnd w:id="1860"/>
      <w:r w:rsidR="00E07BF2">
        <w:rPr>
          <w:rStyle w:val="CommentReference"/>
        </w:rPr>
        <w:commentReference w:id="1860"/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 xml:space="preserve">According to the farmers, the agricultural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biologicals</w:t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 xml:space="preserve"> are neither easy to use nor affordable. </w:t>
      </w:r>
      <w:commentRangeStart w:id="1861"/>
      <w:r w:rsidR="004150C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 xml:space="preserve">ne of the challenges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 xml:space="preserve">the uptake and 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the requirement</w:t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 xml:space="preserve"> for special storage conditions 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and short shelf-life </w:t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>for some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which directly</w:t>
      </w:r>
      <w:r w:rsidR="009172D4">
        <w:rPr>
          <w:rFonts w:ascii="Times New Roman" w:hAnsi="Times New Roman" w:cs="Times New Roman"/>
          <w:sz w:val="24"/>
          <w:szCs w:val="24"/>
          <w:lang w:val="en-US"/>
        </w:rPr>
        <w:t xml:space="preserve"> affects their cost (affordability) 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F78DA" w:rsidRPr="001F78DA">
        <w:rPr>
          <w:rFonts w:ascii="Times New Roman" w:hAnsi="Times New Roman" w:cs="Times New Roman"/>
          <w:sz w:val="24"/>
          <w:szCs w:val="24"/>
          <w:lang w:val="en-US"/>
        </w:rPr>
        <w:t>Sachdev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78DA" w:rsidRPr="001F78DA">
        <w:rPr>
          <w:rFonts w:ascii="Times New Roman" w:hAnsi="Times New Roman" w:cs="Times New Roman"/>
          <w:sz w:val="24"/>
          <w:szCs w:val="24"/>
          <w:lang w:val="en-US"/>
        </w:rPr>
        <w:t>and Singh, 2016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commentRangeStart w:id="1862"/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On whether the farming community in the three counties and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government support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>, almost half (50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%)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 of the farmers were not sure. </w:t>
      </w:r>
      <w:commentRangeEnd w:id="1861"/>
      <w:r w:rsidR="00EE23D4">
        <w:rPr>
          <w:rStyle w:val="CommentReference"/>
        </w:rPr>
        <w:commentReference w:id="1861"/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During the interactions with the farmers in Kajiado, Kiambu and Machakos, it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1F78DA">
        <w:rPr>
          <w:rFonts w:ascii="Times New Roman" w:hAnsi="Times New Roman" w:cs="Times New Roman"/>
          <w:sz w:val="24"/>
          <w:szCs w:val="24"/>
          <w:lang w:val="en-US"/>
        </w:rPr>
        <w:t xml:space="preserve">observed that the government extension service providers had little interaction with farmers. This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 xml:space="preserve">might lead to that </w:t>
      </w:r>
      <w:r w:rsidR="003A1B4C">
        <w:rPr>
          <w:rFonts w:ascii="Times New Roman" w:hAnsi="Times New Roman" w:cs="Times New Roman"/>
          <w:sz w:val="24"/>
          <w:szCs w:val="24"/>
          <w:lang w:val="en-US"/>
        </w:rPr>
        <w:t xml:space="preserve">the farmers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3A1B4C">
        <w:rPr>
          <w:rFonts w:ascii="Times New Roman" w:hAnsi="Times New Roman" w:cs="Times New Roman"/>
          <w:sz w:val="24"/>
          <w:szCs w:val="24"/>
          <w:lang w:val="en-US"/>
        </w:rPr>
        <w:t xml:space="preserve">not receiving adequate information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3A1B4C">
        <w:rPr>
          <w:rFonts w:ascii="Times New Roman" w:hAnsi="Times New Roman" w:cs="Times New Roman"/>
          <w:sz w:val="24"/>
          <w:szCs w:val="24"/>
          <w:lang w:val="en-US"/>
        </w:rPr>
        <w:t xml:space="preserve">government policies or initiatives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>related to</w:t>
      </w:r>
      <w:r w:rsidR="003A1B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3A1B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07BF2">
        <w:rPr>
          <w:rFonts w:ascii="Times New Roman" w:hAnsi="Times New Roman" w:cs="Times New Roman"/>
          <w:sz w:val="24"/>
          <w:szCs w:val="24"/>
          <w:lang w:val="en-US"/>
        </w:rPr>
        <w:t xml:space="preserve"> In contrast, </w:t>
      </w:r>
      <w:r w:rsidR="00E07BF2" w:rsidRPr="00E07BF2">
        <w:rPr>
          <w:rFonts w:ascii="Times New Roman" w:hAnsi="Times New Roman" w:cs="Times New Roman"/>
          <w:sz w:val="24"/>
          <w:szCs w:val="24"/>
          <w:lang w:val="en-US"/>
        </w:rPr>
        <w:t>71%</w:t>
      </w:r>
      <w:r w:rsidR="00E07BF2">
        <w:rPr>
          <w:rFonts w:ascii="Times New Roman" w:hAnsi="Times New Roman" w:cs="Times New Roman"/>
          <w:sz w:val="24"/>
          <w:szCs w:val="24"/>
          <w:lang w:val="en-US"/>
        </w:rPr>
        <w:t xml:space="preserve"> farmers in Ethiopia </w:t>
      </w:r>
      <w:r w:rsidR="00E07BF2" w:rsidRPr="00E07BF2">
        <w:rPr>
          <w:rFonts w:ascii="Times New Roman" w:hAnsi="Times New Roman" w:cs="Times New Roman"/>
          <w:sz w:val="24"/>
          <w:szCs w:val="24"/>
          <w:lang w:val="en-US"/>
        </w:rPr>
        <w:t xml:space="preserve">agreed </w:t>
      </w:r>
      <w:r w:rsidR="006C547A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="00E07BF2" w:rsidRPr="00E07BF2">
        <w:rPr>
          <w:rFonts w:ascii="Times New Roman" w:hAnsi="Times New Roman" w:cs="Times New Roman"/>
          <w:sz w:val="24"/>
          <w:szCs w:val="24"/>
          <w:lang w:val="en-US"/>
        </w:rPr>
        <w:t xml:space="preserve">the government support the use of </w:t>
      </w:r>
      <w:r w:rsidR="006C547A">
        <w:rPr>
          <w:rFonts w:ascii="Times New Roman" w:hAnsi="Times New Roman" w:cs="Times New Roman"/>
          <w:sz w:val="24"/>
          <w:szCs w:val="24"/>
          <w:lang w:val="en-US"/>
        </w:rPr>
        <w:t>biological (</w:t>
      </w:r>
      <w:proofErr w:type="spellStart"/>
      <w:r w:rsidR="006C547A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="006C547A">
        <w:rPr>
          <w:rFonts w:ascii="Times New Roman" w:hAnsi="Times New Roman" w:cs="Times New Roman"/>
          <w:sz w:val="24"/>
          <w:szCs w:val="24"/>
          <w:lang w:val="en-US"/>
        </w:rPr>
        <w:t xml:space="preserve"> et al., Under review)</w:t>
      </w:r>
      <w:r w:rsidR="00E07BF2" w:rsidRPr="00E07B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DECF5D" w14:textId="31CEAF6E" w:rsidR="00194C00" w:rsidRDefault="00194C00" w:rsidP="00194C00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Overall,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majority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farmers had relevant knowledge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poor attitude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good practice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547A">
        <w:rPr>
          <w:rFonts w:ascii="Times New Roman" w:hAnsi="Times New Roman" w:cs="Times New Roman"/>
          <w:sz w:val="24"/>
          <w:szCs w:val="24"/>
          <w:lang w:val="en-US"/>
        </w:rPr>
        <w:t xml:space="preserve"> This contradicts with the report we made from Ethiopia, </w:t>
      </w:r>
      <w:r w:rsidR="006C547A">
        <w:rPr>
          <w:rFonts w:ascii="Times New Roman" w:hAnsi="Times New Roman" w:cs="Times New Roman"/>
          <w:sz w:val="24"/>
          <w:szCs w:val="24"/>
          <w:lang w:val="en-US"/>
        </w:rPr>
        <w:lastRenderedPageBreak/>
        <w:t>where farmers had a positive attitude towards biological and the knowledge and practice was lower compared to the attitude (</w:t>
      </w:r>
      <w:proofErr w:type="spellStart"/>
      <w:r w:rsidR="006C547A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="006C547A">
        <w:rPr>
          <w:rFonts w:ascii="Times New Roman" w:hAnsi="Times New Roman" w:cs="Times New Roman"/>
          <w:sz w:val="24"/>
          <w:szCs w:val="24"/>
          <w:lang w:val="en-US"/>
        </w:rPr>
        <w:t xml:space="preserve"> et al., Under review</w:t>
      </w:r>
      <w:proofErr w:type="gramStart"/>
      <w:r w:rsidR="006C54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C547A" w:rsidRPr="00E07B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54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C54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association between knowledge and attitude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toward </w:t>
      </w:r>
      <w:r>
        <w:rPr>
          <w:rFonts w:ascii="Times New Roman" w:hAnsi="Times New Roman" w:cs="Times New Roman"/>
          <w:sz w:val="24"/>
          <w:szCs w:val="24"/>
          <w:lang w:val="en-US"/>
        </w:rPr>
        <w:t>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did not differ significantly between the three counties. 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 xml:space="preserve">However, the practice </w:t>
      </w:r>
      <w:r w:rsidR="00BE0B10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>agricultural biologicals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>ly higher in Kajiado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>. Attitudes and practices were positively influenced by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 a higher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 xml:space="preserve"> level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862"/>
      <w:r w:rsidR="00C64541">
        <w:rPr>
          <w:rStyle w:val="CommentReference"/>
        </w:rPr>
        <w:commentReference w:id="1862"/>
      </w:r>
    </w:p>
    <w:p w14:paraId="62B15079" w14:textId="77777777" w:rsidR="00194C00" w:rsidRDefault="00194C00" w:rsidP="00194C00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672309" w14:textId="47692FC3" w:rsidR="00194C00" w:rsidRPr="007861F1" w:rsidRDefault="00194C00" w:rsidP="00194C00">
      <w:pPr>
        <w:spacing w:line="36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61F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53085C26" w14:textId="2E145E51" w:rsidR="0092030B" w:rsidRDefault="00194C00" w:rsidP="008B751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This study confirms the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previously reported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low use of 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>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 xml:space="preserve"> and higher </w:t>
      </w:r>
      <w:r w:rsidR="007861F1" w:rsidRPr="00194C00">
        <w:rPr>
          <w:rFonts w:ascii="Times New Roman" w:hAnsi="Times New Roman" w:cs="Times New Roman"/>
          <w:sz w:val="24"/>
          <w:szCs w:val="24"/>
          <w:lang w:val="en-US"/>
        </w:rPr>
        <w:t>use of conventional chemical pesticides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="007861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Despite </w:t>
      </w:r>
      <w:r w:rsidR="00C6454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92056">
        <w:rPr>
          <w:rFonts w:ascii="Times New Roman" w:hAnsi="Times New Roman" w:cs="Times New Roman"/>
          <w:sz w:val="24"/>
          <w:szCs w:val="24"/>
          <w:lang w:val="en-US"/>
        </w:rPr>
        <w:t>presence of registered 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="00392056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>Kenya</w:t>
      </w:r>
      <w:r w:rsidR="00392056">
        <w:rPr>
          <w:rFonts w:ascii="Times New Roman" w:hAnsi="Times New Roman" w:cs="Times New Roman"/>
          <w:sz w:val="24"/>
          <w:szCs w:val="24"/>
          <w:lang w:val="en-US"/>
        </w:rPr>
        <w:t xml:space="preserve">n market,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demand </w:t>
      </w:r>
      <w:r w:rsidR="0039205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availability </w:t>
      </w:r>
      <w:r w:rsidR="00C913D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C913D5"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low, 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 xml:space="preserve">probably due to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>lack of information.</w:t>
      </w:r>
      <w:r w:rsidR="00051F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>Smallholder farmers perceived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>the 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 to have low efficacy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 xml:space="preserve">, short shelf-life and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 xml:space="preserve">costly.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In addition, farmers thought that their communities and government did not support </w:t>
      </w:r>
      <w:r w:rsidR="00C913D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use of agricultural biologicals. 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 xml:space="preserve">Despite these </w:t>
      </w:r>
      <w:r w:rsidR="008B7512">
        <w:rPr>
          <w:rFonts w:ascii="Times New Roman" w:hAnsi="Times New Roman" w:cs="Times New Roman"/>
          <w:sz w:val="24"/>
          <w:szCs w:val="24"/>
          <w:lang w:val="en-US"/>
        </w:rPr>
        <w:t xml:space="preserve">associated 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 xml:space="preserve">shortcomings farmers reported </w:t>
      </w:r>
      <w:r w:rsidR="00C913D5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CE62D0">
        <w:rPr>
          <w:rFonts w:ascii="Times New Roman" w:hAnsi="Times New Roman" w:cs="Times New Roman"/>
          <w:sz w:val="24"/>
          <w:szCs w:val="24"/>
          <w:lang w:val="en-US"/>
        </w:rPr>
        <w:t xml:space="preserve">willing to adopt their use.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E4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5E49BE">
        <w:rPr>
          <w:rFonts w:ascii="Times New Roman" w:hAnsi="Times New Roman" w:cs="Times New Roman"/>
          <w:sz w:val="24"/>
          <w:szCs w:val="24"/>
          <w:lang w:val="en-US"/>
        </w:rPr>
        <w:t xml:space="preserve"> of this study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49BE">
        <w:rPr>
          <w:rFonts w:ascii="Times New Roman" w:hAnsi="Times New Roman" w:cs="Times New Roman"/>
          <w:sz w:val="24"/>
          <w:szCs w:val="24"/>
          <w:lang w:val="en-US"/>
        </w:rPr>
        <w:t>underscore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 the need for </w:t>
      </w:r>
      <w:r w:rsidR="005E49BE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 awareness</w:t>
      </w:r>
      <w:r w:rsidR="005E49BE">
        <w:rPr>
          <w:rFonts w:ascii="Times New Roman" w:hAnsi="Times New Roman" w:cs="Times New Roman"/>
          <w:sz w:val="24"/>
          <w:szCs w:val="24"/>
          <w:lang w:val="en-US"/>
        </w:rPr>
        <w:t xml:space="preserve"> to promote</w:t>
      </w:r>
      <w:r w:rsidRPr="0019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13D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E49BE">
        <w:rPr>
          <w:rFonts w:ascii="Times New Roman" w:hAnsi="Times New Roman" w:cs="Times New Roman"/>
          <w:sz w:val="24"/>
          <w:szCs w:val="24"/>
          <w:lang w:val="en-US"/>
        </w:rPr>
        <w:t>use of agricultural</w:t>
      </w:r>
      <w:r w:rsidR="006D3B6F">
        <w:rPr>
          <w:rFonts w:ascii="Times New Roman" w:hAnsi="Times New Roman" w:cs="Times New Roman"/>
          <w:sz w:val="24"/>
          <w:szCs w:val="24"/>
          <w:lang w:val="en-US"/>
        </w:rPr>
        <w:t xml:space="preserve"> biologicals</w:t>
      </w:r>
      <w:r w:rsidR="005E49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C38262" w14:textId="75B3B3BE" w:rsidR="006618BE" w:rsidRPr="001A162B" w:rsidRDefault="006618BE" w:rsidP="007458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162B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11595147" w14:textId="77777777" w:rsidR="00595FB7" w:rsidRDefault="00595FB7" w:rsidP="006618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155A">
        <w:rPr>
          <w:rFonts w:ascii="Times New Roman" w:hAnsi="Times New Roman" w:cs="Times New Roman"/>
          <w:sz w:val="24"/>
          <w:szCs w:val="24"/>
          <w:lang w:val="en-US"/>
        </w:rPr>
        <w:t>Akutse</w:t>
      </w:r>
      <w:proofErr w:type="spellEnd"/>
      <w:r w:rsidRPr="00A0155A">
        <w:rPr>
          <w:rFonts w:ascii="Times New Roman" w:hAnsi="Times New Roman" w:cs="Times New Roman"/>
          <w:sz w:val="24"/>
          <w:szCs w:val="24"/>
          <w:lang w:val="en-US"/>
        </w:rPr>
        <w:t xml:space="preserve">, K.S., Subramanian, S., </w:t>
      </w:r>
      <w:proofErr w:type="spellStart"/>
      <w:r w:rsidRPr="00A0155A">
        <w:rPr>
          <w:rFonts w:ascii="Times New Roman" w:hAnsi="Times New Roman" w:cs="Times New Roman"/>
          <w:sz w:val="24"/>
          <w:szCs w:val="24"/>
          <w:lang w:val="en-US"/>
        </w:rPr>
        <w:t>Maniania</w:t>
      </w:r>
      <w:proofErr w:type="spellEnd"/>
      <w:r w:rsidRPr="00A0155A">
        <w:rPr>
          <w:rFonts w:ascii="Times New Roman" w:hAnsi="Times New Roman" w:cs="Times New Roman"/>
          <w:sz w:val="24"/>
          <w:szCs w:val="24"/>
          <w:lang w:val="en-US"/>
        </w:rPr>
        <w:t xml:space="preserve">, N., Dubois, T. and </w:t>
      </w:r>
      <w:proofErr w:type="spellStart"/>
      <w:r w:rsidRPr="00A0155A">
        <w:rPr>
          <w:rFonts w:ascii="Times New Roman" w:hAnsi="Times New Roman" w:cs="Times New Roman"/>
          <w:sz w:val="24"/>
          <w:szCs w:val="24"/>
          <w:lang w:val="en-US"/>
        </w:rPr>
        <w:t>Ekesi</w:t>
      </w:r>
      <w:proofErr w:type="spellEnd"/>
      <w:r w:rsidRPr="00A0155A">
        <w:rPr>
          <w:rFonts w:ascii="Times New Roman" w:hAnsi="Times New Roman" w:cs="Times New Roman"/>
          <w:sz w:val="24"/>
          <w:szCs w:val="24"/>
          <w:lang w:val="en-US"/>
        </w:rPr>
        <w:t>, S., 2020. Biopesticide research and product development in Africa for sustainable agriculture and food security–experiences from the International Centre of Insect Physiology and Ecology (ICIPE). Frontiers in Sustainable Food Systems, p.152.</w:t>
      </w:r>
    </w:p>
    <w:p w14:paraId="2A8FBB21" w14:textId="77777777" w:rsidR="00595FB7" w:rsidRDefault="00595FB7" w:rsidP="001228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2DAC">
        <w:rPr>
          <w:rFonts w:ascii="Times New Roman" w:hAnsi="Times New Roman" w:cs="Times New Roman"/>
          <w:sz w:val="24"/>
          <w:szCs w:val="24"/>
          <w:lang w:val="en-US"/>
        </w:rPr>
        <w:t>Chandler, D., Bailey, A.S., Tatchell, G.M., Davidson, G., Greaves, J. and Grant, W.P., 2011. The development, regulation and use of biopesticides for integrated pest management. Philosophical Transactions of the Royal Society B: Biological Sciences, 366(1573), pp.1987-1998.</w:t>
      </w:r>
    </w:p>
    <w:p w14:paraId="670AAC84" w14:textId="77777777" w:rsidR="00595FB7" w:rsidRDefault="00595FB7" w:rsidP="00CB7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663">
        <w:rPr>
          <w:rFonts w:ascii="Times New Roman" w:hAnsi="Times New Roman" w:cs="Times New Roman"/>
          <w:sz w:val="24"/>
          <w:szCs w:val="24"/>
          <w:lang w:val="en-US"/>
        </w:rPr>
        <w:t xml:space="preserve">Constantine, K.L., </w:t>
      </w:r>
      <w:proofErr w:type="spellStart"/>
      <w:r w:rsidRPr="00DB5663">
        <w:rPr>
          <w:rFonts w:ascii="Times New Roman" w:hAnsi="Times New Roman" w:cs="Times New Roman"/>
          <w:sz w:val="24"/>
          <w:szCs w:val="24"/>
          <w:lang w:val="en-US"/>
        </w:rPr>
        <w:t>Kansiime</w:t>
      </w:r>
      <w:proofErr w:type="spellEnd"/>
      <w:r w:rsidRPr="00DB5663">
        <w:rPr>
          <w:rFonts w:ascii="Times New Roman" w:hAnsi="Times New Roman" w:cs="Times New Roman"/>
          <w:sz w:val="24"/>
          <w:szCs w:val="24"/>
          <w:lang w:val="en-US"/>
        </w:rPr>
        <w:t xml:space="preserve">, M.K., </w:t>
      </w:r>
      <w:proofErr w:type="spellStart"/>
      <w:r w:rsidRPr="00DB5663">
        <w:rPr>
          <w:rFonts w:ascii="Times New Roman" w:hAnsi="Times New Roman" w:cs="Times New Roman"/>
          <w:sz w:val="24"/>
          <w:szCs w:val="24"/>
          <w:lang w:val="en-US"/>
        </w:rPr>
        <w:t>Mugambi</w:t>
      </w:r>
      <w:proofErr w:type="spellEnd"/>
      <w:r w:rsidRPr="00DB5663">
        <w:rPr>
          <w:rFonts w:ascii="Times New Roman" w:hAnsi="Times New Roman" w:cs="Times New Roman"/>
          <w:sz w:val="24"/>
          <w:szCs w:val="24"/>
          <w:lang w:val="en-US"/>
        </w:rPr>
        <w:t xml:space="preserve">, I., Nunda, W., Chacha, D., </w:t>
      </w:r>
      <w:proofErr w:type="spellStart"/>
      <w:r w:rsidRPr="00DB5663">
        <w:rPr>
          <w:rFonts w:ascii="Times New Roman" w:hAnsi="Times New Roman" w:cs="Times New Roman"/>
          <w:sz w:val="24"/>
          <w:szCs w:val="24"/>
          <w:lang w:val="en-US"/>
        </w:rPr>
        <w:t>Rware</w:t>
      </w:r>
      <w:proofErr w:type="spellEnd"/>
      <w:r w:rsidRPr="00DB5663">
        <w:rPr>
          <w:rFonts w:ascii="Times New Roman" w:hAnsi="Times New Roman" w:cs="Times New Roman"/>
          <w:sz w:val="24"/>
          <w:szCs w:val="24"/>
          <w:lang w:val="en-US"/>
        </w:rPr>
        <w:t xml:space="preserve">, H., </w:t>
      </w:r>
      <w:proofErr w:type="spellStart"/>
      <w:r w:rsidRPr="00DB5663">
        <w:rPr>
          <w:rFonts w:ascii="Times New Roman" w:hAnsi="Times New Roman" w:cs="Times New Roman"/>
          <w:sz w:val="24"/>
          <w:szCs w:val="24"/>
          <w:lang w:val="en-US"/>
        </w:rPr>
        <w:t>Makale</w:t>
      </w:r>
      <w:proofErr w:type="spellEnd"/>
      <w:r w:rsidRPr="00DB5663">
        <w:rPr>
          <w:rFonts w:ascii="Times New Roman" w:hAnsi="Times New Roman" w:cs="Times New Roman"/>
          <w:sz w:val="24"/>
          <w:szCs w:val="24"/>
          <w:lang w:val="en-US"/>
        </w:rPr>
        <w:t xml:space="preserve">, F., </w:t>
      </w:r>
      <w:proofErr w:type="spellStart"/>
      <w:r w:rsidRPr="00DB5663">
        <w:rPr>
          <w:rFonts w:ascii="Times New Roman" w:hAnsi="Times New Roman" w:cs="Times New Roman"/>
          <w:sz w:val="24"/>
          <w:szCs w:val="24"/>
          <w:lang w:val="en-US"/>
        </w:rPr>
        <w:t>Mulema</w:t>
      </w:r>
      <w:proofErr w:type="spellEnd"/>
      <w:r w:rsidRPr="00DB5663">
        <w:rPr>
          <w:rFonts w:ascii="Times New Roman" w:hAnsi="Times New Roman" w:cs="Times New Roman"/>
          <w:sz w:val="24"/>
          <w:szCs w:val="24"/>
          <w:lang w:val="en-US"/>
        </w:rPr>
        <w:t xml:space="preserve">, J., Lamontagne‐Godwin, J., Williams, F. and Edgington, S., 2020. Why don't smallholder farmers in Kenya use more </w:t>
      </w:r>
      <w:proofErr w:type="gramStart"/>
      <w:r w:rsidRPr="00DB5663">
        <w:rPr>
          <w:rFonts w:ascii="Times New Roman" w:hAnsi="Times New Roman" w:cs="Times New Roman"/>
          <w:sz w:val="24"/>
          <w:szCs w:val="24"/>
          <w:lang w:val="en-US"/>
        </w:rPr>
        <w:t>biopesticides?.</w:t>
      </w:r>
      <w:proofErr w:type="gramEnd"/>
      <w:r w:rsidRPr="00DB5663">
        <w:rPr>
          <w:rFonts w:ascii="Times New Roman" w:hAnsi="Times New Roman" w:cs="Times New Roman"/>
          <w:sz w:val="24"/>
          <w:szCs w:val="24"/>
          <w:lang w:val="en-US"/>
        </w:rPr>
        <w:t xml:space="preserve"> Pest management science, 76(11), pp.3615-3625.</w:t>
      </w:r>
    </w:p>
    <w:p w14:paraId="6AD2C035" w14:textId="77777777" w:rsidR="00595FB7" w:rsidRDefault="00595FB7" w:rsidP="005345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5B9">
        <w:rPr>
          <w:rFonts w:ascii="Times New Roman" w:hAnsi="Times New Roman" w:cs="Times New Roman"/>
          <w:sz w:val="24"/>
          <w:szCs w:val="24"/>
          <w:lang w:val="en-US"/>
        </w:rPr>
        <w:t>Copping LG 2001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345B9">
        <w:rPr>
          <w:rFonts w:ascii="Times New Roman" w:hAnsi="Times New Roman" w:cs="Times New Roman"/>
          <w:sz w:val="24"/>
          <w:szCs w:val="24"/>
          <w:lang w:val="en-US"/>
        </w:rPr>
        <w:t xml:space="preserve"> The Biopesticide Manual, 2nd ed. Farnham,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45B9">
        <w:rPr>
          <w:rFonts w:ascii="Times New Roman" w:hAnsi="Times New Roman" w:cs="Times New Roman"/>
          <w:sz w:val="24"/>
          <w:szCs w:val="24"/>
          <w:lang w:val="en-US"/>
        </w:rPr>
        <w:t>UK, British Crop Protection Council, p. 528.</w:t>
      </w:r>
    </w:p>
    <w:p w14:paraId="3224AB03" w14:textId="77777777" w:rsidR="00595FB7" w:rsidRDefault="00595FB7" w:rsidP="005345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863" w:name="_Hlk120791267"/>
      <w:r w:rsidRPr="00913934">
        <w:rPr>
          <w:rFonts w:ascii="Times New Roman" w:hAnsi="Times New Roman" w:cs="Times New Roman"/>
          <w:sz w:val="24"/>
          <w:szCs w:val="24"/>
          <w:lang w:val="en-US"/>
        </w:rPr>
        <w:lastRenderedPageBreak/>
        <w:t>dos Santos</w:t>
      </w:r>
      <w:bookmarkEnd w:id="1863"/>
      <w:r w:rsidRPr="00913934">
        <w:rPr>
          <w:rFonts w:ascii="Times New Roman" w:hAnsi="Times New Roman" w:cs="Times New Roman"/>
          <w:sz w:val="24"/>
          <w:szCs w:val="24"/>
          <w:lang w:val="en-US"/>
        </w:rPr>
        <w:t xml:space="preserve">, R.M., Diaz, P.A.E., Lobo, L.L.B. and </w:t>
      </w:r>
      <w:proofErr w:type="spellStart"/>
      <w:r w:rsidRPr="00913934">
        <w:rPr>
          <w:rFonts w:ascii="Times New Roman" w:hAnsi="Times New Roman" w:cs="Times New Roman"/>
          <w:sz w:val="24"/>
          <w:szCs w:val="24"/>
          <w:lang w:val="en-US"/>
        </w:rPr>
        <w:t>Rigobelo</w:t>
      </w:r>
      <w:proofErr w:type="spellEnd"/>
      <w:r w:rsidRPr="00913934">
        <w:rPr>
          <w:rFonts w:ascii="Times New Roman" w:hAnsi="Times New Roman" w:cs="Times New Roman"/>
          <w:sz w:val="24"/>
          <w:szCs w:val="24"/>
          <w:lang w:val="en-US"/>
        </w:rPr>
        <w:t>, E.C., 2020. Use of plant growth-promoting rhizobacteria in maize and sugarcane: Characteristics and applications. Frontiers in Sustainable Food Systems, 4, p.136.</w:t>
      </w:r>
    </w:p>
    <w:p w14:paraId="43C1725F" w14:textId="77777777" w:rsidR="00595FB7" w:rsidRDefault="00595FB7" w:rsidP="006618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18BE">
        <w:rPr>
          <w:rFonts w:ascii="Times New Roman" w:hAnsi="Times New Roman" w:cs="Times New Roman"/>
          <w:sz w:val="24"/>
          <w:szCs w:val="24"/>
          <w:lang w:val="en-US"/>
        </w:rPr>
        <w:t>Grzywacz</w:t>
      </w:r>
      <w:proofErr w:type="spellEnd"/>
      <w:r w:rsidRPr="006618BE">
        <w:rPr>
          <w:rFonts w:ascii="Times New Roman" w:hAnsi="Times New Roman" w:cs="Times New Roman"/>
          <w:sz w:val="24"/>
          <w:szCs w:val="24"/>
          <w:lang w:val="en-US"/>
        </w:rPr>
        <w:t xml:space="preserve">, D., Cherry, A. and Gwynn, R., 2009. Biological pesticides for Africa: why has so little of the research undertaken to date resulted in new products to help Africa's </w:t>
      </w:r>
      <w:proofErr w:type="gramStart"/>
      <w:r w:rsidRPr="006618BE">
        <w:rPr>
          <w:rFonts w:ascii="Times New Roman" w:hAnsi="Times New Roman" w:cs="Times New Roman"/>
          <w:sz w:val="24"/>
          <w:szCs w:val="24"/>
          <w:lang w:val="en-US"/>
        </w:rPr>
        <w:t>poor?.</w:t>
      </w:r>
      <w:proofErr w:type="gramEnd"/>
      <w:r w:rsidRPr="006618BE">
        <w:rPr>
          <w:rFonts w:ascii="Times New Roman" w:hAnsi="Times New Roman" w:cs="Times New Roman"/>
          <w:sz w:val="24"/>
          <w:szCs w:val="24"/>
          <w:lang w:val="en-US"/>
        </w:rPr>
        <w:t xml:space="preserve"> Outlooks on Pest Management, 20(2), p.77.</w:t>
      </w:r>
    </w:p>
    <w:p w14:paraId="6F4D9002" w14:textId="77777777" w:rsidR="00595FB7" w:rsidRDefault="00595FB7" w:rsidP="001228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88B">
        <w:rPr>
          <w:rFonts w:ascii="Times New Roman" w:hAnsi="Times New Roman" w:cs="Times New Roman"/>
          <w:sz w:val="24"/>
          <w:szCs w:val="24"/>
          <w:lang w:val="en-US"/>
        </w:rPr>
        <w:t xml:space="preserve"> J. J. Okello, Compliance with international food-safety standards,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288B">
        <w:rPr>
          <w:rFonts w:ascii="Times New Roman" w:hAnsi="Times New Roman" w:cs="Times New Roman"/>
          <w:sz w:val="24"/>
          <w:szCs w:val="24"/>
          <w:lang w:val="en-US"/>
        </w:rPr>
        <w:t>the case of green bean production in Kenyan family farms [Ph.D.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288B">
        <w:rPr>
          <w:rFonts w:ascii="Times New Roman" w:hAnsi="Times New Roman" w:cs="Times New Roman"/>
          <w:sz w:val="24"/>
          <w:szCs w:val="24"/>
          <w:lang w:val="en-US"/>
        </w:rPr>
        <w:t>Dissertation], Michigan State University, East Lansing, Mich,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288B">
        <w:rPr>
          <w:rFonts w:ascii="Times New Roman" w:hAnsi="Times New Roman" w:cs="Times New Roman"/>
          <w:sz w:val="24"/>
          <w:szCs w:val="24"/>
          <w:lang w:val="en-US"/>
        </w:rPr>
        <w:t>USA, 2005.</w:t>
      </w:r>
    </w:p>
    <w:p w14:paraId="0D9A9357" w14:textId="77777777" w:rsidR="00595FB7" w:rsidRDefault="00595FB7" w:rsidP="001228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B9D">
        <w:rPr>
          <w:rFonts w:ascii="Times New Roman" w:hAnsi="Times New Roman" w:cs="Times New Roman"/>
          <w:sz w:val="24"/>
          <w:szCs w:val="24"/>
          <w:lang w:val="en-US"/>
        </w:rPr>
        <w:t xml:space="preserve">Macharia, I., </w:t>
      </w:r>
      <w:proofErr w:type="spellStart"/>
      <w:r w:rsidRPr="00905B9D">
        <w:rPr>
          <w:rFonts w:ascii="Times New Roman" w:hAnsi="Times New Roman" w:cs="Times New Roman"/>
          <w:sz w:val="24"/>
          <w:szCs w:val="24"/>
          <w:lang w:val="en-US"/>
        </w:rPr>
        <w:t>Mithöfer</w:t>
      </w:r>
      <w:proofErr w:type="spellEnd"/>
      <w:r w:rsidRPr="00905B9D">
        <w:rPr>
          <w:rFonts w:ascii="Times New Roman" w:hAnsi="Times New Roman" w:cs="Times New Roman"/>
          <w:sz w:val="24"/>
          <w:szCs w:val="24"/>
          <w:lang w:val="en-US"/>
        </w:rPr>
        <w:t>, D. and Waibel, H., 2009. Potential environmental impacts of pesticides use in the vegetable sub-sector in Kenya. African Journal of Horticultural Science, 2(138-151).</w:t>
      </w:r>
    </w:p>
    <w:p w14:paraId="7E1338C2" w14:textId="77777777" w:rsidR="00595FB7" w:rsidRDefault="00595FB7" w:rsidP="00CB7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5C90">
        <w:rPr>
          <w:rFonts w:ascii="Times New Roman" w:hAnsi="Times New Roman" w:cs="Times New Roman"/>
          <w:sz w:val="24"/>
          <w:szCs w:val="24"/>
          <w:lang w:val="en-US"/>
        </w:rPr>
        <w:t>Mbudzya</w:t>
      </w:r>
      <w:proofErr w:type="spellEnd"/>
      <w:r w:rsidRPr="00115C90">
        <w:rPr>
          <w:rFonts w:ascii="Times New Roman" w:hAnsi="Times New Roman" w:cs="Times New Roman"/>
          <w:sz w:val="24"/>
          <w:szCs w:val="24"/>
          <w:lang w:val="en-US"/>
        </w:rPr>
        <w:t xml:space="preserve">, J.J., </w:t>
      </w:r>
      <w:proofErr w:type="spellStart"/>
      <w:r w:rsidRPr="00115C90">
        <w:rPr>
          <w:rFonts w:ascii="Times New Roman" w:hAnsi="Times New Roman" w:cs="Times New Roman"/>
          <w:sz w:val="24"/>
          <w:szCs w:val="24"/>
          <w:lang w:val="en-US"/>
        </w:rPr>
        <w:t>Gido</w:t>
      </w:r>
      <w:proofErr w:type="spellEnd"/>
      <w:r w:rsidRPr="00115C90">
        <w:rPr>
          <w:rFonts w:ascii="Times New Roman" w:hAnsi="Times New Roman" w:cs="Times New Roman"/>
          <w:sz w:val="24"/>
          <w:szCs w:val="24"/>
          <w:lang w:val="en-US"/>
        </w:rPr>
        <w:t xml:space="preserve">, E.O. and </w:t>
      </w:r>
      <w:proofErr w:type="spellStart"/>
      <w:r w:rsidRPr="00115C90">
        <w:rPr>
          <w:rFonts w:ascii="Times New Roman" w:hAnsi="Times New Roman" w:cs="Times New Roman"/>
          <w:sz w:val="24"/>
          <w:szCs w:val="24"/>
          <w:lang w:val="en-US"/>
        </w:rPr>
        <w:t>Owuor</w:t>
      </w:r>
      <w:proofErr w:type="spellEnd"/>
      <w:r w:rsidRPr="00115C90">
        <w:rPr>
          <w:rFonts w:ascii="Times New Roman" w:hAnsi="Times New Roman" w:cs="Times New Roman"/>
          <w:sz w:val="24"/>
          <w:szCs w:val="24"/>
          <w:lang w:val="en-US"/>
        </w:rPr>
        <w:t>, G., 2022. Effect of land tenure security on agricultural productivity among small scale farmers in Kenya: a conditional mixed processes analysis. Cogent Food &amp; Agriculture, 8(1), p.2139805.</w:t>
      </w:r>
    </w:p>
    <w:p w14:paraId="4275679B" w14:textId="77777777" w:rsidR="00595FB7" w:rsidRDefault="00595FB7" w:rsidP="005345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45B9">
        <w:rPr>
          <w:rFonts w:ascii="Times New Roman" w:hAnsi="Times New Roman" w:cs="Times New Roman"/>
          <w:sz w:val="24"/>
          <w:szCs w:val="24"/>
          <w:lang w:val="en-US"/>
        </w:rPr>
        <w:t>Mulugeta</w:t>
      </w:r>
      <w:proofErr w:type="spellEnd"/>
      <w:r w:rsidRPr="005345B9">
        <w:rPr>
          <w:rFonts w:ascii="Times New Roman" w:hAnsi="Times New Roman" w:cs="Times New Roman"/>
          <w:sz w:val="24"/>
          <w:szCs w:val="24"/>
          <w:lang w:val="en-US"/>
        </w:rPr>
        <w:t xml:space="preserve">, T., </w:t>
      </w:r>
      <w:proofErr w:type="spellStart"/>
      <w:r w:rsidRPr="005345B9">
        <w:rPr>
          <w:rFonts w:ascii="Times New Roman" w:hAnsi="Times New Roman" w:cs="Times New Roman"/>
          <w:sz w:val="24"/>
          <w:szCs w:val="24"/>
          <w:lang w:val="en-US"/>
        </w:rPr>
        <w:t>Muhinyuza</w:t>
      </w:r>
      <w:proofErr w:type="spellEnd"/>
      <w:r w:rsidRPr="005345B9">
        <w:rPr>
          <w:rFonts w:ascii="Times New Roman" w:hAnsi="Times New Roman" w:cs="Times New Roman"/>
          <w:sz w:val="24"/>
          <w:szCs w:val="24"/>
          <w:lang w:val="en-US"/>
        </w:rPr>
        <w:t xml:space="preserve">, J.B., Gouws-Meyer, R., </w:t>
      </w:r>
      <w:proofErr w:type="spellStart"/>
      <w:r w:rsidRPr="005345B9">
        <w:rPr>
          <w:rFonts w:ascii="Times New Roman" w:hAnsi="Times New Roman" w:cs="Times New Roman"/>
          <w:sz w:val="24"/>
          <w:szCs w:val="24"/>
          <w:lang w:val="en-US"/>
        </w:rPr>
        <w:t>Matsaunyane</w:t>
      </w:r>
      <w:proofErr w:type="spellEnd"/>
      <w:r w:rsidRPr="005345B9">
        <w:rPr>
          <w:rFonts w:ascii="Times New Roman" w:hAnsi="Times New Roman" w:cs="Times New Roman"/>
          <w:sz w:val="24"/>
          <w:szCs w:val="24"/>
          <w:lang w:val="en-US"/>
        </w:rPr>
        <w:t xml:space="preserve">, L., </w:t>
      </w:r>
      <w:proofErr w:type="spellStart"/>
      <w:r w:rsidRPr="005345B9">
        <w:rPr>
          <w:rFonts w:ascii="Times New Roman" w:hAnsi="Times New Roman" w:cs="Times New Roman"/>
          <w:sz w:val="24"/>
          <w:szCs w:val="24"/>
          <w:lang w:val="en-US"/>
        </w:rPr>
        <w:t>Andreasson</w:t>
      </w:r>
      <w:proofErr w:type="spellEnd"/>
      <w:r w:rsidRPr="005345B9">
        <w:rPr>
          <w:rFonts w:ascii="Times New Roman" w:hAnsi="Times New Roman" w:cs="Times New Roman"/>
          <w:sz w:val="24"/>
          <w:szCs w:val="24"/>
          <w:lang w:val="en-US"/>
        </w:rPr>
        <w:t xml:space="preserve">, E. and </w:t>
      </w:r>
      <w:proofErr w:type="spellStart"/>
      <w:r w:rsidRPr="005345B9">
        <w:rPr>
          <w:rFonts w:ascii="Times New Roman" w:hAnsi="Times New Roman" w:cs="Times New Roman"/>
          <w:sz w:val="24"/>
          <w:szCs w:val="24"/>
          <w:lang w:val="en-US"/>
        </w:rPr>
        <w:t>Alexandersson</w:t>
      </w:r>
      <w:proofErr w:type="spellEnd"/>
      <w:r w:rsidRPr="005345B9">
        <w:rPr>
          <w:rFonts w:ascii="Times New Roman" w:hAnsi="Times New Roman" w:cs="Times New Roman"/>
          <w:sz w:val="24"/>
          <w:szCs w:val="24"/>
          <w:lang w:val="en-US"/>
        </w:rPr>
        <w:t>, E., 2020. Botanicals and plant strengtheners for potato and tomato cultivation in Africa. Journal of Integrative Agriculture, 19(2), pp.406-427.</w:t>
      </w:r>
    </w:p>
    <w:p w14:paraId="2D148C56" w14:textId="77777777" w:rsidR="00595FB7" w:rsidRDefault="00595FB7" w:rsidP="00CB7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288B">
        <w:rPr>
          <w:rFonts w:ascii="Times New Roman" w:hAnsi="Times New Roman" w:cs="Times New Roman"/>
          <w:sz w:val="24"/>
          <w:szCs w:val="24"/>
          <w:lang w:val="en-US"/>
        </w:rPr>
        <w:t>Ohayo-Mitoko</w:t>
      </w:r>
      <w:proofErr w:type="spellEnd"/>
      <w:r w:rsidRPr="0012288B">
        <w:rPr>
          <w:rFonts w:ascii="Times New Roman" w:hAnsi="Times New Roman" w:cs="Times New Roman"/>
          <w:sz w:val="24"/>
          <w:szCs w:val="24"/>
          <w:lang w:val="en-US"/>
        </w:rPr>
        <w:t xml:space="preserve">, G.J., </w:t>
      </w:r>
      <w:proofErr w:type="spellStart"/>
      <w:r w:rsidRPr="0012288B">
        <w:rPr>
          <w:rFonts w:ascii="Times New Roman" w:hAnsi="Times New Roman" w:cs="Times New Roman"/>
          <w:sz w:val="24"/>
          <w:szCs w:val="24"/>
          <w:lang w:val="en-US"/>
        </w:rPr>
        <w:t>Kromhout</w:t>
      </w:r>
      <w:proofErr w:type="spellEnd"/>
      <w:r w:rsidRPr="0012288B">
        <w:rPr>
          <w:rFonts w:ascii="Times New Roman" w:hAnsi="Times New Roman" w:cs="Times New Roman"/>
          <w:sz w:val="24"/>
          <w:szCs w:val="24"/>
          <w:lang w:val="en-US"/>
        </w:rPr>
        <w:t xml:space="preserve">, H., </w:t>
      </w:r>
      <w:proofErr w:type="spellStart"/>
      <w:r w:rsidRPr="0012288B">
        <w:rPr>
          <w:rFonts w:ascii="Times New Roman" w:hAnsi="Times New Roman" w:cs="Times New Roman"/>
          <w:sz w:val="24"/>
          <w:szCs w:val="24"/>
          <w:lang w:val="en-US"/>
        </w:rPr>
        <w:t>Simwa</w:t>
      </w:r>
      <w:proofErr w:type="spellEnd"/>
      <w:r w:rsidRPr="0012288B">
        <w:rPr>
          <w:rFonts w:ascii="Times New Roman" w:hAnsi="Times New Roman" w:cs="Times New Roman"/>
          <w:sz w:val="24"/>
          <w:szCs w:val="24"/>
          <w:lang w:val="en-US"/>
        </w:rPr>
        <w:t xml:space="preserve">, J.M., </w:t>
      </w:r>
      <w:proofErr w:type="spellStart"/>
      <w:r w:rsidRPr="0012288B">
        <w:rPr>
          <w:rFonts w:ascii="Times New Roman" w:hAnsi="Times New Roman" w:cs="Times New Roman"/>
          <w:sz w:val="24"/>
          <w:szCs w:val="24"/>
          <w:lang w:val="en-US"/>
        </w:rPr>
        <w:t>Boleij</w:t>
      </w:r>
      <w:proofErr w:type="spellEnd"/>
      <w:r w:rsidRPr="0012288B">
        <w:rPr>
          <w:rFonts w:ascii="Times New Roman" w:hAnsi="Times New Roman" w:cs="Times New Roman"/>
          <w:sz w:val="24"/>
          <w:szCs w:val="24"/>
          <w:lang w:val="en-US"/>
        </w:rPr>
        <w:t xml:space="preserve">, J.S. and </w:t>
      </w:r>
      <w:proofErr w:type="spellStart"/>
      <w:r w:rsidRPr="0012288B">
        <w:rPr>
          <w:rFonts w:ascii="Times New Roman" w:hAnsi="Times New Roman" w:cs="Times New Roman"/>
          <w:sz w:val="24"/>
          <w:szCs w:val="24"/>
          <w:lang w:val="en-US"/>
        </w:rPr>
        <w:t>Heederik</w:t>
      </w:r>
      <w:proofErr w:type="spellEnd"/>
      <w:r w:rsidRPr="0012288B">
        <w:rPr>
          <w:rFonts w:ascii="Times New Roman" w:hAnsi="Times New Roman" w:cs="Times New Roman"/>
          <w:sz w:val="24"/>
          <w:szCs w:val="24"/>
          <w:lang w:val="en-US"/>
        </w:rPr>
        <w:t>, D., 2000. Self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2288B">
        <w:rPr>
          <w:rFonts w:ascii="Times New Roman" w:hAnsi="Times New Roman" w:cs="Times New Roman"/>
          <w:sz w:val="24"/>
          <w:szCs w:val="24"/>
          <w:lang w:val="en-US"/>
        </w:rPr>
        <w:t>reported symptoms and inhibition of acetylcholinesterase activity among Kenyan agricultural workers. Occupational and environmental medicine, 57(3), pp.195-200.</w:t>
      </w:r>
    </w:p>
    <w:p w14:paraId="08588FB8" w14:textId="0078FF0C" w:rsidR="00595FB7" w:rsidRDefault="00595FB7" w:rsidP="00CB7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D5">
        <w:rPr>
          <w:rFonts w:ascii="Times New Roman" w:hAnsi="Times New Roman" w:cs="Times New Roman"/>
          <w:sz w:val="24"/>
          <w:szCs w:val="24"/>
          <w:lang w:val="en-US"/>
        </w:rPr>
        <w:t>Olson, S. (2015). An analysis of the biopesticide market now and where is going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74D5">
        <w:rPr>
          <w:rFonts w:ascii="Times New Roman" w:hAnsi="Times New Roman" w:cs="Times New Roman"/>
          <w:sz w:val="24"/>
          <w:szCs w:val="24"/>
          <w:lang w:val="en-US"/>
        </w:rPr>
        <w:t xml:space="preserve">Outlook. Pest </w:t>
      </w:r>
      <w:proofErr w:type="spellStart"/>
      <w:r w:rsidRPr="00CB74D5">
        <w:rPr>
          <w:rFonts w:ascii="Times New Roman" w:hAnsi="Times New Roman" w:cs="Times New Roman"/>
          <w:sz w:val="24"/>
          <w:szCs w:val="24"/>
          <w:lang w:val="en-US"/>
        </w:rPr>
        <w:t>Manag</w:t>
      </w:r>
      <w:proofErr w:type="spellEnd"/>
      <w:r w:rsidRPr="00CB74D5">
        <w:rPr>
          <w:rFonts w:ascii="Times New Roman" w:hAnsi="Times New Roman" w:cs="Times New Roman"/>
          <w:sz w:val="24"/>
          <w:szCs w:val="24"/>
          <w:lang w:val="en-US"/>
        </w:rPr>
        <w:t xml:space="preserve">. 26, 203–206. </w:t>
      </w:r>
      <w:proofErr w:type="spellStart"/>
      <w:r w:rsidRPr="00CB74D5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CB74D5">
        <w:rPr>
          <w:rFonts w:ascii="Times New Roman" w:hAnsi="Times New Roman" w:cs="Times New Roman"/>
          <w:sz w:val="24"/>
          <w:szCs w:val="24"/>
          <w:lang w:val="en-US"/>
        </w:rPr>
        <w:t>: 10.1564/v26</w:t>
      </w:r>
      <w:del w:id="1864" w:author="Dan mungai" w:date="2023-07-12T11:38:00Z">
        <w:r w:rsidRPr="00CB74D5" w:rsidDel="000E2BB5">
          <w:rPr>
            <w:rFonts w:ascii="Times New Roman" w:hAnsi="Times New Roman" w:cs="Times New Roman"/>
            <w:sz w:val="24"/>
            <w:szCs w:val="24"/>
            <w:lang w:val="en-US"/>
          </w:rPr>
          <w:delText>_</w:delText>
        </w:r>
      </w:del>
      <w:ins w:id="1865" w:author="Dan mungai" w:date="2023-07-13T11:53:00Z">
        <w:r w:rsidR="0034268A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866" w:author="Dan mungai" w:date="2023-07-12T12:37:00Z">
        <w:r w:rsidR="00B30A2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867" w:author="Dan mungai" w:date="2023-07-12T11:44:00Z">
        <w:r w:rsidR="000E2BB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868" w:author="Dan mungai" w:date="2023-07-12T11:38:00Z">
        <w:r w:rsidR="000E2BB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CB74D5">
        <w:rPr>
          <w:rFonts w:ascii="Times New Roman" w:hAnsi="Times New Roman" w:cs="Times New Roman"/>
          <w:sz w:val="24"/>
          <w:szCs w:val="24"/>
          <w:lang w:val="en-US"/>
        </w:rPr>
        <w:t>oct</w:t>
      </w:r>
      <w:del w:id="1869" w:author="Dan mungai" w:date="2023-07-12T11:38:00Z">
        <w:r w:rsidRPr="00CB74D5" w:rsidDel="000E2BB5">
          <w:rPr>
            <w:rFonts w:ascii="Times New Roman" w:hAnsi="Times New Roman" w:cs="Times New Roman"/>
            <w:sz w:val="24"/>
            <w:szCs w:val="24"/>
            <w:lang w:val="en-US"/>
          </w:rPr>
          <w:delText>_</w:delText>
        </w:r>
      </w:del>
      <w:ins w:id="1870" w:author="Dan mungai" w:date="2023-07-13T11:53:00Z">
        <w:r w:rsidR="0034268A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871" w:author="Dan mungai" w:date="2023-07-12T12:37:00Z">
        <w:r w:rsidR="00B30A2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872" w:author="Dan mungai" w:date="2023-07-12T11:44:00Z">
        <w:r w:rsidR="000E2BB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873" w:author="Dan mungai" w:date="2023-07-12T11:38:00Z">
        <w:r w:rsidR="000E2BB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CB74D5">
        <w:rPr>
          <w:rFonts w:ascii="Times New Roman" w:hAnsi="Times New Roman" w:cs="Times New Roman"/>
          <w:sz w:val="24"/>
          <w:szCs w:val="24"/>
          <w:lang w:val="en-US"/>
        </w:rPr>
        <w:t>04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8E3C77" w14:textId="77777777" w:rsidR="00595FB7" w:rsidRDefault="00595FB7" w:rsidP="006618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874" w:name="_Hlk120789000"/>
      <w:r w:rsidRPr="00004F02">
        <w:rPr>
          <w:rFonts w:ascii="Times New Roman" w:hAnsi="Times New Roman" w:cs="Times New Roman"/>
          <w:sz w:val="24"/>
          <w:szCs w:val="24"/>
          <w:lang w:val="en-US"/>
        </w:rPr>
        <w:t>Ratto</w:t>
      </w:r>
      <w:bookmarkEnd w:id="1874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F., Bruce, T.J.A.,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Chipabika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G.,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Mwamakamba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S., Mkandawire, R., Khan, Z.,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Mkindi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A.,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Pittchar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Chidawanyika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>, F., Sallu, S.M. and Whitfield, S., 2022. Biological control interventions and botanical pesticides for insect pests of crops in sub-Saharan Africa: A mapping review. Frontiers in Sustainable Food Systems, 6.</w:t>
      </w:r>
    </w:p>
    <w:p w14:paraId="13B28B08" w14:textId="77777777" w:rsidR="00595FB7" w:rsidRDefault="00595FB7" w:rsidP="006618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95">
        <w:rPr>
          <w:rFonts w:ascii="Times New Roman" w:hAnsi="Times New Roman" w:cs="Times New Roman"/>
          <w:sz w:val="24"/>
          <w:szCs w:val="24"/>
          <w:lang w:val="en-US"/>
        </w:rPr>
        <w:t>Regnault</w:t>
      </w:r>
      <w:proofErr w:type="spellEnd"/>
      <w:r w:rsidRPr="00F05695">
        <w:rPr>
          <w:rFonts w:ascii="Times New Roman" w:hAnsi="Times New Roman" w:cs="Times New Roman"/>
          <w:sz w:val="24"/>
          <w:szCs w:val="24"/>
          <w:lang w:val="en-US"/>
        </w:rPr>
        <w:t xml:space="preserve">-Roger, C. and </w:t>
      </w:r>
      <w:proofErr w:type="spellStart"/>
      <w:r w:rsidRPr="00F05695">
        <w:rPr>
          <w:rFonts w:ascii="Times New Roman" w:hAnsi="Times New Roman" w:cs="Times New Roman"/>
          <w:sz w:val="24"/>
          <w:szCs w:val="24"/>
          <w:lang w:val="en-US"/>
        </w:rPr>
        <w:t>Philogène</w:t>
      </w:r>
      <w:proofErr w:type="spellEnd"/>
      <w:r w:rsidRPr="00F05695">
        <w:rPr>
          <w:rFonts w:ascii="Times New Roman" w:hAnsi="Times New Roman" w:cs="Times New Roman"/>
          <w:sz w:val="24"/>
          <w:szCs w:val="24"/>
          <w:lang w:val="en-US"/>
        </w:rPr>
        <w:t>, B.J., 2008. Past and current prospects for the use of botanicals and plant allelochemicals in integrated pest management. Pharmaceutical Biology, 46(1-2), pp.41-52.</w:t>
      </w:r>
    </w:p>
    <w:p w14:paraId="438C77AA" w14:textId="77777777" w:rsidR="00595FB7" w:rsidRPr="0012288B" w:rsidRDefault="00595FB7" w:rsidP="001228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88B">
        <w:rPr>
          <w:rFonts w:ascii="Times New Roman" w:hAnsi="Times New Roman" w:cs="Times New Roman"/>
          <w:sz w:val="24"/>
          <w:szCs w:val="24"/>
          <w:lang w:val="en-US"/>
        </w:rPr>
        <w:t>S. Asfaw, Global agrifood supply chain, EU food safety standards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288B">
        <w:rPr>
          <w:rFonts w:ascii="Times New Roman" w:hAnsi="Times New Roman" w:cs="Times New Roman"/>
          <w:sz w:val="24"/>
          <w:szCs w:val="24"/>
          <w:lang w:val="en-US"/>
        </w:rPr>
        <w:t>and African small-scale producers, the case of high value horticultural exports from Kenya [Ph.D. thesis], Leibniz University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288B">
        <w:rPr>
          <w:rFonts w:ascii="Times New Roman" w:hAnsi="Times New Roman" w:cs="Times New Roman"/>
          <w:sz w:val="24"/>
          <w:szCs w:val="24"/>
          <w:lang w:val="en-US"/>
        </w:rPr>
        <w:t>Hanover, Hanover, Germany, 2008.</w:t>
      </w:r>
    </w:p>
    <w:p w14:paraId="7ED792B7" w14:textId="77777777" w:rsidR="00595FB7" w:rsidRPr="0012288B" w:rsidRDefault="00595FB7" w:rsidP="001228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8DA">
        <w:rPr>
          <w:rFonts w:ascii="Times New Roman" w:hAnsi="Times New Roman" w:cs="Times New Roman"/>
          <w:sz w:val="24"/>
          <w:szCs w:val="24"/>
          <w:lang w:val="en-US"/>
        </w:rPr>
        <w:lastRenderedPageBreak/>
        <w:t>Sachdev, S. and Singh, R.P., 2016. Current challenges, constraints and future strategies for development of successful market for biopesticides. Climate Change and Environmental Sustainability, 4(2), pp.129-136.</w:t>
      </w:r>
    </w:p>
    <w:p w14:paraId="2F246E24" w14:textId="77777777" w:rsidR="00595FB7" w:rsidRDefault="00595FB7" w:rsidP="006618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Tembo, Y.,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Mkindi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A.G.,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Mkenda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P.A., Mpumi, N.,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Mwanauta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R., Stevenson, P.C.,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Ndakidemi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 xml:space="preserve">, P.A. and </w:t>
      </w:r>
      <w:proofErr w:type="spellStart"/>
      <w:r w:rsidRPr="00004F02">
        <w:rPr>
          <w:rFonts w:ascii="Times New Roman" w:hAnsi="Times New Roman" w:cs="Times New Roman"/>
          <w:sz w:val="24"/>
          <w:szCs w:val="24"/>
          <w:lang w:val="en-US"/>
        </w:rPr>
        <w:t>Belmain</w:t>
      </w:r>
      <w:proofErr w:type="spellEnd"/>
      <w:r w:rsidRPr="00004F02">
        <w:rPr>
          <w:rFonts w:ascii="Times New Roman" w:hAnsi="Times New Roman" w:cs="Times New Roman"/>
          <w:sz w:val="24"/>
          <w:szCs w:val="24"/>
          <w:lang w:val="en-US"/>
        </w:rPr>
        <w:t>, S.R., 2018. Pesticidal plant extracts improve yield and reduce insect pests on legume crops without harming beneficial arthropods. Frontiers in Plant Science, 9, p.1425.</w:t>
      </w:r>
    </w:p>
    <w:p w14:paraId="0EB9F733" w14:textId="6A83EB08" w:rsidR="00F64051" w:rsidRDefault="00F64051" w:rsidP="006618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051">
        <w:rPr>
          <w:rFonts w:ascii="Times New Roman" w:hAnsi="Times New Roman" w:cs="Times New Roman"/>
          <w:sz w:val="24"/>
          <w:szCs w:val="24"/>
          <w:lang w:val="en-US"/>
        </w:rPr>
        <w:t>Adesemoye</w:t>
      </w:r>
      <w:proofErr w:type="spellEnd"/>
      <w:r w:rsidRPr="00F64051">
        <w:rPr>
          <w:rFonts w:ascii="Times New Roman" w:hAnsi="Times New Roman" w:cs="Times New Roman"/>
          <w:sz w:val="24"/>
          <w:szCs w:val="24"/>
          <w:lang w:val="en-US"/>
        </w:rPr>
        <w:t>, T.O., 2017. Introduction to biological products for crop production and protection. University of Nebraska-Lincoln, Extension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640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ewodros" w:date="2023-06-10T10:39:00Z" w:initials="T">
    <w:p w14:paraId="4BE0CFDE" w14:textId="1690C7A8" w:rsidR="00260774" w:rsidRDefault="00260774">
      <w:pPr>
        <w:pStyle w:val="CommentText"/>
      </w:pPr>
      <w:r>
        <w:rPr>
          <w:rStyle w:val="CommentReference"/>
        </w:rPr>
        <w:annotationRef/>
      </w:r>
      <w:r>
        <w:t>Please consider adding results in the abatract on attitude and practice.</w:t>
      </w:r>
    </w:p>
  </w:comment>
  <w:comment w:id="1" w:author="Tewodros" w:date="2023-06-10T10:19:00Z" w:initials="T">
    <w:p w14:paraId="563F2F19" w14:textId="0659F321" w:rsidR="00260774" w:rsidRDefault="00260774">
      <w:pPr>
        <w:pStyle w:val="CommentText"/>
      </w:pPr>
      <w:r>
        <w:rPr>
          <w:rStyle w:val="CommentReference"/>
        </w:rPr>
        <w:annotationRef/>
      </w:r>
      <w:r>
        <w:t>I had the fertilizer and biostimulation aspect as well</w:t>
      </w:r>
    </w:p>
  </w:comment>
  <w:comment w:id="2" w:author="Tewodros" w:date="2023-06-10T10:25:00Z" w:initials="T">
    <w:p w14:paraId="0BF5BC89" w14:textId="62C4CA22" w:rsidR="00260774" w:rsidRDefault="00260774">
      <w:pPr>
        <w:pStyle w:val="CommentText"/>
      </w:pPr>
      <w:r>
        <w:rPr>
          <w:rStyle w:val="CommentReference"/>
        </w:rPr>
        <w:annotationRef/>
      </w:r>
      <w:r>
        <w:t>I am not sure about this because no much info about the condition in Asia and the middle east</w:t>
      </w:r>
    </w:p>
  </w:comment>
  <w:comment w:id="3" w:author="Erik Alexandersson" w:date="2023-06-06T10:24:00Z" w:initials="EA">
    <w:p w14:paraId="36670DCB" w14:textId="1B1B63FB" w:rsidR="00260774" w:rsidRPr="003B3236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B3236">
        <w:rPr>
          <w:lang w:val="en-GB"/>
        </w:rPr>
        <w:t xml:space="preserve">Rather sufficient? Also you need to define in the methods section on what the cut-off for </w:t>
      </w:r>
      <w:r>
        <w:rPr>
          <w:lang w:val="en-GB"/>
        </w:rPr>
        <w:t>“relevant knowledge” was</w:t>
      </w:r>
    </w:p>
  </w:comment>
  <w:comment w:id="4" w:author="Tewodros" w:date="2023-06-10T10:34:00Z" w:initials="T">
    <w:p w14:paraId="676D0BA2" w14:textId="34C03837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I suggest you raise the overall attitude and practice aspect in any order relevant and proceed to variation among counties. </w:t>
      </w:r>
    </w:p>
  </w:comment>
  <w:comment w:id="5" w:author="Erik Alexandersson" w:date="2023-06-06T10:17:00Z" w:initials="EA">
    <w:p w14:paraId="05407E88" w14:textId="3236322F" w:rsidR="00260774" w:rsidRPr="00852E4C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52E4C">
        <w:rPr>
          <w:lang w:val="en-GB"/>
        </w:rPr>
        <w:t>Please check the correctness of these statements</w:t>
      </w:r>
    </w:p>
  </w:comment>
  <w:comment w:id="6" w:author="Erik Alexandersson" w:date="2023-06-06T10:18:00Z" w:initials="EA">
    <w:p w14:paraId="70D1CDEB" w14:textId="3BD5ACC1" w:rsidR="00260774" w:rsidRPr="008B7512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</w:p>
  </w:comment>
  <w:comment w:id="7" w:author="Erik Alexandersson" w:date="2023-06-08T14:15:00Z" w:initials="EA">
    <w:p w14:paraId="3FE2D29D" w14:textId="15C94C24" w:rsidR="00260774" w:rsidRPr="008B7512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B7512">
        <w:rPr>
          <w:lang w:val="en-GB"/>
        </w:rPr>
        <w:t>Relevant or sufficient?</w:t>
      </w:r>
    </w:p>
  </w:comment>
  <w:comment w:id="9" w:author="Tewodros" w:date="2023-06-10T10:40:00Z" w:initials="T">
    <w:p w14:paraId="688EDD9D" w14:textId="29A49C06" w:rsidR="00260774" w:rsidRDefault="00260774">
      <w:pPr>
        <w:pStyle w:val="CommentText"/>
      </w:pPr>
      <w:r>
        <w:rPr>
          <w:rStyle w:val="CommentReference"/>
        </w:rPr>
        <w:annotationRef/>
      </w:r>
      <w:r>
        <w:t>I would add conclusion considering all the components-KAP.</w:t>
      </w:r>
    </w:p>
  </w:comment>
  <w:comment w:id="8" w:author="Erik Alexandersson" w:date="2023-06-08T14:16:00Z" w:initials="EA">
    <w:p w14:paraId="2F7C124C" w14:textId="6AE9FE54" w:rsidR="00260774" w:rsidRPr="008B7512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B7512">
        <w:rPr>
          <w:lang w:val="en-GB"/>
        </w:rPr>
        <w:t>So what is missing</w:t>
      </w:r>
      <w:r>
        <w:rPr>
          <w:lang w:val="en-GB"/>
        </w:rPr>
        <w:t>? This is not really answered in the paper…any thoughts?</w:t>
      </w:r>
    </w:p>
  </w:comment>
  <w:comment w:id="10" w:author="Tewodros" w:date="2023-06-10T15:02:00Z" w:initials="T">
    <w:p w14:paraId="010C9608" w14:textId="52C59A5C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I was trying to catch the rationale of the study, I think it is a bit loose. </w:t>
      </w:r>
    </w:p>
  </w:comment>
  <w:comment w:id="13" w:author="Erik Alexandersson" w:date="2023-06-06T10:28:00Z" w:initials="EA">
    <w:p w14:paraId="4FB34C80" w14:textId="7D4C52BD" w:rsidR="00260774" w:rsidRPr="007229F8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7229F8">
        <w:rPr>
          <w:lang w:val="en-GB"/>
        </w:rPr>
        <w:t xml:space="preserve">Where are the resistance inducers , and </w:t>
      </w:r>
      <w:r>
        <w:rPr>
          <w:lang w:val="en-GB"/>
        </w:rPr>
        <w:t>I would not place biocontrol under biopesticides</w:t>
      </w:r>
    </w:p>
  </w:comment>
  <w:comment w:id="14" w:author="Erik Alexandersson" w:date="2023-06-06T10:28:00Z" w:initials="EA">
    <w:p w14:paraId="52136D3C" w14:textId="64D16241" w:rsidR="00260774" w:rsidRPr="007229F8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7229F8">
        <w:rPr>
          <w:lang w:val="en-GB"/>
        </w:rPr>
        <w:t>This is not peer-reviewed so please remove</w:t>
      </w:r>
    </w:p>
  </w:comment>
  <w:comment w:id="15" w:author="Tewodros" w:date="2023-06-10T14:52:00Z" w:initials="T">
    <w:p w14:paraId="22CBC73D" w14:textId="1237D05B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I don’t follow here. I think they either may attract benefictial organisms or do not harm them unlike the conventional. </w:t>
      </w:r>
    </w:p>
  </w:comment>
  <w:comment w:id="16" w:author="Erik Alexandersson" w:date="2023-06-06T10:37:00Z" w:initials="EA">
    <w:p w14:paraId="4EDA9839" w14:textId="096BAA44" w:rsidR="00260774" w:rsidRPr="0094335F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94335F">
        <w:rPr>
          <w:lang w:val="en-GB"/>
        </w:rPr>
        <w:t xml:space="preserve">This is an interesting paper where you might want to refer to some of their conclusions why biopesiticides are not a success in </w:t>
      </w:r>
      <w:r>
        <w:rPr>
          <w:lang w:val="en-GB"/>
        </w:rPr>
        <w:t xml:space="preserve">SSA. Note that </w:t>
      </w:r>
    </w:p>
  </w:comment>
  <w:comment w:id="18" w:author="Tewodros" w:date="2023-06-10T15:15:00Z" w:initials="T">
    <w:p w14:paraId="376F7443" w14:textId="5FB44216" w:rsidR="00260774" w:rsidRDefault="00260774">
      <w:pPr>
        <w:pStyle w:val="CommentText"/>
      </w:pPr>
      <w:r>
        <w:rPr>
          <w:rStyle w:val="CommentReference"/>
        </w:rPr>
        <w:annotationRef/>
      </w:r>
      <w:r>
        <w:t>Do you have a reference for this claim? Actually for the information above us well.</w:t>
      </w:r>
    </w:p>
  </w:comment>
  <w:comment w:id="19" w:author="Erik Alexandersson" w:date="2023-06-06T19:44:00Z" w:initials="EA">
    <w:p w14:paraId="18D39A56" w14:textId="5FE767EB" w:rsidR="00260774" w:rsidRPr="00B00B2B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00B2B">
        <w:rPr>
          <w:lang w:val="en-GB"/>
        </w:rPr>
        <w:t>I think you need to add the questionnaire as supllemental data</w:t>
      </w:r>
    </w:p>
  </w:comment>
  <w:comment w:id="20" w:author="Allan Mueke" w:date="2023-06-19T22:08:00Z" w:initials="AM">
    <w:p w14:paraId="6BC2C43E" w14:textId="77777777" w:rsidR="00E13E4A" w:rsidRDefault="00E13E4A" w:rsidP="00390828">
      <w:pPr>
        <w:pStyle w:val="CommentText"/>
      </w:pPr>
      <w:r>
        <w:rPr>
          <w:rStyle w:val="CommentReference"/>
        </w:rPr>
        <w:annotationRef/>
      </w:r>
      <w:r>
        <w:t>Okay</w:t>
      </w:r>
    </w:p>
  </w:comment>
  <w:comment w:id="21" w:author="Erik Alexandersson" w:date="2023-06-06T19:41:00Z" w:initials="EA">
    <w:p w14:paraId="3D9B57B0" w14:textId="59161784" w:rsidR="00260774" w:rsidRPr="00B145F4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145F4">
        <w:rPr>
          <w:lang w:val="en-GB"/>
        </w:rPr>
        <w:t>What is a sub-county?</w:t>
      </w:r>
    </w:p>
  </w:comment>
  <w:comment w:id="22" w:author="Allan Mueke" w:date="2023-06-19T22:07:00Z" w:initials="AM">
    <w:p w14:paraId="2FCC58EB" w14:textId="77777777" w:rsidR="00E13E4A" w:rsidRDefault="00E13E4A" w:rsidP="00156121">
      <w:pPr>
        <w:pStyle w:val="CommentText"/>
      </w:pPr>
      <w:r>
        <w:rPr>
          <w:rStyle w:val="CommentReference"/>
        </w:rPr>
        <w:annotationRef/>
      </w:r>
      <w:r>
        <w:t>It is like a division, a sub-district below a district</w:t>
      </w:r>
    </w:p>
  </w:comment>
  <w:comment w:id="23" w:author="Tewodros" w:date="2023-06-10T15:27:00Z" w:initials="T">
    <w:p w14:paraId="024D0E34" w14:textId="554ACC39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Would be very informative if grouped in to KAP. </w:t>
      </w:r>
    </w:p>
    <w:p w14:paraId="46E996C0" w14:textId="15D25D05" w:rsidR="00260774" w:rsidRDefault="00260774">
      <w:pPr>
        <w:pStyle w:val="CommentText"/>
      </w:pPr>
      <w:r>
        <w:t>Is this for the farmers only or for the agro-dealers too?</w:t>
      </w:r>
    </w:p>
  </w:comment>
  <w:comment w:id="26" w:author="Erik Alexandersson" w:date="2023-06-06T19:45:00Z" w:initials="EA">
    <w:p w14:paraId="4B8A8E0B" w14:textId="133C97D4" w:rsidR="00260774" w:rsidRDefault="00260774">
      <w:pPr>
        <w:pStyle w:val="CommentText"/>
      </w:pPr>
      <w:r>
        <w:rPr>
          <w:rStyle w:val="CommentReference"/>
        </w:rPr>
        <w:annotationRef/>
      </w:r>
      <w:r>
        <w:t>State version</w:t>
      </w:r>
    </w:p>
  </w:comment>
  <w:comment w:id="24" w:author="Tewodros" w:date="2023-06-10T15:30:00Z" w:initials="T">
    <w:p w14:paraId="34105835" w14:textId="795B511F" w:rsidR="00260774" w:rsidRDefault="00260774">
      <w:pPr>
        <w:pStyle w:val="CommentText"/>
      </w:pPr>
      <w:r>
        <w:rPr>
          <w:rStyle w:val="CommentReference"/>
        </w:rPr>
        <w:annotationRef/>
      </w:r>
      <w:r>
        <w:t>Was the questionnaire translated to local langauge?</w:t>
      </w:r>
    </w:p>
    <w:p w14:paraId="3F4402CE" w14:textId="0DE42F82" w:rsidR="00260774" w:rsidRDefault="00260774">
      <w:pPr>
        <w:pStyle w:val="CommentText"/>
      </w:pPr>
      <w:r>
        <w:t>Was ODK suitable for open-ended question?</w:t>
      </w:r>
    </w:p>
  </w:comment>
  <w:comment w:id="25" w:author="Allan Mueke" w:date="2023-06-19T22:10:00Z" w:initials="AM">
    <w:p w14:paraId="7C5ABEFF" w14:textId="77777777" w:rsidR="00E13E4A" w:rsidRDefault="00E13E4A" w:rsidP="00784BE2">
      <w:pPr>
        <w:pStyle w:val="CommentText"/>
      </w:pPr>
      <w:r>
        <w:rPr>
          <w:rStyle w:val="CommentReference"/>
        </w:rPr>
        <w:annotationRef/>
      </w:r>
      <w:r>
        <w:t>The questionnaire was not translated to local language but used  local enumerators who spoke the local language. The ODK was suitable for open- ended questions</w:t>
      </w:r>
    </w:p>
  </w:comment>
  <w:comment w:id="54" w:author="Tewodros" w:date="2023-06-11T11:52:00Z" w:initials="T">
    <w:p w14:paraId="3977D9BB" w14:textId="3762B9AC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Would be nice to use some inferential statistics, publishers often ask for it. </w:t>
      </w:r>
    </w:p>
  </w:comment>
  <w:comment w:id="55" w:author="Tewodros" w:date="2023-06-10T15:33:00Z" w:initials="T">
    <w:p w14:paraId="08FD3453" w14:textId="3A0596F9" w:rsidR="00260774" w:rsidRDefault="00260774">
      <w:pPr>
        <w:pStyle w:val="CommentText"/>
      </w:pPr>
      <w:r>
        <w:rPr>
          <w:rStyle w:val="CommentReference"/>
        </w:rPr>
        <w:annotationRef/>
      </w:r>
      <w:r>
        <w:t>What exactly was analyzed using T-test?</w:t>
      </w:r>
    </w:p>
  </w:comment>
  <w:comment w:id="57" w:author="Tewodros" w:date="2023-06-10T15:33:00Z" w:initials="T">
    <w:p w14:paraId="6C0A7F59" w14:textId="360F2FA6" w:rsidR="00260774" w:rsidRDefault="00260774">
      <w:pPr>
        <w:pStyle w:val="CommentText"/>
      </w:pPr>
      <w:r>
        <w:rPr>
          <w:rStyle w:val="CommentReference"/>
        </w:rPr>
        <w:annotationRef/>
      </w:r>
      <w:r>
        <w:t>What was/were your dependent variables/s?</w:t>
      </w:r>
    </w:p>
  </w:comment>
  <w:comment w:id="56" w:author="Tewodros" w:date="2023-06-11T11:52:00Z" w:initials="T">
    <w:p w14:paraId="71B4AA2D" w14:textId="62643E37" w:rsidR="00260774" w:rsidRDefault="00260774">
      <w:pPr>
        <w:pStyle w:val="CommentText"/>
      </w:pPr>
      <w:r>
        <w:rPr>
          <w:rStyle w:val="CommentReference"/>
        </w:rPr>
        <w:annotationRef/>
      </w:r>
      <w:r>
        <w:t>I was trying to find this in the result but I couldn’t .</w:t>
      </w:r>
    </w:p>
  </w:comment>
  <w:comment w:id="59" w:author="Tewodros" w:date="2023-06-11T11:27:00Z" w:initials="T">
    <w:p w14:paraId="2597B077" w14:textId="5FF0F2E1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I would change some of the tables into figures. </w:t>
      </w:r>
    </w:p>
  </w:comment>
  <w:comment w:id="225" w:author="Tewodros" w:date="2023-06-10T15:59:00Z" w:initials="T">
    <w:p w14:paraId="5159D5E8" w14:textId="7C14AA22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I was expecting to see the demographic characteristics of the farmers at th beginning. </w:t>
      </w:r>
    </w:p>
  </w:comment>
  <w:comment w:id="226" w:author="Allan Mueke" w:date="2023-06-19T22:12:00Z" w:initials="AM">
    <w:p w14:paraId="54090DE6" w14:textId="77777777" w:rsidR="00E13E4A" w:rsidRDefault="00E13E4A" w:rsidP="0009348B">
      <w:pPr>
        <w:pStyle w:val="CommentText"/>
      </w:pPr>
      <w:r>
        <w:rPr>
          <w:rStyle w:val="CommentReference"/>
        </w:rPr>
        <w:annotationRef/>
      </w:r>
      <w:r>
        <w:t>We left them out to make the manuscript shorter. It was there in earlier versions</w:t>
      </w:r>
    </w:p>
  </w:comment>
  <w:comment w:id="482" w:author="Tewodros" w:date="2023-06-10T16:03:00Z" w:initials="T">
    <w:p w14:paraId="5611D56A" w14:textId="0550F7E7" w:rsidR="00260774" w:rsidRDefault="00260774">
      <w:pPr>
        <w:pStyle w:val="CommentText"/>
      </w:pPr>
      <w:r>
        <w:rPr>
          <w:rStyle w:val="CommentReference"/>
        </w:rPr>
        <w:annotationRef/>
      </w:r>
      <w:r>
        <w:t>What makes you to say the are knowledgeable?</w:t>
      </w:r>
    </w:p>
  </w:comment>
  <w:comment w:id="483" w:author="Tewodros" w:date="2023-06-10T16:04:00Z" w:initials="T">
    <w:p w14:paraId="62C5920D" w14:textId="6C27E77B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Please quantify most. </w:t>
      </w:r>
    </w:p>
  </w:comment>
  <w:comment w:id="484" w:author="Tewodros" w:date="2023-06-10T16:19:00Z" w:initials="T">
    <w:p w14:paraId="77C972D0" w14:textId="1E9F4AEF" w:rsidR="00260774" w:rsidRDefault="00260774">
      <w:pPr>
        <w:pStyle w:val="CommentText"/>
      </w:pPr>
      <w:r>
        <w:rPr>
          <w:rStyle w:val="CommentReference"/>
        </w:rPr>
        <w:annotationRef/>
      </w:r>
      <w:r>
        <w:t>What is the d/c b/n knowledge and definition? I thought the defintion given was used to determine knowledge</w:t>
      </w:r>
    </w:p>
  </w:comment>
  <w:comment w:id="485" w:author="Tewodros" w:date="2023-06-10T16:22:00Z" w:initials="T">
    <w:p w14:paraId="2C9BB983" w14:textId="76FD6E21" w:rsidR="00260774" w:rsidRDefault="00260774">
      <w:pPr>
        <w:pStyle w:val="CommentText"/>
      </w:pPr>
      <w:r>
        <w:rPr>
          <w:rStyle w:val="CommentReference"/>
        </w:rPr>
        <w:annotationRef/>
      </w:r>
      <w:r>
        <w:t>Quantify? Responses like what?</w:t>
      </w:r>
    </w:p>
  </w:comment>
  <w:comment w:id="487" w:author="Tewodros" w:date="2023-06-10T16:41:00Z" w:initials="T">
    <w:p w14:paraId="7EBC071F" w14:textId="1F522BB8" w:rsidR="00260774" w:rsidRDefault="00260774">
      <w:pPr>
        <w:pStyle w:val="CommentText"/>
      </w:pPr>
      <w:r>
        <w:rPr>
          <w:rStyle w:val="CommentReference"/>
        </w:rPr>
        <w:annotationRef/>
      </w:r>
      <w:r>
        <w:t>So you evaluate knowledge based the definition farmers provided?</w:t>
      </w:r>
    </w:p>
  </w:comment>
  <w:comment w:id="488" w:author="Tewodros" w:date="2023-06-10T17:16:00Z" w:initials="T">
    <w:p w14:paraId="641F7717" w14:textId="00606437" w:rsidR="00260774" w:rsidRDefault="00260774">
      <w:pPr>
        <w:pStyle w:val="CommentText"/>
      </w:pPr>
      <w:r>
        <w:rPr>
          <w:rStyle w:val="CommentReference"/>
        </w:rPr>
        <w:annotationRef/>
      </w:r>
      <w:r>
        <w:t>Which one is for knowledge and practice? If this for combined how are they combined?</w:t>
      </w:r>
    </w:p>
  </w:comment>
  <w:comment w:id="486" w:author="Erik Alexandersson" w:date="2023-06-08T10:46:00Z" w:initials="EA">
    <w:p w14:paraId="1742E73D" w14:textId="6204E37D" w:rsidR="00260774" w:rsidRPr="003B3236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B3236">
        <w:rPr>
          <w:lang w:val="en-GB"/>
        </w:rPr>
        <w:t xml:space="preserve">The table headings are quite short, but </w:t>
      </w:r>
      <w:r>
        <w:rPr>
          <w:lang w:val="en-GB"/>
        </w:rPr>
        <w:t>I personally like that and I don’t think any information in the tables can be misinterpreted right?</w:t>
      </w:r>
    </w:p>
  </w:comment>
  <w:comment w:id="489" w:author="Tewodros" w:date="2023-06-10T16:37:00Z" w:initials="T">
    <w:p w14:paraId="0F23F7C3" w14:textId="4C1059A7" w:rsidR="00260774" w:rsidRDefault="00260774">
      <w:pPr>
        <w:pStyle w:val="CommentText"/>
      </w:pPr>
      <w:r>
        <w:rPr>
          <w:rStyle w:val="CommentReference"/>
        </w:rPr>
        <w:annotationRef/>
      </w:r>
      <w:r>
        <w:t>So 53% replied what?</w:t>
      </w:r>
    </w:p>
  </w:comment>
  <w:comment w:id="490" w:author="Tewodros" w:date="2023-06-10T16:38:00Z" w:initials="T">
    <w:p w14:paraId="7102BA55" w14:textId="4A84C117" w:rsidR="00260774" w:rsidRDefault="00260774">
      <w:pPr>
        <w:pStyle w:val="CommentText"/>
      </w:pPr>
      <w:r>
        <w:rPr>
          <w:rStyle w:val="CommentReference"/>
        </w:rPr>
        <w:annotationRef/>
      </w:r>
      <w:r>
        <w:t>Same here</w:t>
      </w:r>
    </w:p>
  </w:comment>
  <w:comment w:id="491" w:author="Tewodros" w:date="2023-06-10T16:38:00Z" w:initials="T">
    <w:p w14:paraId="2390CD63" w14:textId="7529FE7D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Ditto </w:t>
      </w:r>
    </w:p>
  </w:comment>
  <w:comment w:id="492" w:author="Tewodros" w:date="2023-06-10T16:36:00Z" w:initials="T">
    <w:p w14:paraId="35AF1B1C" w14:textId="1559381A" w:rsidR="00260774" w:rsidRDefault="00260774">
      <w:pPr>
        <w:pStyle w:val="CommentText"/>
      </w:pPr>
      <w:r>
        <w:rPr>
          <w:rStyle w:val="CommentReference"/>
        </w:rPr>
        <w:annotationRef/>
      </w:r>
      <w:r>
        <w:t>How do you ge this valu?</w:t>
      </w:r>
    </w:p>
  </w:comment>
  <w:comment w:id="498" w:author="Tewodros" w:date="2023-06-10T16:49:00Z" w:initials="T">
    <w:p w14:paraId="0F99EA9C" w14:textId="21CA273A" w:rsidR="00260774" w:rsidRDefault="00260774">
      <w:pPr>
        <w:pStyle w:val="CommentText"/>
      </w:pPr>
      <w:r>
        <w:rPr>
          <w:rStyle w:val="CommentReference"/>
        </w:rPr>
        <w:annotationRef/>
      </w:r>
      <w:r>
        <w:t>This column does not add up to 100%.</w:t>
      </w:r>
    </w:p>
  </w:comment>
  <w:comment w:id="499" w:author="Tewodros" w:date="2023-06-10T16:51:00Z" w:initials="T">
    <w:p w14:paraId="7ADAFC56" w14:textId="7CF1F85E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Ditto </w:t>
      </w:r>
    </w:p>
  </w:comment>
  <w:comment w:id="500" w:author="Tewodros" w:date="2023-06-10T16:57:00Z" w:initials="T">
    <w:p w14:paraId="7C087829" w14:textId="26915CDD" w:rsidR="00260774" w:rsidRDefault="00260774">
      <w:pPr>
        <w:pStyle w:val="CommentText"/>
      </w:pPr>
      <w:r>
        <w:rPr>
          <w:rStyle w:val="CommentReference"/>
        </w:rPr>
        <w:annotationRef/>
      </w:r>
      <w:r>
        <w:t>This is above 100%</w:t>
      </w:r>
    </w:p>
  </w:comment>
  <w:comment w:id="501" w:author="Tewodros" w:date="2023-06-10T17:05:00Z" w:initials="T">
    <w:p w14:paraId="520DD6D1" w14:textId="5641EFFC" w:rsidR="00260774" w:rsidRDefault="00260774">
      <w:pPr>
        <w:pStyle w:val="CommentText"/>
      </w:pPr>
      <w:r>
        <w:rPr>
          <w:rStyle w:val="CommentReference"/>
        </w:rPr>
        <w:annotationRef/>
      </w:r>
      <w:r>
        <w:t>Below 100%</w:t>
      </w:r>
    </w:p>
  </w:comment>
  <w:comment w:id="502" w:author="Tewodros" w:date="2023-06-10T17:06:00Z" w:initials="T">
    <w:p w14:paraId="30FD24E3" w14:textId="5050620D" w:rsidR="00260774" w:rsidRDefault="00260774">
      <w:pPr>
        <w:pStyle w:val="CommentText"/>
      </w:pPr>
      <w:r>
        <w:rPr>
          <w:rStyle w:val="CommentReference"/>
        </w:rPr>
        <w:annotationRef/>
      </w:r>
      <w:r>
        <w:t>Below 10%</w:t>
      </w:r>
    </w:p>
  </w:comment>
  <w:comment w:id="738" w:author="Erik Alexandersson" w:date="2023-06-08T10:50:00Z" w:initials="EA">
    <w:p w14:paraId="5656F31F" w14:textId="2BEC02AB" w:rsidR="00260774" w:rsidRPr="00EB795F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EB795F">
        <w:rPr>
          <w:lang w:val="en-GB"/>
        </w:rPr>
        <w:t>What is actually meant here?</w:t>
      </w:r>
    </w:p>
  </w:comment>
  <w:comment w:id="739" w:author="Tewodros" w:date="2023-06-10T17:22:00Z" w:initials="T">
    <w:p w14:paraId="06C4D21C" w14:textId="661AEF66" w:rsidR="00260774" w:rsidRDefault="00260774">
      <w:pPr>
        <w:pStyle w:val="CommentText"/>
      </w:pPr>
      <w:r>
        <w:rPr>
          <w:rStyle w:val="CommentReference"/>
        </w:rPr>
        <w:annotationRef/>
      </w:r>
      <w:r>
        <w:t>Is this from the cummulative or from a single question?</w:t>
      </w:r>
    </w:p>
  </w:comment>
  <w:comment w:id="740" w:author="Erik Alexandersson" w:date="2023-06-08T10:53:00Z" w:initials="EA">
    <w:p w14:paraId="5CDB5C61" w14:textId="0B7E2C85" w:rsidR="00260774" w:rsidRPr="00AB474F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B474F">
        <w:rPr>
          <w:lang w:val="en-GB"/>
        </w:rPr>
        <w:t>These are good observations but I</w:t>
      </w:r>
      <w:r>
        <w:rPr>
          <w:lang w:val="en-GB"/>
        </w:rPr>
        <w:t xml:space="preserve"> would rather have them in the discussion.</w:t>
      </w:r>
    </w:p>
  </w:comment>
  <w:comment w:id="1027" w:author="Tewodros" w:date="2023-06-11T11:01:00Z" w:initials="T">
    <w:p w14:paraId="54CC63E4" w14:textId="1B0D9D1F" w:rsidR="00260774" w:rsidRDefault="00260774">
      <w:pPr>
        <w:pStyle w:val="CommentText"/>
      </w:pPr>
      <w:r>
        <w:rPr>
          <w:rStyle w:val="CommentReference"/>
        </w:rPr>
        <w:annotationRef/>
      </w:r>
      <w:r>
        <w:t>Do not add up to 100%</w:t>
      </w:r>
    </w:p>
    <w:p w14:paraId="74515D50" w14:textId="77C277F2" w:rsidR="00260774" w:rsidRDefault="00260774">
      <w:pPr>
        <w:pStyle w:val="CommentText"/>
      </w:pPr>
    </w:p>
    <w:p w14:paraId="7A807273" w14:textId="2661A238" w:rsidR="00260774" w:rsidRDefault="00260774">
      <w:pPr>
        <w:pStyle w:val="CommentText"/>
      </w:pPr>
      <w:r>
        <w:t>I suggest you check all the tables.</w:t>
      </w:r>
    </w:p>
  </w:comment>
  <w:comment w:id="1029" w:author="Tewodros" w:date="2023-06-11T11:08:00Z" w:initials="T">
    <w:p w14:paraId="41CF3D6E" w14:textId="62EF6F6D" w:rsidR="00260774" w:rsidRDefault="00260774">
      <w:pPr>
        <w:pStyle w:val="CommentText"/>
      </w:pPr>
      <w:r>
        <w:rPr>
          <w:rStyle w:val="CommentReference"/>
        </w:rPr>
        <w:annotationRef/>
      </w:r>
      <w:r>
        <w:t>Please check this if it has to be 100%</w:t>
      </w:r>
    </w:p>
  </w:comment>
  <w:comment w:id="1030" w:author="Tewodros" w:date="2023-06-13T11:42:00Z" w:initials="T">
    <w:p w14:paraId="2562C503" w14:textId="19BA1F11" w:rsidR="00260774" w:rsidRDefault="00260774">
      <w:pPr>
        <w:pStyle w:val="CommentText"/>
      </w:pPr>
      <w:r>
        <w:rPr>
          <w:rStyle w:val="CommentReference"/>
        </w:rPr>
        <w:annotationRef/>
      </w:r>
      <w:r>
        <w:t>Nothing in the table about recommendation.</w:t>
      </w:r>
    </w:p>
  </w:comment>
  <w:comment w:id="1031" w:author="Erik Alexandersson" w:date="2023-06-08T11:30:00Z" w:initials="EA">
    <w:p w14:paraId="1D6D55A8" w14:textId="76B3C554" w:rsidR="00260774" w:rsidRPr="004853E9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853E9">
        <w:rPr>
          <w:lang w:val="en-GB"/>
        </w:rPr>
        <w:t xml:space="preserve">Is this correctly understood – maybe it should go to methods. </w:t>
      </w:r>
      <w:r>
        <w:rPr>
          <w:lang w:val="en-GB"/>
        </w:rPr>
        <w:t xml:space="preserve">How does the distribution for each category look like if you plot them in a curve/bar graph? Maybe that is a better way to illustrate KAP results and also compare counties? </w:t>
      </w:r>
    </w:p>
  </w:comment>
  <w:comment w:id="1034" w:author="Erik Alexandersson" w:date="2023-06-08T11:20:00Z" w:initials="EA">
    <w:p w14:paraId="1911F2B0" w14:textId="4757E12A" w:rsidR="00260774" w:rsidRPr="00123594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23594">
        <w:rPr>
          <w:lang w:val="en-GB"/>
        </w:rPr>
        <w:t>This sentence I don’t get – did the person with the highest score have 11</w:t>
      </w:r>
      <w:r>
        <w:rPr>
          <w:lang w:val="en-GB"/>
        </w:rPr>
        <w:t>?</w:t>
      </w:r>
    </w:p>
  </w:comment>
  <w:comment w:id="1036" w:author="Erik Alexandersson" w:date="2023-06-08T11:22:00Z" w:initials="EA">
    <w:p w14:paraId="1FCC71D2" w14:textId="13E07AE7" w:rsidR="00260774" w:rsidRDefault="00260774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037" w:author="Erik Alexandersson" w:date="2023-06-08T11:18:00Z" w:initials="EA">
    <w:p w14:paraId="749710F0" w14:textId="1B57107F" w:rsidR="00260774" w:rsidRPr="00123594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23594">
        <w:rPr>
          <w:lang w:val="en-GB"/>
        </w:rPr>
        <w:t>This is stated as ”relevant”</w:t>
      </w:r>
      <w:r>
        <w:rPr>
          <w:lang w:val="en-GB"/>
        </w:rPr>
        <w:t xml:space="preserve"> in some places -  I am a bit undecided what is best – I guess sufficient but you then ask sufficient for what – can that be defined?</w:t>
      </w:r>
    </w:p>
  </w:comment>
  <w:comment w:id="1035" w:author="Erik Alexandersson" w:date="2023-06-08T11:02:00Z" w:initials="EA">
    <w:p w14:paraId="249C9B9C" w14:textId="635FB42D" w:rsidR="00260774" w:rsidRPr="00123594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23594">
        <w:rPr>
          <w:lang w:val="en-GB"/>
        </w:rPr>
        <w:t>Aha – here the definition comes</w:t>
      </w:r>
    </w:p>
  </w:comment>
  <w:comment w:id="1040" w:author="Tewodros" w:date="2023-06-11T11:19:00Z" w:initials="T">
    <w:p w14:paraId="199CD276" w14:textId="69AB6BFE" w:rsidR="00260774" w:rsidRDefault="00260774">
      <w:pPr>
        <w:pStyle w:val="CommentText"/>
      </w:pPr>
      <w:r>
        <w:rPr>
          <w:rStyle w:val="CommentReference"/>
        </w:rPr>
        <w:annotationRef/>
      </w:r>
      <w:r>
        <w:t>What analysis tool did you use?</w:t>
      </w:r>
    </w:p>
  </w:comment>
  <w:comment w:id="1041" w:author="Erik Alexandersson" w:date="2023-06-08T11:34:00Z" w:initials="EA">
    <w:p w14:paraId="08CEC44D" w14:textId="70FC6149" w:rsidR="00260774" w:rsidRPr="004853E9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853E9">
        <w:rPr>
          <w:lang w:val="en-GB"/>
        </w:rPr>
        <w:t>But was 6 not the highest score possible</w:t>
      </w:r>
      <w:r>
        <w:rPr>
          <w:lang w:val="en-GB"/>
        </w:rPr>
        <w:t xml:space="preserve"> for P? What am I not understanding…</w:t>
      </w:r>
    </w:p>
  </w:comment>
  <w:comment w:id="1043" w:author="Erik Alexandersson" w:date="2023-06-08T11:35:00Z" w:initials="EA">
    <w:p w14:paraId="09ABE414" w14:textId="4DDD2ED5" w:rsidR="00260774" w:rsidRPr="00096251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096251">
        <w:rPr>
          <w:lang w:val="en-GB"/>
        </w:rPr>
        <w:t xml:space="preserve">This </w:t>
      </w:r>
    </w:p>
  </w:comment>
  <w:comment w:id="1042" w:author="Erik Alexandersson" w:date="2023-06-08T11:41:00Z" w:initials="EA">
    <w:p w14:paraId="2A0BA68A" w14:textId="5A197AF8" w:rsidR="00260774" w:rsidRDefault="00260774">
      <w:pPr>
        <w:pStyle w:val="CommentText"/>
      </w:pPr>
      <w:r>
        <w:rPr>
          <w:rStyle w:val="CommentReference"/>
        </w:rPr>
        <w:annotationRef/>
      </w:r>
      <w:r>
        <w:t>This paragraph needs some work</w:t>
      </w:r>
    </w:p>
  </w:comment>
  <w:comment w:id="1044" w:author="Tewodros" w:date="2023-06-11T11:23:00Z" w:initials="T">
    <w:p w14:paraId="023CFC0D" w14:textId="0F970712" w:rsidR="00260774" w:rsidRDefault="00260774">
      <w:pPr>
        <w:pStyle w:val="CommentText"/>
      </w:pPr>
      <w:r>
        <w:rPr>
          <w:rStyle w:val="CommentReference"/>
        </w:rPr>
        <w:annotationRef/>
      </w:r>
      <w:r>
        <w:t>What was the post hoc?</w:t>
      </w:r>
    </w:p>
  </w:comment>
  <w:comment w:id="1045" w:author="Erik Alexandersson" w:date="2023-06-08T11:40:00Z" w:initials="EA">
    <w:p w14:paraId="30579CC9" w14:textId="2CE89249" w:rsidR="00260774" w:rsidRPr="00096251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096251">
        <w:rPr>
          <w:lang w:val="en-GB"/>
        </w:rPr>
        <w:t>I would report income level and education level last in this table</w:t>
      </w:r>
    </w:p>
  </w:comment>
  <w:comment w:id="1047" w:author="Erik Alexandersson" w:date="2023-06-08T13:08:00Z" w:initials="EA">
    <w:p w14:paraId="654C4EF9" w14:textId="2F11A9A5" w:rsidR="00260774" w:rsidRPr="00401D3C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01D3C">
        <w:rPr>
          <w:lang w:val="en-GB"/>
        </w:rPr>
        <w:t>I saw this in the report as well – any reason for this low number</w:t>
      </w:r>
      <w:r>
        <w:rPr>
          <w:lang w:val="en-GB"/>
        </w:rPr>
        <w:t>? Maybe better to look at under 40 and then 40-50, 50-60, 60+ . What was the lowest age recorded?</w:t>
      </w:r>
    </w:p>
  </w:comment>
  <w:comment w:id="1048" w:author="Erik Alexandersson" w:date="2023-06-08T13:06:00Z" w:initials="EA">
    <w:p w14:paraId="02BBB651" w14:textId="4ED691F2" w:rsidR="00260774" w:rsidRPr="00401D3C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01D3C">
        <w:rPr>
          <w:lang w:val="en-GB"/>
        </w:rPr>
        <w:t>This is very low N number</w:t>
      </w:r>
      <w:r>
        <w:rPr>
          <w:lang w:val="en-GB"/>
        </w:rPr>
        <w:t xml:space="preserve"> – not sure if it is right, but maybe merge with divorced which is also low in N but… – what are the difference by the way?</w:t>
      </w:r>
    </w:p>
  </w:comment>
  <w:comment w:id="1842" w:author="Erik Alexandersson" w:date="2023-06-08T13:20:00Z" w:initials="EA">
    <w:p w14:paraId="47C11806" w14:textId="58F454DE" w:rsidR="00260774" w:rsidRPr="004D719E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D719E">
        <w:rPr>
          <w:lang w:val="en-GB"/>
        </w:rPr>
        <w:t>Hmm, true</w:t>
      </w:r>
      <w:r>
        <w:rPr>
          <w:lang w:val="en-GB"/>
        </w:rPr>
        <w:t xml:space="preserve"> but this might also be the bigg</w:t>
      </w:r>
      <w:r w:rsidRPr="004D719E">
        <w:rPr>
          <w:lang w:val="en-GB"/>
        </w:rPr>
        <w:t xml:space="preserve">est </w:t>
      </w:r>
      <w:r>
        <w:rPr>
          <w:lang w:val="en-GB"/>
        </w:rPr>
        <w:t>issue with biologicals</w:t>
      </w:r>
    </w:p>
  </w:comment>
  <w:comment w:id="1843" w:author="Erik Alexandersson" w:date="2023-06-08T13:32:00Z" w:initials="EA">
    <w:p w14:paraId="66D18FBE" w14:textId="0B181D2A" w:rsidR="00260774" w:rsidRPr="00123ED3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23ED3">
        <w:rPr>
          <w:lang w:val="en-GB"/>
        </w:rPr>
        <w:t xml:space="preserve">This is a bit narrow </w:t>
      </w:r>
      <w:r>
        <w:rPr>
          <w:lang w:val="en-GB"/>
        </w:rPr>
        <w:t>–</w:t>
      </w:r>
      <w:r w:rsidRPr="00123ED3">
        <w:rPr>
          <w:lang w:val="en-GB"/>
        </w:rPr>
        <w:t xml:space="preserve"> I</w:t>
      </w:r>
      <w:r>
        <w:rPr>
          <w:lang w:val="en-GB"/>
        </w:rPr>
        <w:t xml:space="preserve"> would remove</w:t>
      </w:r>
    </w:p>
  </w:comment>
  <w:comment w:id="1844" w:author="Erik Alexandersson" w:date="2023-06-08T13:35:00Z" w:initials="EA">
    <w:p w14:paraId="03966319" w14:textId="434155C2" w:rsidR="00260774" w:rsidRPr="00123ED3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23ED3">
        <w:rPr>
          <w:lang w:val="en-GB"/>
        </w:rPr>
        <w:t xml:space="preserve">This can both be a percpetion and a fact </w:t>
      </w:r>
      <w:r>
        <w:rPr>
          <w:lang w:val="en-GB"/>
        </w:rPr>
        <w:t>–</w:t>
      </w:r>
      <w:r w:rsidRPr="00123ED3">
        <w:rPr>
          <w:lang w:val="en-GB"/>
        </w:rPr>
        <w:t xml:space="preserve"> </w:t>
      </w:r>
      <w:r>
        <w:rPr>
          <w:lang w:val="en-GB"/>
        </w:rPr>
        <w:t>I think you need to indicate this</w:t>
      </w:r>
    </w:p>
  </w:comment>
  <w:comment w:id="1845" w:author="Erik Alexandersson" w:date="2023-06-08T13:36:00Z" w:initials="EA">
    <w:p w14:paraId="5AACD0B3" w14:textId="58B30660" w:rsidR="00260774" w:rsidRPr="00123ED3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23ED3">
        <w:rPr>
          <w:lang w:val="en-GB"/>
        </w:rPr>
        <w:t>But s</w:t>
      </w:r>
      <w:r>
        <w:rPr>
          <w:lang w:val="en-GB"/>
        </w:rPr>
        <w:t>ome where younger according to Table 9</w:t>
      </w:r>
    </w:p>
  </w:comment>
  <w:comment w:id="1846" w:author="Erik Alexandersson" w:date="2023-06-08T13:40:00Z" w:initials="EA">
    <w:p w14:paraId="01ACE850" w14:textId="5B77194F" w:rsidR="00260774" w:rsidRPr="00131241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31241">
        <w:rPr>
          <w:lang w:val="en-GB"/>
        </w:rPr>
        <w:t xml:space="preserve">I am not sure that this information is necessary, </w:t>
      </w:r>
      <w:r>
        <w:rPr>
          <w:lang w:val="en-GB"/>
        </w:rPr>
        <w:t>I would remove.</w:t>
      </w:r>
    </w:p>
  </w:comment>
  <w:comment w:id="1847" w:author="Erik Alexandersson" w:date="2023-06-08T13:40:00Z" w:initials="EA">
    <w:p w14:paraId="5CF2D188" w14:textId="6BCB923D" w:rsidR="00260774" w:rsidRPr="00131241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31241">
        <w:rPr>
          <w:lang w:val="en-GB"/>
        </w:rPr>
        <w:t>What is family land?</w:t>
      </w:r>
    </w:p>
  </w:comment>
  <w:comment w:id="1849" w:author="Erik Alexandersson" w:date="2023-06-08T13:44:00Z" w:initials="EA">
    <w:p w14:paraId="47A67714" w14:textId="5BB14089" w:rsidR="00260774" w:rsidRPr="00131241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31241">
        <w:rPr>
          <w:lang w:val="en-GB"/>
        </w:rPr>
        <w:t>Do we have any reference on this as it a quite definite statement</w:t>
      </w:r>
      <w:r>
        <w:rPr>
          <w:lang w:val="en-GB"/>
        </w:rPr>
        <w:t>?</w:t>
      </w:r>
    </w:p>
  </w:comment>
  <w:comment w:id="1851" w:author="Erik Alexandersson" w:date="2023-06-08T11:01:00Z" w:initials="EA">
    <w:p w14:paraId="0AC99993" w14:textId="6A2AC3F0" w:rsidR="00260774" w:rsidRPr="00123594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23594">
        <w:rPr>
          <w:lang w:val="en-GB"/>
        </w:rPr>
        <w:t>Here I don’t follow</w:t>
      </w:r>
    </w:p>
  </w:comment>
  <w:comment w:id="1850" w:author="Erik Alexandersson" w:date="2023-06-08T13:46:00Z" w:initials="EA">
    <w:p w14:paraId="09487A08" w14:textId="4997FDB1" w:rsidR="00260774" w:rsidRPr="00131241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31241">
        <w:rPr>
          <w:lang w:val="en-GB"/>
        </w:rPr>
        <w:t>I don’t follow this paragraph really</w:t>
      </w:r>
    </w:p>
  </w:comment>
  <w:comment w:id="1852" w:author="Erik Alexandersson" w:date="2023-06-08T13:47:00Z" w:initials="EA">
    <w:p w14:paraId="189D68D2" w14:textId="4C448E37" w:rsidR="00260774" w:rsidRDefault="00260774">
      <w:pPr>
        <w:pStyle w:val="CommentText"/>
      </w:pPr>
      <w:r>
        <w:rPr>
          <w:rStyle w:val="CommentReference"/>
        </w:rPr>
        <w:annotationRef/>
      </w:r>
      <w:r>
        <w:t>But these are biologicals</w:t>
      </w:r>
    </w:p>
  </w:comment>
  <w:comment w:id="1853" w:author="Erik Alexandersson" w:date="2023-06-08T13:48:00Z" w:initials="EA">
    <w:p w14:paraId="3A01B600" w14:textId="162A846E" w:rsidR="00260774" w:rsidRDefault="00260774">
      <w:pPr>
        <w:pStyle w:val="CommentText"/>
      </w:pPr>
      <w:r>
        <w:rPr>
          <w:rStyle w:val="CommentReference"/>
        </w:rPr>
        <w:annotationRef/>
      </w:r>
      <w:r>
        <w:t>All or many?</w:t>
      </w:r>
    </w:p>
  </w:comment>
  <w:comment w:id="1854" w:author="Erik Alexandersson" w:date="2023-06-08T13:49:00Z" w:initials="EA">
    <w:p w14:paraId="4BBFF186" w14:textId="3F9AA872" w:rsidR="00260774" w:rsidRPr="00CD60E6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D60E6">
        <w:rPr>
          <w:lang w:val="en-GB"/>
        </w:rPr>
        <w:t>Here you change tempus from present to past…</w:t>
      </w:r>
    </w:p>
  </w:comment>
  <w:comment w:id="1848" w:author="Tewodros" w:date="2023-06-11T11:42:00Z" w:initials="T">
    <w:p w14:paraId="20196775" w14:textId="56377E67" w:rsidR="00260774" w:rsidRDefault="00260774">
      <w:pPr>
        <w:pStyle w:val="CommentText"/>
      </w:pPr>
      <w:r>
        <w:rPr>
          <w:rStyle w:val="CommentReference"/>
        </w:rPr>
        <w:annotationRef/>
      </w:r>
      <w:r>
        <w:t>Add relevant literature to support your argument.</w:t>
      </w:r>
    </w:p>
  </w:comment>
  <w:comment w:id="1855" w:author="Erik Alexandersson" w:date="2023-06-08T13:55:00Z" w:initials="EA">
    <w:p w14:paraId="1ADC90C5" w14:textId="37C92E55" w:rsidR="00260774" w:rsidRPr="00CD60E6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D60E6">
        <w:rPr>
          <w:lang w:val="en-GB"/>
        </w:rPr>
        <w:t>State in what way – where the differences were</w:t>
      </w:r>
    </w:p>
  </w:comment>
  <w:comment w:id="1856" w:author="Erik Alexandersson" w:date="2023-06-08T13:55:00Z" w:initials="EA">
    <w:p w14:paraId="0C808603" w14:textId="3604C52F" w:rsidR="00260774" w:rsidRDefault="00260774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857" w:author="Tewodros" w:date="2023-06-13T11:48:00Z" w:initials="T">
    <w:p w14:paraId="33A6D1FA" w14:textId="69E7B681" w:rsidR="00260774" w:rsidRDefault="00260774">
      <w:pPr>
        <w:pStyle w:val="CommentText"/>
      </w:pPr>
      <w:r>
        <w:rPr>
          <w:rStyle w:val="CommentReference"/>
        </w:rPr>
        <w:annotationRef/>
      </w:r>
      <w:r>
        <w:t xml:space="preserve">Please add your result and this can be used here. </w:t>
      </w:r>
    </w:p>
  </w:comment>
  <w:comment w:id="1858" w:author="Erik Alexandersson" w:date="2023-06-08T13:58:00Z" w:initials="EA">
    <w:p w14:paraId="195DD8C2" w14:textId="7ADEA70C" w:rsidR="00260774" w:rsidRPr="00EE23D4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EE23D4">
        <w:rPr>
          <w:lang w:val="en-GB"/>
        </w:rPr>
        <w:t xml:space="preserve">This with the manure is similar to the </w:t>
      </w:r>
      <w:r>
        <w:rPr>
          <w:lang w:val="en-GB"/>
        </w:rPr>
        <w:t>Ethipian study. We also need to draw some more comparative conclusion and refer to the other study as under review as we need to tie these two studies together.</w:t>
      </w:r>
    </w:p>
  </w:comment>
  <w:comment w:id="1859" w:author="Erik Alexandersson" w:date="2023-06-08T14:02:00Z" w:initials="EA">
    <w:p w14:paraId="402F0633" w14:textId="7678041D" w:rsidR="00260774" w:rsidRPr="00EE23D4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EE23D4">
        <w:rPr>
          <w:lang w:val="en-GB"/>
        </w:rPr>
        <w:t>Do you ha</w:t>
      </w:r>
      <w:r>
        <w:rPr>
          <w:lang w:val="en-GB"/>
        </w:rPr>
        <w:t>ve some information on the agro-dealers regarding this. I would rather combine those results into this manuscript.</w:t>
      </w:r>
    </w:p>
  </w:comment>
  <w:comment w:id="1860" w:author="Erik Alexandersson" w:date="2023-06-13T03:01:00Z" w:initials="EA">
    <w:p w14:paraId="2D3418CD" w14:textId="77777777" w:rsidR="00E07BF2" w:rsidRPr="00EE23D4" w:rsidRDefault="00E07BF2" w:rsidP="00E07BF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EE23D4">
        <w:rPr>
          <w:lang w:val="en-GB"/>
        </w:rPr>
        <w:t>This we need to refine. Are there any examples if biologicals gone wrong</w:t>
      </w:r>
      <w:r>
        <w:rPr>
          <w:lang w:val="en-GB"/>
        </w:rPr>
        <w:t>?</w:t>
      </w:r>
    </w:p>
  </w:comment>
  <w:comment w:id="1861" w:author="Erik Alexandersson" w:date="2023-06-08T14:03:00Z" w:initials="EA">
    <w:p w14:paraId="064D9CE7" w14:textId="080B3757" w:rsidR="00260774" w:rsidRPr="00EE23D4" w:rsidRDefault="0026077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EE23D4">
        <w:rPr>
          <w:lang w:val="en-GB"/>
        </w:rPr>
        <w:t>These are partly repeated and also already in results – do you want to say something more here or could we cimply shorten</w:t>
      </w:r>
      <w:r>
        <w:rPr>
          <w:lang w:val="en-GB"/>
        </w:rPr>
        <w:t>?</w:t>
      </w:r>
    </w:p>
  </w:comment>
  <w:comment w:id="1862" w:author="Tewodros" w:date="2023-06-11T11:54:00Z" w:initials="T">
    <w:p w14:paraId="0A345FCB" w14:textId="1BAB75D4" w:rsidR="00260774" w:rsidRDefault="00260774">
      <w:pPr>
        <w:pStyle w:val="CommentText"/>
      </w:pPr>
      <w:r>
        <w:rPr>
          <w:rStyle w:val="CommentReference"/>
        </w:rPr>
        <w:annotationRef/>
      </w:r>
      <w:r>
        <w:t>Please consider using 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E0CFDE" w15:done="0"/>
  <w15:commentEx w15:paraId="563F2F19" w15:done="0"/>
  <w15:commentEx w15:paraId="0BF5BC89" w15:done="0"/>
  <w15:commentEx w15:paraId="36670DCB" w15:done="0"/>
  <w15:commentEx w15:paraId="676D0BA2" w15:done="0"/>
  <w15:commentEx w15:paraId="05407E88" w15:done="0"/>
  <w15:commentEx w15:paraId="70D1CDEB" w15:done="0"/>
  <w15:commentEx w15:paraId="3FE2D29D" w15:done="0"/>
  <w15:commentEx w15:paraId="688EDD9D" w15:done="0"/>
  <w15:commentEx w15:paraId="2F7C124C" w15:done="0"/>
  <w15:commentEx w15:paraId="010C9608" w15:done="0"/>
  <w15:commentEx w15:paraId="4FB34C80" w15:done="0"/>
  <w15:commentEx w15:paraId="52136D3C" w15:done="0"/>
  <w15:commentEx w15:paraId="22CBC73D" w15:done="0"/>
  <w15:commentEx w15:paraId="4EDA9839" w15:done="0"/>
  <w15:commentEx w15:paraId="376F7443" w15:done="0"/>
  <w15:commentEx w15:paraId="18D39A56" w15:done="0"/>
  <w15:commentEx w15:paraId="6BC2C43E" w15:paraIdParent="18D39A56" w15:done="0"/>
  <w15:commentEx w15:paraId="3D9B57B0" w15:done="0"/>
  <w15:commentEx w15:paraId="2FCC58EB" w15:paraIdParent="3D9B57B0" w15:done="0"/>
  <w15:commentEx w15:paraId="46E996C0" w15:done="0"/>
  <w15:commentEx w15:paraId="4B8A8E0B" w15:done="0"/>
  <w15:commentEx w15:paraId="3F4402CE" w15:done="0"/>
  <w15:commentEx w15:paraId="7C5ABEFF" w15:paraIdParent="3F4402CE" w15:done="0"/>
  <w15:commentEx w15:paraId="3977D9BB" w15:done="0"/>
  <w15:commentEx w15:paraId="08FD3453" w15:done="0"/>
  <w15:commentEx w15:paraId="6C0A7F59" w15:done="0"/>
  <w15:commentEx w15:paraId="71B4AA2D" w15:done="0"/>
  <w15:commentEx w15:paraId="2597B077" w15:done="0"/>
  <w15:commentEx w15:paraId="5159D5E8" w15:done="0"/>
  <w15:commentEx w15:paraId="54090DE6" w15:paraIdParent="5159D5E8" w15:done="0"/>
  <w15:commentEx w15:paraId="5611D56A" w15:done="0"/>
  <w15:commentEx w15:paraId="62C5920D" w15:done="0"/>
  <w15:commentEx w15:paraId="77C972D0" w15:done="0"/>
  <w15:commentEx w15:paraId="2C9BB983" w15:done="0"/>
  <w15:commentEx w15:paraId="7EBC071F" w15:done="0"/>
  <w15:commentEx w15:paraId="641F7717" w15:done="0"/>
  <w15:commentEx w15:paraId="1742E73D" w15:done="0"/>
  <w15:commentEx w15:paraId="0F23F7C3" w15:done="0"/>
  <w15:commentEx w15:paraId="7102BA55" w15:done="0"/>
  <w15:commentEx w15:paraId="2390CD63" w15:done="0"/>
  <w15:commentEx w15:paraId="35AF1B1C" w15:done="0"/>
  <w15:commentEx w15:paraId="0F99EA9C" w15:done="0"/>
  <w15:commentEx w15:paraId="7ADAFC56" w15:done="0"/>
  <w15:commentEx w15:paraId="7C087829" w15:done="0"/>
  <w15:commentEx w15:paraId="520DD6D1" w15:done="0"/>
  <w15:commentEx w15:paraId="30FD24E3" w15:done="0"/>
  <w15:commentEx w15:paraId="5656F31F" w15:done="0"/>
  <w15:commentEx w15:paraId="06C4D21C" w15:done="0"/>
  <w15:commentEx w15:paraId="5CDB5C61" w15:done="0"/>
  <w15:commentEx w15:paraId="7A807273" w15:done="0"/>
  <w15:commentEx w15:paraId="41CF3D6E" w15:done="0"/>
  <w15:commentEx w15:paraId="2562C503" w15:done="0"/>
  <w15:commentEx w15:paraId="1D6D55A8" w15:done="0"/>
  <w15:commentEx w15:paraId="1911F2B0" w15:done="0"/>
  <w15:commentEx w15:paraId="1FCC71D2" w15:done="0"/>
  <w15:commentEx w15:paraId="749710F0" w15:done="0"/>
  <w15:commentEx w15:paraId="249C9B9C" w15:done="0"/>
  <w15:commentEx w15:paraId="199CD276" w15:done="0"/>
  <w15:commentEx w15:paraId="08CEC44D" w15:done="0"/>
  <w15:commentEx w15:paraId="09ABE414" w15:done="0"/>
  <w15:commentEx w15:paraId="2A0BA68A" w15:done="0"/>
  <w15:commentEx w15:paraId="023CFC0D" w15:done="0"/>
  <w15:commentEx w15:paraId="30579CC9" w15:done="0"/>
  <w15:commentEx w15:paraId="654C4EF9" w15:done="0"/>
  <w15:commentEx w15:paraId="02BBB651" w15:done="0"/>
  <w15:commentEx w15:paraId="47C11806" w15:done="0"/>
  <w15:commentEx w15:paraId="66D18FBE" w15:done="0"/>
  <w15:commentEx w15:paraId="03966319" w15:done="0"/>
  <w15:commentEx w15:paraId="5AACD0B3" w15:done="0"/>
  <w15:commentEx w15:paraId="01ACE850" w15:done="0"/>
  <w15:commentEx w15:paraId="5CF2D188" w15:done="0"/>
  <w15:commentEx w15:paraId="47A67714" w15:done="0"/>
  <w15:commentEx w15:paraId="0AC99993" w15:done="0"/>
  <w15:commentEx w15:paraId="09487A08" w15:done="0"/>
  <w15:commentEx w15:paraId="189D68D2" w15:done="0"/>
  <w15:commentEx w15:paraId="3A01B600" w15:done="0"/>
  <w15:commentEx w15:paraId="4BBFF186" w15:done="0"/>
  <w15:commentEx w15:paraId="20196775" w15:done="0"/>
  <w15:commentEx w15:paraId="1ADC90C5" w15:done="0"/>
  <w15:commentEx w15:paraId="0C808603" w15:done="0"/>
  <w15:commentEx w15:paraId="33A6D1FA" w15:done="0"/>
  <w15:commentEx w15:paraId="195DD8C2" w15:done="0"/>
  <w15:commentEx w15:paraId="402F0633" w15:done="0"/>
  <w15:commentEx w15:paraId="2D3418CD" w15:done="0"/>
  <w15:commentEx w15:paraId="064D9CE7" w15:done="0"/>
  <w15:commentEx w15:paraId="0A345F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B5057" w16cex:dateUtc="2023-06-19T19:08:00Z"/>
  <w16cex:commentExtensible w16cex:durableId="283B5040" w16cex:dateUtc="2023-06-19T19:07:00Z"/>
  <w16cex:commentExtensible w16cex:durableId="283B50CA" w16cex:dateUtc="2023-06-19T19:10:00Z"/>
  <w16cex:commentExtensible w16cex:durableId="283B5137" w16cex:dateUtc="2023-06-19T1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E0CFDE" w16cid:durableId="283B1A59"/>
  <w16cid:commentId w16cid:paraId="563F2F19" w16cid:durableId="283B1A5A"/>
  <w16cid:commentId w16cid:paraId="0BF5BC89" w16cid:durableId="283B1A5B"/>
  <w16cid:commentId w16cid:paraId="36670DCB" w16cid:durableId="283B1A5C"/>
  <w16cid:commentId w16cid:paraId="676D0BA2" w16cid:durableId="283B1A5D"/>
  <w16cid:commentId w16cid:paraId="05407E88" w16cid:durableId="283B1A5E"/>
  <w16cid:commentId w16cid:paraId="70D1CDEB" w16cid:durableId="283B1A5F"/>
  <w16cid:commentId w16cid:paraId="3FE2D29D" w16cid:durableId="283B1A60"/>
  <w16cid:commentId w16cid:paraId="688EDD9D" w16cid:durableId="283B1A61"/>
  <w16cid:commentId w16cid:paraId="2F7C124C" w16cid:durableId="283B1A62"/>
  <w16cid:commentId w16cid:paraId="010C9608" w16cid:durableId="283B1A63"/>
  <w16cid:commentId w16cid:paraId="4FB34C80" w16cid:durableId="283B1A64"/>
  <w16cid:commentId w16cid:paraId="52136D3C" w16cid:durableId="283B1A65"/>
  <w16cid:commentId w16cid:paraId="22CBC73D" w16cid:durableId="283B1A66"/>
  <w16cid:commentId w16cid:paraId="4EDA9839" w16cid:durableId="283B1A67"/>
  <w16cid:commentId w16cid:paraId="376F7443" w16cid:durableId="283B1A6B"/>
  <w16cid:commentId w16cid:paraId="18D39A56" w16cid:durableId="283B1A6C"/>
  <w16cid:commentId w16cid:paraId="6BC2C43E" w16cid:durableId="283B5057"/>
  <w16cid:commentId w16cid:paraId="3D9B57B0" w16cid:durableId="283B1A6D"/>
  <w16cid:commentId w16cid:paraId="2FCC58EB" w16cid:durableId="283B5040"/>
  <w16cid:commentId w16cid:paraId="46E996C0" w16cid:durableId="283B1A6E"/>
  <w16cid:commentId w16cid:paraId="4B8A8E0B" w16cid:durableId="283B1A6F"/>
  <w16cid:commentId w16cid:paraId="3F4402CE" w16cid:durableId="283B1A70"/>
  <w16cid:commentId w16cid:paraId="7C5ABEFF" w16cid:durableId="283B50CA"/>
  <w16cid:commentId w16cid:paraId="3977D9BB" w16cid:durableId="283B1A71"/>
  <w16cid:commentId w16cid:paraId="08FD3453" w16cid:durableId="283B1A72"/>
  <w16cid:commentId w16cid:paraId="6C0A7F59" w16cid:durableId="283B1A73"/>
  <w16cid:commentId w16cid:paraId="71B4AA2D" w16cid:durableId="283B1A74"/>
  <w16cid:commentId w16cid:paraId="2597B077" w16cid:durableId="283B1A75"/>
  <w16cid:commentId w16cid:paraId="5159D5E8" w16cid:durableId="283B1A76"/>
  <w16cid:commentId w16cid:paraId="54090DE6" w16cid:durableId="283B5137"/>
  <w16cid:commentId w16cid:paraId="5611D56A" w16cid:durableId="283B1A77"/>
  <w16cid:commentId w16cid:paraId="62C5920D" w16cid:durableId="283B1A78"/>
  <w16cid:commentId w16cid:paraId="77C972D0" w16cid:durableId="283B1A79"/>
  <w16cid:commentId w16cid:paraId="2C9BB983" w16cid:durableId="283B1A7A"/>
  <w16cid:commentId w16cid:paraId="7EBC071F" w16cid:durableId="283B1A7B"/>
  <w16cid:commentId w16cid:paraId="641F7717" w16cid:durableId="283B1A7C"/>
  <w16cid:commentId w16cid:paraId="1742E73D" w16cid:durableId="283B1A7D"/>
  <w16cid:commentId w16cid:paraId="0F23F7C3" w16cid:durableId="283B1A7E"/>
  <w16cid:commentId w16cid:paraId="7102BA55" w16cid:durableId="283B1A7F"/>
  <w16cid:commentId w16cid:paraId="2390CD63" w16cid:durableId="283B1A80"/>
  <w16cid:commentId w16cid:paraId="35AF1B1C" w16cid:durableId="283B1A81"/>
  <w16cid:commentId w16cid:paraId="0F99EA9C" w16cid:durableId="283B1A82"/>
  <w16cid:commentId w16cid:paraId="7ADAFC56" w16cid:durableId="283B1A83"/>
  <w16cid:commentId w16cid:paraId="7C087829" w16cid:durableId="283B1A84"/>
  <w16cid:commentId w16cid:paraId="520DD6D1" w16cid:durableId="283B1A85"/>
  <w16cid:commentId w16cid:paraId="30FD24E3" w16cid:durableId="283B1A86"/>
  <w16cid:commentId w16cid:paraId="5656F31F" w16cid:durableId="283B1A87"/>
  <w16cid:commentId w16cid:paraId="06C4D21C" w16cid:durableId="283B1A88"/>
  <w16cid:commentId w16cid:paraId="5CDB5C61" w16cid:durableId="283B1A89"/>
  <w16cid:commentId w16cid:paraId="7A807273" w16cid:durableId="283B1A8A"/>
  <w16cid:commentId w16cid:paraId="41CF3D6E" w16cid:durableId="283B1A8B"/>
  <w16cid:commentId w16cid:paraId="2562C503" w16cid:durableId="283B1A8C"/>
  <w16cid:commentId w16cid:paraId="1D6D55A8" w16cid:durableId="283B1A8D"/>
  <w16cid:commentId w16cid:paraId="1911F2B0" w16cid:durableId="283B1A8E"/>
  <w16cid:commentId w16cid:paraId="1FCC71D2" w16cid:durableId="283B1A8F"/>
  <w16cid:commentId w16cid:paraId="749710F0" w16cid:durableId="283B1A90"/>
  <w16cid:commentId w16cid:paraId="249C9B9C" w16cid:durableId="283B1A91"/>
  <w16cid:commentId w16cid:paraId="199CD276" w16cid:durableId="283B1A92"/>
  <w16cid:commentId w16cid:paraId="08CEC44D" w16cid:durableId="283B1A93"/>
  <w16cid:commentId w16cid:paraId="09ABE414" w16cid:durableId="283B1A94"/>
  <w16cid:commentId w16cid:paraId="2A0BA68A" w16cid:durableId="283B1A95"/>
  <w16cid:commentId w16cid:paraId="023CFC0D" w16cid:durableId="283B1A96"/>
  <w16cid:commentId w16cid:paraId="30579CC9" w16cid:durableId="283B1A97"/>
  <w16cid:commentId w16cid:paraId="654C4EF9" w16cid:durableId="283B1A98"/>
  <w16cid:commentId w16cid:paraId="02BBB651" w16cid:durableId="283B1A99"/>
  <w16cid:commentId w16cid:paraId="47C11806" w16cid:durableId="283B1A9A"/>
  <w16cid:commentId w16cid:paraId="66D18FBE" w16cid:durableId="283B1A9B"/>
  <w16cid:commentId w16cid:paraId="03966319" w16cid:durableId="283B1A9C"/>
  <w16cid:commentId w16cid:paraId="5AACD0B3" w16cid:durableId="283B1A9D"/>
  <w16cid:commentId w16cid:paraId="01ACE850" w16cid:durableId="283B1A9E"/>
  <w16cid:commentId w16cid:paraId="5CF2D188" w16cid:durableId="283B1A9F"/>
  <w16cid:commentId w16cid:paraId="47A67714" w16cid:durableId="283B1AA0"/>
  <w16cid:commentId w16cid:paraId="0AC99993" w16cid:durableId="283B1AA1"/>
  <w16cid:commentId w16cid:paraId="09487A08" w16cid:durableId="283B1AA2"/>
  <w16cid:commentId w16cid:paraId="189D68D2" w16cid:durableId="283B1AA3"/>
  <w16cid:commentId w16cid:paraId="3A01B600" w16cid:durableId="283B1AA4"/>
  <w16cid:commentId w16cid:paraId="4BBFF186" w16cid:durableId="283B1AA5"/>
  <w16cid:commentId w16cid:paraId="20196775" w16cid:durableId="283B1AA6"/>
  <w16cid:commentId w16cid:paraId="1ADC90C5" w16cid:durableId="283B1AA7"/>
  <w16cid:commentId w16cid:paraId="0C808603" w16cid:durableId="283B1AA8"/>
  <w16cid:commentId w16cid:paraId="33A6D1FA" w16cid:durableId="283B1AA9"/>
  <w16cid:commentId w16cid:paraId="195DD8C2" w16cid:durableId="283B1AAA"/>
  <w16cid:commentId w16cid:paraId="402F0633" w16cid:durableId="283B1AAB"/>
  <w16cid:commentId w16cid:paraId="2D3418CD" w16cid:durableId="283B1AAD"/>
  <w16cid:commentId w16cid:paraId="064D9CE7" w16cid:durableId="283B1AAE"/>
  <w16cid:commentId w16cid:paraId="0A345FCB" w16cid:durableId="283B1A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7D63" w14:textId="77777777" w:rsidR="00326174" w:rsidRDefault="00326174" w:rsidP="000E601B">
      <w:pPr>
        <w:spacing w:after="0" w:line="240" w:lineRule="auto"/>
      </w:pPr>
      <w:r>
        <w:separator/>
      </w:r>
    </w:p>
  </w:endnote>
  <w:endnote w:type="continuationSeparator" w:id="0">
    <w:p w14:paraId="0D97465F" w14:textId="77777777" w:rsidR="00326174" w:rsidRDefault="00326174" w:rsidP="000E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711B" w14:textId="77777777" w:rsidR="00260774" w:rsidRDefault="00260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875" w:author="Erik Alexandersson" w:date="2023-06-06T21:03:00Z"/>
  <w:sdt>
    <w:sdtPr>
      <w:id w:val="133224902"/>
      <w:docPartObj>
        <w:docPartGallery w:val="Page Numbers (Bottom of Page)"/>
        <w:docPartUnique/>
      </w:docPartObj>
    </w:sdtPr>
    <w:sdtContent>
      <w:customXmlInsRangeEnd w:id="1875"/>
      <w:p w14:paraId="77B30988" w14:textId="009BD4AB" w:rsidR="00260774" w:rsidRDefault="00260774">
        <w:pPr>
          <w:pStyle w:val="Footer"/>
          <w:jc w:val="center"/>
          <w:rPr>
            <w:ins w:id="1876" w:author="Erik Alexandersson" w:date="2023-06-06T21:03:00Z"/>
          </w:rPr>
        </w:pPr>
        <w:ins w:id="1877" w:author="Erik Alexandersson" w:date="2023-06-06T21:03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6C547A">
          <w:rPr>
            <w:noProof/>
          </w:rPr>
          <w:t>15</w:t>
        </w:r>
        <w:ins w:id="1878" w:author="Erik Alexandersson" w:date="2023-06-06T21:03:00Z">
          <w:r>
            <w:fldChar w:fldCharType="end"/>
          </w:r>
        </w:ins>
      </w:p>
      <w:customXmlInsRangeStart w:id="1879" w:author="Erik Alexandersson" w:date="2023-06-06T21:03:00Z"/>
    </w:sdtContent>
  </w:sdt>
  <w:customXmlInsRangeEnd w:id="1879"/>
  <w:p w14:paraId="013AA78A" w14:textId="77777777" w:rsidR="00260774" w:rsidRDefault="00260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335F" w14:textId="77777777" w:rsidR="00260774" w:rsidRDefault="00260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0863" w14:textId="77777777" w:rsidR="00326174" w:rsidRDefault="00326174" w:rsidP="000E601B">
      <w:pPr>
        <w:spacing w:after="0" w:line="240" w:lineRule="auto"/>
      </w:pPr>
      <w:r>
        <w:separator/>
      </w:r>
    </w:p>
  </w:footnote>
  <w:footnote w:type="continuationSeparator" w:id="0">
    <w:p w14:paraId="0DACFA71" w14:textId="77777777" w:rsidR="00326174" w:rsidRDefault="00326174" w:rsidP="000E6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83F5" w14:textId="77777777" w:rsidR="00260774" w:rsidRDefault="00260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FF01" w14:textId="77777777" w:rsidR="00260774" w:rsidRDefault="00260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F79" w14:textId="77777777" w:rsidR="00260774" w:rsidRDefault="00260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6B7"/>
    <w:multiLevelType w:val="hybridMultilevel"/>
    <w:tmpl w:val="55B0A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54007"/>
    <w:multiLevelType w:val="hybridMultilevel"/>
    <w:tmpl w:val="05F872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264B1"/>
    <w:multiLevelType w:val="hybridMultilevel"/>
    <w:tmpl w:val="5956A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22773">
    <w:abstractNumId w:val="2"/>
  </w:num>
  <w:num w:numId="2" w16cid:durableId="1363556004">
    <w:abstractNumId w:val="0"/>
  </w:num>
  <w:num w:numId="3" w16cid:durableId="6266180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wodros">
    <w15:presenceInfo w15:providerId="None" w15:userId="Tewodros"/>
  </w15:person>
  <w15:person w15:author="Erik Alexandersson">
    <w15:presenceInfo w15:providerId="AD" w15:userId="S-1-5-21-1060284298-1343024091-682003330-88275"/>
  </w15:person>
  <w15:person w15:author="Dan mungai">
    <w15:presenceInfo w15:providerId="Windows Live" w15:userId="9211bab022245cc4"/>
  </w15:person>
  <w15:person w15:author="Allan Mueke">
    <w15:presenceInfo w15:providerId="Windows Live" w15:userId="11e46147904dfb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NTW2tDQyNTKwMDZW0lEKTi0uzszPAykwrgUABdJtZywAAAA="/>
  </w:docVars>
  <w:rsids>
    <w:rsidRoot w:val="000F79A6"/>
    <w:rsid w:val="00004F02"/>
    <w:rsid w:val="00014230"/>
    <w:rsid w:val="00017BDE"/>
    <w:rsid w:val="0002498A"/>
    <w:rsid w:val="0002762D"/>
    <w:rsid w:val="00040527"/>
    <w:rsid w:val="0004388A"/>
    <w:rsid w:val="00044A15"/>
    <w:rsid w:val="00047054"/>
    <w:rsid w:val="00051F2C"/>
    <w:rsid w:val="0005443D"/>
    <w:rsid w:val="00065BC4"/>
    <w:rsid w:val="00067B9D"/>
    <w:rsid w:val="00083D34"/>
    <w:rsid w:val="0009519D"/>
    <w:rsid w:val="00096251"/>
    <w:rsid w:val="000B6383"/>
    <w:rsid w:val="000C18F8"/>
    <w:rsid w:val="000E2BB5"/>
    <w:rsid w:val="000E601B"/>
    <w:rsid w:val="000F0570"/>
    <w:rsid w:val="000F15F3"/>
    <w:rsid w:val="000F31E3"/>
    <w:rsid w:val="000F4B17"/>
    <w:rsid w:val="000F53CF"/>
    <w:rsid w:val="000F79A6"/>
    <w:rsid w:val="00101F56"/>
    <w:rsid w:val="00115C90"/>
    <w:rsid w:val="0012288B"/>
    <w:rsid w:val="00123594"/>
    <w:rsid w:val="00123ED3"/>
    <w:rsid w:val="00125D27"/>
    <w:rsid w:val="00131241"/>
    <w:rsid w:val="001348A5"/>
    <w:rsid w:val="00155300"/>
    <w:rsid w:val="00155E36"/>
    <w:rsid w:val="00176839"/>
    <w:rsid w:val="001831F4"/>
    <w:rsid w:val="00194C00"/>
    <w:rsid w:val="001A162B"/>
    <w:rsid w:val="001B0B32"/>
    <w:rsid w:val="001B2B45"/>
    <w:rsid w:val="001B4EC8"/>
    <w:rsid w:val="001C5910"/>
    <w:rsid w:val="001C7261"/>
    <w:rsid w:val="001D0026"/>
    <w:rsid w:val="001D1290"/>
    <w:rsid w:val="001D383B"/>
    <w:rsid w:val="001D6991"/>
    <w:rsid w:val="001F78DA"/>
    <w:rsid w:val="00205F07"/>
    <w:rsid w:val="0022013B"/>
    <w:rsid w:val="00227C5B"/>
    <w:rsid w:val="002309E0"/>
    <w:rsid w:val="002450F8"/>
    <w:rsid w:val="00257DD9"/>
    <w:rsid w:val="00260774"/>
    <w:rsid w:val="002742AE"/>
    <w:rsid w:val="00293B85"/>
    <w:rsid w:val="002A1713"/>
    <w:rsid w:val="002A5B25"/>
    <w:rsid w:val="002B4C32"/>
    <w:rsid w:val="002C1033"/>
    <w:rsid w:val="002D0F9A"/>
    <w:rsid w:val="002D7D7F"/>
    <w:rsid w:val="002E2984"/>
    <w:rsid w:val="002F2811"/>
    <w:rsid w:val="002F2A21"/>
    <w:rsid w:val="002F6F6D"/>
    <w:rsid w:val="00300D31"/>
    <w:rsid w:val="003258AF"/>
    <w:rsid w:val="00326174"/>
    <w:rsid w:val="00326E0F"/>
    <w:rsid w:val="00333E4A"/>
    <w:rsid w:val="0034134C"/>
    <w:rsid w:val="003413B9"/>
    <w:rsid w:val="00341AFC"/>
    <w:rsid w:val="0034268A"/>
    <w:rsid w:val="00344EE1"/>
    <w:rsid w:val="003570BE"/>
    <w:rsid w:val="00372229"/>
    <w:rsid w:val="00383368"/>
    <w:rsid w:val="00392056"/>
    <w:rsid w:val="00392661"/>
    <w:rsid w:val="003957FC"/>
    <w:rsid w:val="00396484"/>
    <w:rsid w:val="003A1B4C"/>
    <w:rsid w:val="003B1792"/>
    <w:rsid w:val="003B3236"/>
    <w:rsid w:val="003D25EF"/>
    <w:rsid w:val="003D298A"/>
    <w:rsid w:val="003D50FA"/>
    <w:rsid w:val="003D7CA3"/>
    <w:rsid w:val="003E1DA0"/>
    <w:rsid w:val="003F3217"/>
    <w:rsid w:val="00401D3C"/>
    <w:rsid w:val="0040539A"/>
    <w:rsid w:val="00412A76"/>
    <w:rsid w:val="004150CB"/>
    <w:rsid w:val="00420DF7"/>
    <w:rsid w:val="0042408D"/>
    <w:rsid w:val="00433674"/>
    <w:rsid w:val="00440F0E"/>
    <w:rsid w:val="00442651"/>
    <w:rsid w:val="00456CE5"/>
    <w:rsid w:val="004614EF"/>
    <w:rsid w:val="00461C94"/>
    <w:rsid w:val="00471326"/>
    <w:rsid w:val="0047689C"/>
    <w:rsid w:val="00482DB1"/>
    <w:rsid w:val="004832BA"/>
    <w:rsid w:val="004853E9"/>
    <w:rsid w:val="00486F88"/>
    <w:rsid w:val="00492C3B"/>
    <w:rsid w:val="004A6BE9"/>
    <w:rsid w:val="004B03D7"/>
    <w:rsid w:val="004C5632"/>
    <w:rsid w:val="004D719E"/>
    <w:rsid w:val="00500C1B"/>
    <w:rsid w:val="005037B6"/>
    <w:rsid w:val="00512DAC"/>
    <w:rsid w:val="005224E1"/>
    <w:rsid w:val="0052449E"/>
    <w:rsid w:val="00525D75"/>
    <w:rsid w:val="00527C75"/>
    <w:rsid w:val="005324D4"/>
    <w:rsid w:val="005345B9"/>
    <w:rsid w:val="005366EB"/>
    <w:rsid w:val="00541FCA"/>
    <w:rsid w:val="00564D5A"/>
    <w:rsid w:val="00577F16"/>
    <w:rsid w:val="00580760"/>
    <w:rsid w:val="005814C3"/>
    <w:rsid w:val="00592145"/>
    <w:rsid w:val="00595FB7"/>
    <w:rsid w:val="005C06DF"/>
    <w:rsid w:val="005D6693"/>
    <w:rsid w:val="005E1075"/>
    <w:rsid w:val="005E25B2"/>
    <w:rsid w:val="005E49BE"/>
    <w:rsid w:val="005F2E27"/>
    <w:rsid w:val="006135AE"/>
    <w:rsid w:val="00634AA5"/>
    <w:rsid w:val="00640226"/>
    <w:rsid w:val="00651182"/>
    <w:rsid w:val="006618BE"/>
    <w:rsid w:val="0067177A"/>
    <w:rsid w:val="006959A1"/>
    <w:rsid w:val="0069606D"/>
    <w:rsid w:val="006A3C2C"/>
    <w:rsid w:val="006B22DC"/>
    <w:rsid w:val="006C547A"/>
    <w:rsid w:val="006D3B6F"/>
    <w:rsid w:val="006D4D05"/>
    <w:rsid w:val="006D7554"/>
    <w:rsid w:val="007019DF"/>
    <w:rsid w:val="00702B44"/>
    <w:rsid w:val="00703DDA"/>
    <w:rsid w:val="00712B02"/>
    <w:rsid w:val="0071304E"/>
    <w:rsid w:val="007170C2"/>
    <w:rsid w:val="007173AD"/>
    <w:rsid w:val="007229F8"/>
    <w:rsid w:val="007333E1"/>
    <w:rsid w:val="007333EC"/>
    <w:rsid w:val="007334AF"/>
    <w:rsid w:val="0073699F"/>
    <w:rsid w:val="00745889"/>
    <w:rsid w:val="00745EC3"/>
    <w:rsid w:val="00755462"/>
    <w:rsid w:val="007861F1"/>
    <w:rsid w:val="00797BBB"/>
    <w:rsid w:val="007B24EF"/>
    <w:rsid w:val="007B3C7F"/>
    <w:rsid w:val="007C4CDA"/>
    <w:rsid w:val="007C5D3A"/>
    <w:rsid w:val="007D5A10"/>
    <w:rsid w:val="007E0ED2"/>
    <w:rsid w:val="007F29FA"/>
    <w:rsid w:val="007F3CBC"/>
    <w:rsid w:val="007F79E2"/>
    <w:rsid w:val="0081781E"/>
    <w:rsid w:val="00826A0B"/>
    <w:rsid w:val="00845C28"/>
    <w:rsid w:val="00852E4C"/>
    <w:rsid w:val="008604D4"/>
    <w:rsid w:val="008629DA"/>
    <w:rsid w:val="00884615"/>
    <w:rsid w:val="008870EF"/>
    <w:rsid w:val="008B0A50"/>
    <w:rsid w:val="008B1E5E"/>
    <w:rsid w:val="008B7512"/>
    <w:rsid w:val="008C2D42"/>
    <w:rsid w:val="008C392E"/>
    <w:rsid w:val="008C4425"/>
    <w:rsid w:val="008C531E"/>
    <w:rsid w:val="008D05E5"/>
    <w:rsid w:val="008E05E6"/>
    <w:rsid w:val="008E2495"/>
    <w:rsid w:val="008E38C2"/>
    <w:rsid w:val="008F235D"/>
    <w:rsid w:val="008F3AF6"/>
    <w:rsid w:val="00905B9D"/>
    <w:rsid w:val="0091101E"/>
    <w:rsid w:val="0091250C"/>
    <w:rsid w:val="00912F74"/>
    <w:rsid w:val="00913934"/>
    <w:rsid w:val="009172D4"/>
    <w:rsid w:val="0092030B"/>
    <w:rsid w:val="00926C4D"/>
    <w:rsid w:val="009312B7"/>
    <w:rsid w:val="00932746"/>
    <w:rsid w:val="00933E8D"/>
    <w:rsid w:val="0094335F"/>
    <w:rsid w:val="0095540D"/>
    <w:rsid w:val="00955C66"/>
    <w:rsid w:val="0095689A"/>
    <w:rsid w:val="009617B2"/>
    <w:rsid w:val="00961FCF"/>
    <w:rsid w:val="009906FF"/>
    <w:rsid w:val="00991504"/>
    <w:rsid w:val="009B7A20"/>
    <w:rsid w:val="009D1205"/>
    <w:rsid w:val="009D5A52"/>
    <w:rsid w:val="009F175E"/>
    <w:rsid w:val="00A013F6"/>
    <w:rsid w:val="00A0155A"/>
    <w:rsid w:val="00A05C41"/>
    <w:rsid w:val="00A22C36"/>
    <w:rsid w:val="00A25E84"/>
    <w:rsid w:val="00A30D8F"/>
    <w:rsid w:val="00A35BE7"/>
    <w:rsid w:val="00A50ED9"/>
    <w:rsid w:val="00A51FAC"/>
    <w:rsid w:val="00A52671"/>
    <w:rsid w:val="00A60EB0"/>
    <w:rsid w:val="00A61883"/>
    <w:rsid w:val="00A66145"/>
    <w:rsid w:val="00A74AC6"/>
    <w:rsid w:val="00A750E3"/>
    <w:rsid w:val="00A81F2F"/>
    <w:rsid w:val="00A91FAC"/>
    <w:rsid w:val="00A96CF7"/>
    <w:rsid w:val="00AB060B"/>
    <w:rsid w:val="00AB18C8"/>
    <w:rsid w:val="00AB3452"/>
    <w:rsid w:val="00AB474F"/>
    <w:rsid w:val="00AD4696"/>
    <w:rsid w:val="00AD4E91"/>
    <w:rsid w:val="00AD5822"/>
    <w:rsid w:val="00AE7024"/>
    <w:rsid w:val="00AF1A87"/>
    <w:rsid w:val="00B00B2B"/>
    <w:rsid w:val="00B145F4"/>
    <w:rsid w:val="00B14AD2"/>
    <w:rsid w:val="00B14BD3"/>
    <w:rsid w:val="00B23700"/>
    <w:rsid w:val="00B30A24"/>
    <w:rsid w:val="00B315FE"/>
    <w:rsid w:val="00B33191"/>
    <w:rsid w:val="00B37F75"/>
    <w:rsid w:val="00B473D9"/>
    <w:rsid w:val="00B509B3"/>
    <w:rsid w:val="00B66C82"/>
    <w:rsid w:val="00B745F4"/>
    <w:rsid w:val="00B772F3"/>
    <w:rsid w:val="00B836B9"/>
    <w:rsid w:val="00B84D75"/>
    <w:rsid w:val="00B920CF"/>
    <w:rsid w:val="00B96760"/>
    <w:rsid w:val="00BC32C2"/>
    <w:rsid w:val="00BC7C93"/>
    <w:rsid w:val="00BE0B10"/>
    <w:rsid w:val="00BE5CB5"/>
    <w:rsid w:val="00BE63D3"/>
    <w:rsid w:val="00BF17D4"/>
    <w:rsid w:val="00BF2CD8"/>
    <w:rsid w:val="00C00896"/>
    <w:rsid w:val="00C0624B"/>
    <w:rsid w:val="00C06E86"/>
    <w:rsid w:val="00C10570"/>
    <w:rsid w:val="00C3348F"/>
    <w:rsid w:val="00C36BC2"/>
    <w:rsid w:val="00C53EB6"/>
    <w:rsid w:val="00C60881"/>
    <w:rsid w:val="00C64541"/>
    <w:rsid w:val="00C64A88"/>
    <w:rsid w:val="00C65A1C"/>
    <w:rsid w:val="00C6742F"/>
    <w:rsid w:val="00C87D0B"/>
    <w:rsid w:val="00C913D5"/>
    <w:rsid w:val="00C933AC"/>
    <w:rsid w:val="00C9470A"/>
    <w:rsid w:val="00CA4934"/>
    <w:rsid w:val="00CA7207"/>
    <w:rsid w:val="00CB20C7"/>
    <w:rsid w:val="00CB254C"/>
    <w:rsid w:val="00CB4A3D"/>
    <w:rsid w:val="00CB74D5"/>
    <w:rsid w:val="00CD5BFD"/>
    <w:rsid w:val="00CD60E6"/>
    <w:rsid w:val="00CE62D0"/>
    <w:rsid w:val="00CF66DA"/>
    <w:rsid w:val="00D07F1A"/>
    <w:rsid w:val="00D12C00"/>
    <w:rsid w:val="00D26273"/>
    <w:rsid w:val="00D268A6"/>
    <w:rsid w:val="00D30A85"/>
    <w:rsid w:val="00D3172A"/>
    <w:rsid w:val="00D41612"/>
    <w:rsid w:val="00D422E3"/>
    <w:rsid w:val="00D443D7"/>
    <w:rsid w:val="00D57430"/>
    <w:rsid w:val="00D642B2"/>
    <w:rsid w:val="00D6464D"/>
    <w:rsid w:val="00D648DD"/>
    <w:rsid w:val="00D67D82"/>
    <w:rsid w:val="00D760E5"/>
    <w:rsid w:val="00D80AAE"/>
    <w:rsid w:val="00D86858"/>
    <w:rsid w:val="00D95435"/>
    <w:rsid w:val="00D97CB2"/>
    <w:rsid w:val="00DB1ACC"/>
    <w:rsid w:val="00DB5663"/>
    <w:rsid w:val="00DC1C2B"/>
    <w:rsid w:val="00DD6227"/>
    <w:rsid w:val="00DE35C4"/>
    <w:rsid w:val="00E02183"/>
    <w:rsid w:val="00E07BF2"/>
    <w:rsid w:val="00E13E4A"/>
    <w:rsid w:val="00E40DDD"/>
    <w:rsid w:val="00E53E30"/>
    <w:rsid w:val="00E56A32"/>
    <w:rsid w:val="00E57984"/>
    <w:rsid w:val="00E620C9"/>
    <w:rsid w:val="00E632E2"/>
    <w:rsid w:val="00E7762B"/>
    <w:rsid w:val="00EA2839"/>
    <w:rsid w:val="00EB63E2"/>
    <w:rsid w:val="00EB6E55"/>
    <w:rsid w:val="00EB795F"/>
    <w:rsid w:val="00EC3F26"/>
    <w:rsid w:val="00EC46FB"/>
    <w:rsid w:val="00ED0EBA"/>
    <w:rsid w:val="00ED75DD"/>
    <w:rsid w:val="00EE23D4"/>
    <w:rsid w:val="00F00A73"/>
    <w:rsid w:val="00F00B08"/>
    <w:rsid w:val="00F03669"/>
    <w:rsid w:val="00F05695"/>
    <w:rsid w:val="00F115C6"/>
    <w:rsid w:val="00F119C3"/>
    <w:rsid w:val="00F14A15"/>
    <w:rsid w:val="00F15E31"/>
    <w:rsid w:val="00F20013"/>
    <w:rsid w:val="00F3383F"/>
    <w:rsid w:val="00F371AC"/>
    <w:rsid w:val="00F50AC2"/>
    <w:rsid w:val="00F64051"/>
    <w:rsid w:val="00F708B0"/>
    <w:rsid w:val="00F71584"/>
    <w:rsid w:val="00F81704"/>
    <w:rsid w:val="00F84A4F"/>
    <w:rsid w:val="00F84C43"/>
    <w:rsid w:val="00F97CD6"/>
    <w:rsid w:val="00FA3746"/>
    <w:rsid w:val="00FB0423"/>
    <w:rsid w:val="00FB522D"/>
    <w:rsid w:val="00FC4D7D"/>
    <w:rsid w:val="00FC6165"/>
    <w:rsid w:val="00FE298B"/>
    <w:rsid w:val="00F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A716"/>
  <w15:docId w15:val="{12989DA4-81E1-4212-9EBB-8E522830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8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5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18BE"/>
    <w:pPr>
      <w:ind w:left="720"/>
      <w:contextualSpacing/>
    </w:pPr>
  </w:style>
  <w:style w:type="table" w:customStyle="1" w:styleId="Table6">
    <w:name w:val="Table6"/>
    <w:semiHidden/>
    <w:unhideWhenUsed/>
    <w:qFormat/>
    <w:rsid w:val="00D95435"/>
    <w:pPr>
      <w:spacing w:after="200" w:line="240" w:lineRule="auto"/>
    </w:pPr>
    <w:rPr>
      <w:sz w:val="24"/>
      <w:szCs w:val="24"/>
      <w:lang w:val="en-US"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">
    <w:name w:val="Table"/>
    <w:semiHidden/>
    <w:unhideWhenUsed/>
    <w:qFormat/>
    <w:rsid w:val="003D50FA"/>
    <w:pPr>
      <w:spacing w:after="200" w:line="240" w:lineRule="auto"/>
    </w:pPr>
    <w:rPr>
      <w:sz w:val="24"/>
      <w:szCs w:val="24"/>
      <w:lang w:val="en-US"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styleId="TableGrid">
    <w:name w:val="Table Grid"/>
    <w:basedOn w:val="TableNormal"/>
    <w:uiPriority w:val="39"/>
    <w:rsid w:val="00577F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1"/>
    <w:semiHidden/>
    <w:qFormat/>
    <w:rsid w:val="001D1290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 w:eastAsia="sv-SE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customStyle="1" w:styleId="Compact">
    <w:name w:val="Compact"/>
    <w:basedOn w:val="BodyText"/>
    <w:qFormat/>
    <w:rsid w:val="00BF2CD8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F2C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CD8"/>
  </w:style>
  <w:style w:type="paragraph" w:styleId="Header">
    <w:name w:val="header"/>
    <w:basedOn w:val="Normal"/>
    <w:link w:val="HeaderChar"/>
    <w:uiPriority w:val="99"/>
    <w:unhideWhenUsed/>
    <w:rsid w:val="000E6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1B"/>
  </w:style>
  <w:style w:type="paragraph" w:styleId="Footer">
    <w:name w:val="footer"/>
    <w:basedOn w:val="Normal"/>
    <w:link w:val="FooterChar"/>
    <w:uiPriority w:val="99"/>
    <w:unhideWhenUsed/>
    <w:rsid w:val="000E6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1B"/>
  </w:style>
  <w:style w:type="table" w:customStyle="1" w:styleId="Table10">
    <w:name w:val="Table10"/>
    <w:semiHidden/>
    <w:unhideWhenUsed/>
    <w:qFormat/>
    <w:rsid w:val="002F2811"/>
    <w:pPr>
      <w:spacing w:after="200" w:line="240" w:lineRule="auto"/>
    </w:pPr>
    <w:rPr>
      <w:sz w:val="24"/>
      <w:szCs w:val="24"/>
      <w:lang w:val="en-US"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D5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5A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A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A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1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4D05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6405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0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ekea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2A37B-8C25-4CC1-860D-48F87038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27</Pages>
  <Words>6853</Words>
  <Characters>39068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Dan mungai</cp:lastModifiedBy>
  <cp:revision>15</cp:revision>
  <cp:lastPrinted>2022-12-06T18:02:00Z</cp:lastPrinted>
  <dcterms:created xsi:type="dcterms:W3CDTF">2023-06-19T15:20:00Z</dcterms:created>
  <dcterms:modified xsi:type="dcterms:W3CDTF">2023-07-13T08:53:00Z</dcterms:modified>
</cp:coreProperties>
</file>